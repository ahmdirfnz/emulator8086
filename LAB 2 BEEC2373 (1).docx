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276"/>
        <w:gridCol w:w="1467"/>
        <w:gridCol w:w="3421"/>
        <w:gridCol w:w="352"/>
        <w:gridCol w:w="2517"/>
      </w:tblGrid>
      <w:tr w:rsidR="00264B8D" w:rsidRPr="003F5571" w:rsidTr="000D11F0">
        <w:trPr>
          <w:trHeight w:val="1983"/>
        </w:trPr>
        <w:tc>
          <w:tcPr>
            <w:tcW w:w="9605" w:type="dxa"/>
            <w:gridSpan w:val="6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1901AF6E" wp14:editId="70B3DFF5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107950</wp:posOffset>
                  </wp:positionV>
                  <wp:extent cx="2044700" cy="1104900"/>
                  <wp:effectExtent l="0" t="0" r="12700" b="1270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A3A168" wp14:editId="0373DFBD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197485</wp:posOffset>
                      </wp:positionV>
                      <wp:extent cx="4359910" cy="79438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9910" cy="794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B8D" w:rsidRPr="00F4563D" w:rsidRDefault="00264B8D" w:rsidP="00264B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sv-SE"/>
                                    </w:rPr>
                                  </w:pPr>
                                </w:p>
                                <w:p w:rsidR="00264B8D" w:rsidRDefault="00264B8D" w:rsidP="00264B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sv-SE"/>
                                    </w:rPr>
                                  </w:pPr>
                                  <w:r w:rsidRPr="00FE47C8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sv-SE"/>
                                    </w:rPr>
                                    <w:t xml:space="preserve">FAKULTI TEKNOLOGI KEJURUTERAAN </w:t>
                                  </w:r>
                                </w:p>
                                <w:p w:rsidR="00264B8D" w:rsidRPr="00FE47C8" w:rsidRDefault="00264B8D" w:rsidP="00264B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sv-SE"/>
                                    </w:rPr>
                                    <w:t>ELEKTRIK DAN ELEKTRONIK</w:t>
                                  </w:r>
                                </w:p>
                                <w:p w:rsidR="00264B8D" w:rsidRPr="00FE47C8" w:rsidRDefault="00264B8D" w:rsidP="00264B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  <w:r w:rsidRPr="00FE47C8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  <w:t>UNIVERSITI TEKNIKAL MALAYSIA MELAKA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A3A1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4.5pt;margin-top:15.55pt;width:343.3pt;height:6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" filled="f" stroked="f">
                      <v:textbox>
                        <w:txbxContent>
                          <w:p w:rsidR="00264B8D" w:rsidRPr="00F4563D" w:rsidRDefault="00264B8D" w:rsidP="00264B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sv-SE"/>
                              </w:rPr>
                            </w:pPr>
                          </w:p>
                          <w:p w:rsidR="00264B8D" w:rsidRDefault="00264B8D" w:rsidP="00264B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sv-SE"/>
                              </w:rPr>
                            </w:pPr>
                            <w:r w:rsidRPr="00FE47C8">
                              <w:rPr>
                                <w:rFonts w:ascii="Arial" w:hAnsi="Arial" w:cs="Arial"/>
                                <w:b/>
                                <w:bCs/>
                                <w:lang w:val="sv-SE"/>
                              </w:rPr>
                              <w:t xml:space="preserve">FAKULTI TEKNOLOGI KEJURUTERAAN </w:t>
                            </w:r>
                          </w:p>
                          <w:p w:rsidR="00264B8D" w:rsidRPr="00FE47C8" w:rsidRDefault="00264B8D" w:rsidP="00264B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sv-SE"/>
                              </w:rPr>
                              <w:t>ELEKTRIK DAN ELEKTRONIK</w:t>
                            </w:r>
                          </w:p>
                          <w:p w:rsidR="00264B8D" w:rsidRPr="00FE47C8" w:rsidRDefault="00264B8D" w:rsidP="00264B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  <w:r w:rsidRPr="00FE47C8"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  <w:t>UNIVERSITI TEKNIKAL MALAYSIA MELAKA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B8D" w:rsidRPr="003F5571" w:rsidTr="000D11F0">
        <w:trPr>
          <w:trHeight w:val="781"/>
          <w:tblHeader/>
        </w:trPr>
        <w:tc>
          <w:tcPr>
            <w:tcW w:w="9605" w:type="dxa"/>
            <w:gridSpan w:val="6"/>
          </w:tcPr>
          <w:p w:rsidR="00264B8D" w:rsidRPr="00A47CBC" w:rsidRDefault="00264B8D" w:rsidP="000D11F0">
            <w:pPr>
              <w:jc w:val="center"/>
              <w:rPr>
                <w:rFonts w:ascii="Arial" w:hAnsi="Arial" w:cs="Arial"/>
              </w:rPr>
            </w:pPr>
          </w:p>
          <w:p w:rsidR="00264B8D" w:rsidRPr="00A47CBC" w:rsidRDefault="0069640B" w:rsidP="000D11F0">
            <w:pPr>
              <w:jc w:val="center"/>
              <w:rPr>
                <w:rFonts w:ascii="Arial" w:hAnsi="Arial" w:cs="Arial"/>
              </w:rPr>
            </w:pPr>
            <w:r w:rsidRPr="0069640B">
              <w:rPr>
                <w:rFonts w:ascii="Arial" w:hAnsi="Arial" w:cs="Arial"/>
                <w:b/>
                <w:bCs/>
              </w:rPr>
              <w:t>COMPUTER ORGANIZATION AND ARCHITECHTURE</w:t>
            </w:r>
          </w:p>
        </w:tc>
      </w:tr>
      <w:tr w:rsidR="00264B8D" w:rsidRPr="003F5571" w:rsidTr="000D11F0">
        <w:trPr>
          <w:trHeight w:val="558"/>
          <w:tblHeader/>
        </w:trPr>
        <w:tc>
          <w:tcPr>
            <w:tcW w:w="3315" w:type="dxa"/>
            <w:gridSpan w:val="3"/>
          </w:tcPr>
          <w:p w:rsidR="00264B8D" w:rsidRPr="00A47CBC" w:rsidRDefault="00264B8D" w:rsidP="000D11F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264B8D" w:rsidRPr="00A47CBC" w:rsidRDefault="0069640B" w:rsidP="000D11F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BEEC 2373</w:t>
            </w:r>
          </w:p>
        </w:tc>
        <w:tc>
          <w:tcPr>
            <w:tcW w:w="3421" w:type="dxa"/>
          </w:tcPr>
          <w:p w:rsidR="00264B8D" w:rsidRPr="00F95667" w:rsidRDefault="00264B8D" w:rsidP="000D11F0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</w:p>
          <w:p w:rsidR="00264B8D" w:rsidRPr="00A47CBC" w:rsidRDefault="00264B8D" w:rsidP="000D11F0">
            <w:pPr>
              <w:pStyle w:val="Heading1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SEMESTER </w:t>
            </w:r>
            <w:r w:rsidR="0069640B">
              <w:rPr>
                <w:sz w:val="24"/>
                <w:lang w:val="fr-FR"/>
              </w:rPr>
              <w:t>2</w:t>
            </w:r>
          </w:p>
        </w:tc>
        <w:tc>
          <w:tcPr>
            <w:tcW w:w="2869" w:type="dxa"/>
            <w:gridSpan w:val="2"/>
          </w:tcPr>
          <w:p w:rsidR="00264B8D" w:rsidRPr="00F95667" w:rsidRDefault="00264B8D" w:rsidP="000D11F0">
            <w:pPr>
              <w:ind w:left="36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  <w:p w:rsidR="00264B8D" w:rsidRPr="00A47CBC" w:rsidRDefault="00264B8D" w:rsidP="000D11F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SESI 2019/2020</w:t>
            </w:r>
          </w:p>
          <w:p w:rsidR="00264B8D" w:rsidRPr="00A47CBC" w:rsidRDefault="00264B8D" w:rsidP="000D11F0">
            <w:pPr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264B8D" w:rsidRPr="003F5571" w:rsidTr="000D11F0">
        <w:trPr>
          <w:trHeight w:val="861"/>
          <w:tblHeader/>
        </w:trPr>
        <w:tc>
          <w:tcPr>
            <w:tcW w:w="9605" w:type="dxa"/>
            <w:gridSpan w:val="6"/>
            <w:tcBorders>
              <w:bottom w:val="single" w:sz="4" w:space="0" w:color="auto"/>
            </w:tcBorders>
            <w:vAlign w:val="center"/>
          </w:tcPr>
          <w:p w:rsidR="00264B8D" w:rsidRPr="00A47CBC" w:rsidRDefault="00C7379B" w:rsidP="00264B8D">
            <w:pPr>
              <w:pStyle w:val="Heading1"/>
              <w:rPr>
                <w:bCs w:val="0"/>
                <w:sz w:val="24"/>
              </w:rPr>
            </w:pPr>
            <w:r w:rsidRPr="00C7379B">
              <w:rPr>
                <w:sz w:val="24"/>
              </w:rPr>
              <w:t>LAB 2: DATA TRANSFER AND MEMORY ACCESS</w:t>
            </w:r>
          </w:p>
        </w:tc>
      </w:tr>
      <w:tr w:rsidR="00264B8D" w:rsidRPr="003F5571" w:rsidTr="000D11F0">
        <w:trPr>
          <w:trHeight w:val="562"/>
          <w:tblHeader/>
        </w:trPr>
        <w:tc>
          <w:tcPr>
            <w:tcW w:w="572" w:type="dxa"/>
            <w:vAlign w:val="center"/>
          </w:tcPr>
          <w:p w:rsidR="00264B8D" w:rsidRDefault="00264B8D" w:rsidP="000D11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516" w:type="dxa"/>
            <w:gridSpan w:val="4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STUDENTS' NAME</w:t>
            </w:r>
          </w:p>
        </w:tc>
        <w:tc>
          <w:tcPr>
            <w:tcW w:w="2517" w:type="dxa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MATRIC. NO. </w:t>
            </w:r>
          </w:p>
        </w:tc>
      </w:tr>
      <w:tr w:rsidR="00264B8D" w:rsidRPr="003F5571" w:rsidTr="000D11F0">
        <w:trPr>
          <w:trHeight w:val="562"/>
          <w:tblHeader/>
        </w:trPr>
        <w:tc>
          <w:tcPr>
            <w:tcW w:w="572" w:type="dxa"/>
            <w:vAlign w:val="center"/>
          </w:tcPr>
          <w:p w:rsidR="00264B8D" w:rsidRPr="003F5571" w:rsidRDefault="00264B8D" w:rsidP="000D11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6516" w:type="dxa"/>
            <w:gridSpan w:val="4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:rsidTr="000D11F0">
        <w:trPr>
          <w:trHeight w:val="562"/>
          <w:tblHeader/>
        </w:trPr>
        <w:tc>
          <w:tcPr>
            <w:tcW w:w="572" w:type="dxa"/>
            <w:vAlign w:val="center"/>
          </w:tcPr>
          <w:p w:rsidR="00264B8D" w:rsidRPr="003F5571" w:rsidRDefault="00264B8D" w:rsidP="000D11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6516" w:type="dxa"/>
            <w:gridSpan w:val="4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:rsidTr="000D11F0">
        <w:trPr>
          <w:trHeight w:val="562"/>
          <w:tblHeader/>
        </w:trPr>
        <w:tc>
          <w:tcPr>
            <w:tcW w:w="572" w:type="dxa"/>
            <w:vAlign w:val="center"/>
          </w:tcPr>
          <w:p w:rsidR="00264B8D" w:rsidRPr="003F5571" w:rsidRDefault="00264B8D" w:rsidP="000D11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6516" w:type="dxa"/>
            <w:gridSpan w:val="4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:rsidTr="000D11F0">
        <w:trPr>
          <w:trHeight w:val="562"/>
          <w:tblHeader/>
        </w:trPr>
        <w:tc>
          <w:tcPr>
            <w:tcW w:w="1848" w:type="dxa"/>
            <w:gridSpan w:val="2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PROGRAMME</w:t>
            </w:r>
          </w:p>
        </w:tc>
        <w:tc>
          <w:tcPr>
            <w:tcW w:w="7757" w:type="dxa"/>
            <w:gridSpan w:val="4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:rsidTr="000D11F0">
        <w:trPr>
          <w:trHeight w:val="562"/>
          <w:tblHeader/>
        </w:trPr>
        <w:tc>
          <w:tcPr>
            <w:tcW w:w="1848" w:type="dxa"/>
            <w:gridSpan w:val="2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SECTION / GROUP</w:t>
            </w:r>
          </w:p>
        </w:tc>
        <w:tc>
          <w:tcPr>
            <w:tcW w:w="7757" w:type="dxa"/>
            <w:gridSpan w:val="4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:rsidTr="000D11F0">
        <w:trPr>
          <w:trHeight w:val="562"/>
          <w:tblHeader/>
        </w:trPr>
        <w:tc>
          <w:tcPr>
            <w:tcW w:w="1848" w:type="dxa"/>
            <w:gridSpan w:val="2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757" w:type="dxa"/>
            <w:gridSpan w:val="4"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:rsidTr="000D11F0">
        <w:trPr>
          <w:trHeight w:val="562"/>
          <w:tblHeader/>
        </w:trPr>
        <w:tc>
          <w:tcPr>
            <w:tcW w:w="1848" w:type="dxa"/>
            <w:gridSpan w:val="2"/>
            <w:vMerge w:val="restart"/>
            <w:vAlign w:val="center"/>
          </w:tcPr>
          <w:p w:rsidR="00264B8D" w:rsidRPr="003F5571" w:rsidRDefault="00264B8D" w:rsidP="000D11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t>NAME OF INSTRUCTOR(S)</w:t>
            </w:r>
          </w:p>
        </w:tc>
        <w:tc>
          <w:tcPr>
            <w:tcW w:w="7757" w:type="dxa"/>
            <w:gridSpan w:val="4"/>
            <w:vAlign w:val="center"/>
          </w:tcPr>
          <w:p w:rsidR="00264B8D" w:rsidRPr="003F5571" w:rsidRDefault="00264B8D" w:rsidP="000B5ABA">
            <w:pPr>
              <w:pStyle w:val="ListParagraph"/>
              <w:numPr>
                <w:ilvl w:val="0"/>
                <w:numId w:val="6"/>
              </w:numPr>
              <w:ind w:left="32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:rsidTr="000D11F0">
        <w:trPr>
          <w:trHeight w:val="546"/>
          <w:tblHeader/>
        </w:trPr>
        <w:tc>
          <w:tcPr>
            <w:tcW w:w="1848" w:type="dxa"/>
            <w:gridSpan w:val="2"/>
            <w:vMerge/>
            <w:vAlign w:val="center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57" w:type="dxa"/>
            <w:gridSpan w:val="4"/>
            <w:vAlign w:val="center"/>
          </w:tcPr>
          <w:p w:rsidR="00264B8D" w:rsidRPr="004A20C8" w:rsidRDefault="00264B8D" w:rsidP="000B5ABA">
            <w:pPr>
              <w:pStyle w:val="ListParagraph"/>
              <w:numPr>
                <w:ilvl w:val="0"/>
                <w:numId w:val="6"/>
              </w:numPr>
              <w:ind w:left="32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:rsidTr="000D11F0">
        <w:trPr>
          <w:trHeight w:val="1576"/>
          <w:tblHeader/>
        </w:trPr>
        <w:tc>
          <w:tcPr>
            <w:tcW w:w="6736" w:type="dxa"/>
            <w:gridSpan w:val="4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t>EXAMINER’S COMMENT(S)</w:t>
            </w: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69" w:type="dxa"/>
            <w:gridSpan w:val="2"/>
          </w:tcPr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MARKS</w:t>
            </w: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E73B9" w:rsidRDefault="000E73B9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</w:pPr>
    </w:p>
    <w:p w:rsidR="00264B8D" w:rsidRDefault="00264B8D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</w:pPr>
    </w:p>
    <w:p w:rsidR="00264B8D" w:rsidRDefault="00264B8D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</w:pPr>
    </w:p>
    <w:p w:rsidR="00264B8D" w:rsidRDefault="00264B8D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134"/>
        <w:gridCol w:w="2835"/>
        <w:gridCol w:w="3793"/>
      </w:tblGrid>
      <w:tr w:rsidR="00264B8D" w:rsidRPr="00E00D97" w:rsidTr="000D11F0">
        <w:tc>
          <w:tcPr>
            <w:tcW w:w="710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Rev. No.</w:t>
            </w:r>
          </w:p>
        </w:tc>
        <w:tc>
          <w:tcPr>
            <w:tcW w:w="1134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Date</w:t>
            </w:r>
          </w:p>
        </w:tc>
        <w:tc>
          <w:tcPr>
            <w:tcW w:w="2835" w:type="dxa"/>
          </w:tcPr>
          <w:p w:rsidR="00264B8D" w:rsidRPr="00E00D97" w:rsidRDefault="00264B8D" w:rsidP="000D11F0">
            <w:pPr>
              <w:spacing w:before="120" w:after="120"/>
              <w:ind w:right="1068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Author</w:t>
            </w:r>
            <w:r>
              <w:rPr>
                <w:rFonts w:ascii="Arial" w:hAnsi="Arial" w:cs="Arial"/>
              </w:rPr>
              <w:t>(s)</w:t>
            </w:r>
          </w:p>
        </w:tc>
        <w:tc>
          <w:tcPr>
            <w:tcW w:w="3793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Description</w:t>
            </w:r>
          </w:p>
        </w:tc>
      </w:tr>
      <w:tr w:rsidR="00264B8D" w:rsidRPr="00E00D97" w:rsidTr="000D11F0">
        <w:trPr>
          <w:trHeight w:val="1745"/>
        </w:trPr>
        <w:tc>
          <w:tcPr>
            <w:tcW w:w="710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1.0</w:t>
            </w:r>
          </w:p>
        </w:tc>
        <w:tc>
          <w:tcPr>
            <w:tcW w:w="1134" w:type="dxa"/>
          </w:tcPr>
          <w:p w:rsidR="00264B8D" w:rsidRPr="00E00D97" w:rsidRDefault="0069640B" w:rsidP="0069640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64B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FEB 2020</w:t>
            </w:r>
          </w:p>
        </w:tc>
        <w:tc>
          <w:tcPr>
            <w:tcW w:w="2835" w:type="dxa"/>
          </w:tcPr>
          <w:p w:rsidR="00264B8D" w:rsidRDefault="00264B8D" w:rsidP="000B5ABA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ind w:left="283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Noor Mohd </w:t>
            </w:r>
            <w:proofErr w:type="spellStart"/>
            <w:r>
              <w:rPr>
                <w:rFonts w:ascii="Arial" w:hAnsi="Arial" w:cs="Arial"/>
              </w:rPr>
              <w:t>Ariff</w:t>
            </w:r>
            <w:proofErr w:type="spellEnd"/>
          </w:p>
          <w:p w:rsidR="00264B8D" w:rsidRDefault="0069640B" w:rsidP="000B5ABA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ind w:left="283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Ahmad </w:t>
            </w:r>
            <w:proofErr w:type="spellStart"/>
            <w:r>
              <w:rPr>
                <w:rFonts w:ascii="Arial" w:hAnsi="Arial" w:cs="Arial"/>
              </w:rPr>
              <w:t>Nizamudin</w:t>
            </w:r>
            <w:proofErr w:type="spellEnd"/>
          </w:p>
          <w:p w:rsidR="00264B8D" w:rsidRPr="003C513A" w:rsidRDefault="00264B8D" w:rsidP="000B5ABA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ind w:left="283"/>
              <w:contextualSpacing/>
              <w:rPr>
                <w:rFonts w:ascii="Arial" w:hAnsi="Arial" w:cs="Arial"/>
              </w:rPr>
            </w:pPr>
          </w:p>
        </w:tc>
        <w:tc>
          <w:tcPr>
            <w:tcW w:w="3793" w:type="dxa"/>
          </w:tcPr>
          <w:p w:rsidR="00264B8D" w:rsidRPr="00E00D97" w:rsidRDefault="00264B8D" w:rsidP="000B5ABA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283"/>
              <w:contextualSpacing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 xml:space="preserve">Update to new </w:t>
            </w:r>
            <w:proofErr w:type="spellStart"/>
            <w:r w:rsidRPr="00E00D97">
              <w:rPr>
                <w:rFonts w:ascii="Arial" w:hAnsi="Arial" w:cs="Arial"/>
              </w:rPr>
              <w:t>UTeM</w:t>
            </w:r>
            <w:proofErr w:type="spellEnd"/>
            <w:r w:rsidRPr="00E00D97">
              <w:rPr>
                <w:rFonts w:ascii="Arial" w:hAnsi="Arial" w:cs="Arial"/>
              </w:rPr>
              <w:t xml:space="preserve"> logo </w:t>
            </w:r>
          </w:p>
          <w:p w:rsidR="00264B8D" w:rsidRPr="00E00D97" w:rsidRDefault="00264B8D" w:rsidP="000B5ABA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275"/>
              <w:contextualSpacing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Update faculty's name</w:t>
            </w:r>
          </w:p>
          <w:p w:rsidR="00264B8D" w:rsidRPr="00E00D97" w:rsidRDefault="00264B8D" w:rsidP="000B5ABA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275"/>
              <w:contextualSpacing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Change "course" to "</w:t>
            </w:r>
            <w:proofErr w:type="spellStart"/>
            <w:r w:rsidRPr="00E00D97">
              <w:rPr>
                <w:rFonts w:ascii="Arial" w:hAnsi="Arial" w:cs="Arial"/>
              </w:rPr>
              <w:t>programme</w:t>
            </w:r>
            <w:proofErr w:type="spellEnd"/>
            <w:r w:rsidRPr="00E00D97">
              <w:rPr>
                <w:rFonts w:ascii="Arial" w:hAnsi="Arial" w:cs="Arial"/>
              </w:rPr>
              <w:t>"</w:t>
            </w:r>
          </w:p>
          <w:p w:rsidR="00264B8D" w:rsidRDefault="00264B8D" w:rsidP="000B5ABA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275"/>
              <w:contextualSpacing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Remove verification stamp</w:t>
            </w:r>
          </w:p>
          <w:p w:rsidR="00264B8D" w:rsidRPr="0069640B" w:rsidRDefault="00264B8D" w:rsidP="0069640B">
            <w:pPr>
              <w:spacing w:before="120" w:after="120" w:line="276" w:lineRule="auto"/>
              <w:ind w:left="-85"/>
              <w:contextualSpacing/>
              <w:rPr>
                <w:rFonts w:ascii="Arial" w:hAnsi="Arial" w:cs="Arial"/>
              </w:rPr>
            </w:pPr>
          </w:p>
        </w:tc>
      </w:tr>
      <w:tr w:rsidR="00264B8D" w:rsidRPr="00E00D97" w:rsidTr="000D11F0">
        <w:trPr>
          <w:trHeight w:val="1745"/>
        </w:trPr>
        <w:tc>
          <w:tcPr>
            <w:tcW w:w="710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93" w:type="dxa"/>
          </w:tcPr>
          <w:p w:rsidR="00264B8D" w:rsidRPr="00E00D97" w:rsidRDefault="00264B8D" w:rsidP="000D11F0">
            <w:pPr>
              <w:spacing w:before="120" w:after="120"/>
              <w:ind w:left="-85"/>
              <w:rPr>
                <w:rFonts w:ascii="Arial" w:hAnsi="Arial" w:cs="Arial"/>
              </w:rPr>
            </w:pPr>
          </w:p>
        </w:tc>
      </w:tr>
      <w:tr w:rsidR="00264B8D" w:rsidRPr="00E00D97" w:rsidTr="000D11F0">
        <w:trPr>
          <w:trHeight w:val="1745"/>
        </w:trPr>
        <w:tc>
          <w:tcPr>
            <w:tcW w:w="710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93" w:type="dxa"/>
          </w:tcPr>
          <w:p w:rsidR="00264B8D" w:rsidRPr="00E00D97" w:rsidRDefault="00264B8D" w:rsidP="000D11F0">
            <w:pPr>
              <w:spacing w:before="120" w:after="120"/>
              <w:ind w:left="-85"/>
              <w:rPr>
                <w:rFonts w:ascii="Arial" w:hAnsi="Arial" w:cs="Arial"/>
              </w:rPr>
            </w:pPr>
          </w:p>
        </w:tc>
      </w:tr>
    </w:tbl>
    <w:p w:rsidR="00264B8D" w:rsidRPr="0070299C" w:rsidRDefault="00264B8D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  <w:sectPr w:rsidR="00264B8D" w:rsidRPr="0070299C" w:rsidSect="00333EB7">
          <w:headerReference w:type="default" r:id="rId9"/>
          <w:footerReference w:type="default" r:id="rId10"/>
          <w:pgSz w:w="11907" w:h="16840" w:code="9"/>
          <w:pgMar w:top="1264" w:right="1355" w:bottom="1440" w:left="1797" w:header="720" w:footer="720" w:gutter="0"/>
          <w:pgNumType w:start="1"/>
          <w:cols w:space="720"/>
          <w:docGrid w:linePitch="360"/>
        </w:sectPr>
      </w:pPr>
    </w:p>
    <w:p w:rsidR="00C7379B" w:rsidRPr="0070299C" w:rsidRDefault="00C7379B" w:rsidP="000B5ABA">
      <w:pPr>
        <w:pStyle w:val="Heading2"/>
        <w:numPr>
          <w:ilvl w:val="0"/>
          <w:numId w:val="4"/>
        </w:numPr>
        <w:tabs>
          <w:tab w:val="clear" w:pos="360"/>
        </w:tabs>
        <w:ind w:firstLine="0"/>
      </w:pPr>
      <w:r w:rsidRPr="0070299C">
        <w:lastRenderedPageBreak/>
        <w:t>OBJECTIVES</w:t>
      </w:r>
    </w:p>
    <w:p w:rsidR="00C7379B" w:rsidRPr="008122D1" w:rsidRDefault="00C7379B" w:rsidP="00C7379B">
      <w:pPr>
        <w:ind w:left="360"/>
        <w:rPr>
          <w:rFonts w:ascii="Arial" w:hAnsi="Arial" w:cs="Arial"/>
          <w:bCs/>
          <w:sz w:val="20"/>
          <w:szCs w:val="20"/>
          <w:lang w:val="ms-MY"/>
        </w:rPr>
      </w:pPr>
    </w:p>
    <w:p w:rsidR="00C7379B" w:rsidRPr="007916A1" w:rsidRDefault="00C7379B" w:rsidP="00C7379B">
      <w:pPr>
        <w:numPr>
          <w:ilvl w:val="0"/>
          <w:numId w:val="2"/>
        </w:numPr>
        <w:tabs>
          <w:tab w:val="clear" w:pos="720"/>
          <w:tab w:val="num" w:pos="426"/>
        </w:tabs>
        <w:ind w:left="360" w:firstLine="360"/>
        <w:rPr>
          <w:rFonts w:ascii="Arial" w:hAnsi="Arial" w:cs="Arial"/>
          <w:bCs/>
          <w:sz w:val="20"/>
          <w:szCs w:val="20"/>
        </w:rPr>
      </w:pPr>
      <w:r w:rsidRPr="007916A1">
        <w:rPr>
          <w:rFonts w:ascii="Arial" w:hAnsi="Arial" w:cs="Arial"/>
          <w:spacing w:val="2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>o</w:t>
      </w:r>
      <w:r w:rsidRPr="007916A1">
        <w:rPr>
          <w:rFonts w:ascii="Arial" w:hAnsi="Arial" w:cs="Arial"/>
          <w:spacing w:val="9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c</w:t>
      </w:r>
      <w:r w:rsidRPr="007916A1">
        <w:rPr>
          <w:rFonts w:ascii="Arial" w:hAnsi="Arial" w:cs="Arial"/>
          <w:spacing w:val="1"/>
          <w:sz w:val="20"/>
          <w:szCs w:val="20"/>
        </w:rPr>
        <w:t>o</w:t>
      </w:r>
      <w:r w:rsidRPr="007916A1">
        <w:rPr>
          <w:rFonts w:ascii="Arial" w:hAnsi="Arial" w:cs="Arial"/>
          <w:spacing w:val="2"/>
          <w:sz w:val="20"/>
          <w:szCs w:val="20"/>
        </w:rPr>
        <w:t>ns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>ruct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an</w:t>
      </w:r>
      <w:r w:rsidRPr="007916A1">
        <w:rPr>
          <w:rFonts w:ascii="Arial" w:hAnsi="Arial" w:cs="Arial"/>
          <w:sz w:val="20"/>
          <w:szCs w:val="20"/>
        </w:rPr>
        <w:t>d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es</w:t>
      </w:r>
      <w:r w:rsidRPr="007916A1">
        <w:rPr>
          <w:rFonts w:ascii="Arial" w:hAnsi="Arial" w:cs="Arial"/>
          <w:sz w:val="20"/>
          <w:szCs w:val="20"/>
        </w:rPr>
        <w:t>t</w:t>
      </w:r>
      <w:r w:rsidRPr="007916A1">
        <w:rPr>
          <w:rFonts w:ascii="Arial" w:hAnsi="Arial" w:cs="Arial"/>
          <w:spacing w:val="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p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og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us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>g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f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pacing w:val="1"/>
          <w:sz w:val="20"/>
          <w:szCs w:val="20"/>
        </w:rPr>
        <w:t>ll</w:t>
      </w:r>
      <w:r w:rsidRPr="007916A1">
        <w:rPr>
          <w:rFonts w:ascii="Arial" w:hAnsi="Arial" w:cs="Arial"/>
          <w:spacing w:val="2"/>
          <w:sz w:val="20"/>
          <w:szCs w:val="20"/>
        </w:rPr>
        <w:t>ow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>g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ca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ego</w:t>
      </w:r>
      <w:r w:rsidRPr="007916A1">
        <w:rPr>
          <w:rFonts w:ascii="Arial" w:hAnsi="Arial" w:cs="Arial"/>
          <w:spacing w:val="1"/>
          <w:sz w:val="20"/>
          <w:szCs w:val="20"/>
        </w:rPr>
        <w:t>ri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f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808</w:t>
      </w:r>
      <w:r w:rsidRPr="007916A1">
        <w:rPr>
          <w:rFonts w:ascii="Arial" w:hAnsi="Arial" w:cs="Arial"/>
          <w:sz w:val="20"/>
          <w:szCs w:val="20"/>
        </w:rPr>
        <w:t>6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ns</w:t>
      </w:r>
      <w:r w:rsidRPr="007916A1">
        <w:rPr>
          <w:rFonts w:ascii="Arial" w:hAnsi="Arial" w:cs="Arial"/>
          <w:spacing w:val="1"/>
          <w:sz w:val="20"/>
          <w:szCs w:val="20"/>
        </w:rPr>
        <w:t>tr</w:t>
      </w:r>
      <w:r w:rsidRPr="007916A1">
        <w:rPr>
          <w:rFonts w:ascii="Arial" w:hAnsi="Arial" w:cs="Arial"/>
          <w:spacing w:val="2"/>
          <w:sz w:val="20"/>
          <w:szCs w:val="20"/>
        </w:rPr>
        <w:t>uc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n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Se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</w:t>
      </w:r>
      <w:r w:rsidRPr="007916A1">
        <w:rPr>
          <w:rFonts w:ascii="Arial" w:hAnsi="Arial" w:cs="Arial"/>
          <w:w w:val="103"/>
          <w:sz w:val="20"/>
          <w:szCs w:val="20"/>
        </w:rPr>
        <w:t>:</w:t>
      </w:r>
    </w:p>
    <w:p w:rsidR="00C7379B" w:rsidRPr="007916A1" w:rsidRDefault="00C7379B" w:rsidP="00C7379B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before="12"/>
        <w:ind w:left="360"/>
        <w:rPr>
          <w:rFonts w:ascii="Arial" w:hAnsi="Arial" w:cs="Arial"/>
          <w:sz w:val="20"/>
          <w:szCs w:val="20"/>
        </w:rPr>
      </w:pPr>
      <w:r>
        <w:rPr>
          <w:w w:val="136"/>
        </w:rPr>
        <w:tab/>
      </w:r>
      <w:r w:rsidRPr="007916A1">
        <w:rPr>
          <w:w w:val="136"/>
        </w:rPr>
        <w:t>•</w:t>
      </w:r>
      <w:r w:rsidRPr="007916A1">
        <w:rPr>
          <w:rFonts w:ascii="Arial" w:hAnsi="Arial" w:cs="Arial"/>
          <w:sz w:val="20"/>
          <w:szCs w:val="20"/>
        </w:rPr>
        <w:tab/>
      </w:r>
      <w:r w:rsidRPr="007916A1">
        <w:rPr>
          <w:rFonts w:ascii="Arial" w:hAnsi="Arial" w:cs="Arial"/>
          <w:spacing w:val="2"/>
          <w:sz w:val="20"/>
          <w:szCs w:val="20"/>
        </w:rPr>
        <w:t>Da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>a</w:t>
      </w:r>
      <w:r w:rsidRPr="007916A1">
        <w:rPr>
          <w:rFonts w:ascii="Arial" w:hAnsi="Arial" w:cs="Arial"/>
          <w:spacing w:val="9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3"/>
          <w:w w:val="103"/>
          <w:sz w:val="20"/>
          <w:szCs w:val="20"/>
        </w:rPr>
        <w:t>M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ove</w:t>
      </w:r>
      <w:r w:rsidRPr="007916A1">
        <w:rPr>
          <w:rFonts w:ascii="Arial" w:hAnsi="Arial" w:cs="Arial"/>
          <w:spacing w:val="3"/>
          <w:w w:val="103"/>
          <w:sz w:val="20"/>
          <w:szCs w:val="20"/>
        </w:rPr>
        <w:t>m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en</w:t>
      </w:r>
      <w:r w:rsidRPr="007916A1">
        <w:rPr>
          <w:rFonts w:ascii="Arial" w:hAnsi="Arial" w:cs="Arial"/>
          <w:w w:val="103"/>
          <w:sz w:val="20"/>
          <w:szCs w:val="20"/>
        </w:rPr>
        <w:t>t</w:t>
      </w:r>
    </w:p>
    <w:p w:rsidR="00C7379B" w:rsidRPr="007916A1" w:rsidRDefault="00C7379B" w:rsidP="00C7379B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before="11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36"/>
          <w:sz w:val="20"/>
          <w:szCs w:val="20"/>
        </w:rPr>
        <w:tab/>
      </w:r>
      <w:r w:rsidRPr="007916A1">
        <w:rPr>
          <w:rFonts w:ascii="Arial" w:hAnsi="Arial" w:cs="Arial"/>
          <w:w w:val="136"/>
          <w:sz w:val="20"/>
          <w:szCs w:val="20"/>
        </w:rPr>
        <w:t>•</w:t>
      </w:r>
      <w:r w:rsidRPr="007916A1">
        <w:rPr>
          <w:rFonts w:ascii="Arial" w:hAnsi="Arial" w:cs="Arial"/>
          <w:sz w:val="20"/>
          <w:szCs w:val="20"/>
        </w:rPr>
        <w:tab/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1"/>
          <w:sz w:val="20"/>
          <w:szCs w:val="20"/>
        </w:rPr>
        <w:t>rit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z w:val="20"/>
          <w:szCs w:val="20"/>
        </w:rPr>
        <w:t>c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Ope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r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a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on</w:t>
      </w:r>
      <w:r w:rsidRPr="007916A1">
        <w:rPr>
          <w:rFonts w:ascii="Arial" w:hAnsi="Arial" w:cs="Arial"/>
          <w:w w:val="103"/>
          <w:sz w:val="20"/>
          <w:szCs w:val="20"/>
        </w:rPr>
        <w:t>s</w:t>
      </w:r>
    </w:p>
    <w:p w:rsidR="00C7379B" w:rsidRPr="007916A1" w:rsidRDefault="00C7379B" w:rsidP="00C7379B">
      <w:pPr>
        <w:numPr>
          <w:ilvl w:val="0"/>
          <w:numId w:val="2"/>
        </w:numPr>
        <w:tabs>
          <w:tab w:val="clear" w:pos="720"/>
          <w:tab w:val="num" w:pos="426"/>
        </w:tabs>
        <w:ind w:left="360" w:firstLine="360"/>
        <w:rPr>
          <w:rFonts w:ascii="Arial" w:hAnsi="Arial" w:cs="Arial"/>
          <w:bCs/>
          <w:sz w:val="20"/>
          <w:szCs w:val="20"/>
        </w:rPr>
      </w:pPr>
      <w:r w:rsidRPr="007916A1">
        <w:rPr>
          <w:rFonts w:ascii="Arial" w:hAnsi="Arial" w:cs="Arial"/>
          <w:spacing w:val="2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>o</w:t>
      </w:r>
      <w:r w:rsidRPr="007916A1">
        <w:rPr>
          <w:rFonts w:ascii="Arial" w:hAnsi="Arial" w:cs="Arial"/>
          <w:spacing w:val="9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unde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s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an</w:t>
      </w:r>
      <w:r w:rsidRPr="007916A1">
        <w:rPr>
          <w:rFonts w:ascii="Arial" w:hAnsi="Arial" w:cs="Arial"/>
          <w:sz w:val="20"/>
          <w:szCs w:val="20"/>
        </w:rPr>
        <w:t>d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808</w:t>
      </w:r>
      <w:r w:rsidRPr="007916A1">
        <w:rPr>
          <w:rFonts w:ascii="Arial" w:hAnsi="Arial" w:cs="Arial"/>
          <w:sz w:val="20"/>
          <w:szCs w:val="20"/>
        </w:rPr>
        <w:t>6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c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op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ocesso</w:t>
      </w:r>
      <w:r w:rsidRPr="007916A1">
        <w:rPr>
          <w:rFonts w:ascii="Arial" w:hAnsi="Arial" w:cs="Arial"/>
          <w:sz w:val="20"/>
          <w:szCs w:val="20"/>
        </w:rPr>
        <w:t>r</w:t>
      </w:r>
      <w:r w:rsidRPr="007916A1">
        <w:rPr>
          <w:rFonts w:ascii="Arial" w:hAnsi="Arial" w:cs="Arial"/>
          <w:spacing w:val="9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a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r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ch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it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ec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u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r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e</w:t>
      </w:r>
      <w:r w:rsidRPr="007916A1">
        <w:rPr>
          <w:rFonts w:ascii="Arial" w:hAnsi="Arial" w:cs="Arial"/>
          <w:w w:val="103"/>
          <w:sz w:val="20"/>
          <w:szCs w:val="20"/>
        </w:rPr>
        <w:t>.</w:t>
      </w:r>
    </w:p>
    <w:p w:rsidR="00C7379B" w:rsidRDefault="00C7379B" w:rsidP="00C7379B">
      <w:pPr>
        <w:ind w:left="360"/>
        <w:rPr>
          <w:rFonts w:ascii="Arial" w:hAnsi="Arial" w:cs="Arial"/>
          <w:bCs/>
          <w:sz w:val="20"/>
          <w:szCs w:val="20"/>
        </w:rPr>
      </w:pPr>
    </w:p>
    <w:p w:rsidR="00C7379B" w:rsidRPr="0070299C" w:rsidRDefault="00C7379B" w:rsidP="00C7379B">
      <w:pPr>
        <w:ind w:left="360"/>
        <w:rPr>
          <w:rFonts w:ascii="Arial" w:hAnsi="Arial" w:cs="Arial"/>
          <w:bCs/>
          <w:sz w:val="20"/>
          <w:szCs w:val="20"/>
          <w:lang w:val="ms-MY"/>
        </w:rPr>
      </w:pPr>
    </w:p>
    <w:p w:rsidR="00C7379B" w:rsidRPr="0070299C" w:rsidRDefault="00C7379B" w:rsidP="00C7379B">
      <w:pPr>
        <w:pStyle w:val="Heading2"/>
        <w:tabs>
          <w:tab w:val="clear" w:pos="360"/>
          <w:tab w:val="num" w:pos="-709"/>
        </w:tabs>
        <w:ind w:firstLine="0"/>
      </w:pPr>
      <w:r w:rsidRPr="0070299C">
        <w:t>EQUIPMENT/COMPONENTS</w:t>
      </w:r>
    </w:p>
    <w:p w:rsidR="00C7379B" w:rsidRPr="0070299C" w:rsidRDefault="00C7379B" w:rsidP="00C7379B">
      <w:pPr>
        <w:ind w:left="360"/>
        <w:rPr>
          <w:rFonts w:ascii="Arial" w:hAnsi="Arial" w:cs="Arial"/>
          <w:sz w:val="20"/>
          <w:szCs w:val="20"/>
          <w:lang w:val="ms-MY"/>
        </w:rPr>
      </w:pPr>
    </w:p>
    <w:p w:rsidR="00C7379B" w:rsidRPr="004F264B" w:rsidRDefault="00C7379B" w:rsidP="000B5ABA">
      <w:pPr>
        <w:pStyle w:val="ListParagraph"/>
        <w:numPr>
          <w:ilvl w:val="0"/>
          <w:numId w:val="5"/>
        </w:numPr>
        <w:ind w:left="3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Personal computer installed with </w:t>
      </w:r>
      <w:r w:rsidRPr="004F264B">
        <w:rPr>
          <w:rFonts w:ascii="Arial" w:hAnsi="Arial" w:cs="Arial"/>
          <w:sz w:val="20"/>
          <w:szCs w:val="20"/>
        </w:rPr>
        <w:t>8086 Software</w:t>
      </w:r>
      <w:r>
        <w:rPr>
          <w:rFonts w:ascii="Arial" w:hAnsi="Arial" w:cs="Arial"/>
          <w:sz w:val="20"/>
          <w:szCs w:val="20"/>
        </w:rPr>
        <w:t>.</w:t>
      </w:r>
    </w:p>
    <w:p w:rsidR="00C7379B" w:rsidRPr="0070299C" w:rsidRDefault="00C7379B" w:rsidP="00C7379B">
      <w:pPr>
        <w:ind w:left="360" w:right="605"/>
        <w:jc w:val="both"/>
        <w:rPr>
          <w:rFonts w:ascii="Arial" w:hAnsi="Arial" w:cs="Arial"/>
          <w:sz w:val="20"/>
          <w:szCs w:val="20"/>
          <w:lang w:val="ms-MY"/>
        </w:rPr>
      </w:pPr>
    </w:p>
    <w:p w:rsidR="00C7379B" w:rsidRPr="0070299C" w:rsidRDefault="00C7379B" w:rsidP="00C7379B">
      <w:pPr>
        <w:ind w:left="360" w:right="605"/>
        <w:jc w:val="both"/>
        <w:rPr>
          <w:rFonts w:ascii="Arial" w:hAnsi="Arial" w:cs="Arial"/>
          <w:sz w:val="20"/>
          <w:szCs w:val="20"/>
          <w:lang w:val="ms-MY"/>
        </w:rPr>
      </w:pPr>
    </w:p>
    <w:p w:rsidR="00C7379B" w:rsidRDefault="00C7379B" w:rsidP="00C7379B">
      <w:pPr>
        <w:pStyle w:val="Heading2"/>
        <w:tabs>
          <w:tab w:val="clear" w:pos="360"/>
          <w:tab w:val="num" w:pos="-709"/>
        </w:tabs>
        <w:ind w:firstLine="0"/>
      </w:pPr>
      <w:r w:rsidRPr="0070299C">
        <w:t>SYNOPSIS &amp; THEORY</w:t>
      </w:r>
    </w:p>
    <w:p w:rsidR="00C7379B" w:rsidRDefault="00C7379B" w:rsidP="00C7379B">
      <w:pPr>
        <w:rPr>
          <w:lang w:val="ms-MY"/>
        </w:rPr>
      </w:pPr>
    </w:p>
    <w:p w:rsidR="00C7379B" w:rsidRDefault="00C7379B" w:rsidP="00C7379B">
      <w:pPr>
        <w:widowControl w:val="0"/>
        <w:autoSpaceDE w:val="0"/>
        <w:autoSpaceDN w:val="0"/>
        <w:adjustRightInd w:val="0"/>
        <w:spacing w:line="253" w:lineRule="auto"/>
        <w:ind w:left="720" w:right="86"/>
        <w:jc w:val="both"/>
        <w:rPr>
          <w:rFonts w:ascii="Arial" w:hAnsi="Arial" w:cs="Arial"/>
          <w:w w:val="103"/>
          <w:sz w:val="20"/>
          <w:szCs w:val="20"/>
        </w:rPr>
      </w:pPr>
      <w:r w:rsidRPr="007916A1">
        <w:rPr>
          <w:rFonts w:ascii="Arial" w:hAnsi="Arial" w:cs="Arial"/>
          <w:spacing w:val="2"/>
          <w:sz w:val="20"/>
          <w:szCs w:val="20"/>
        </w:rPr>
        <w:t>Th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1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ab</w:t>
      </w:r>
      <w:r w:rsidRPr="007916A1">
        <w:rPr>
          <w:rFonts w:ascii="Arial" w:hAnsi="Arial" w:cs="Arial"/>
          <w:spacing w:val="1"/>
          <w:sz w:val="20"/>
          <w:szCs w:val="20"/>
        </w:rPr>
        <w:t>l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be</w:t>
      </w:r>
      <w:r w:rsidRPr="007916A1">
        <w:rPr>
          <w:rFonts w:ascii="Arial" w:hAnsi="Arial" w:cs="Arial"/>
          <w:spacing w:val="1"/>
          <w:sz w:val="20"/>
          <w:szCs w:val="20"/>
        </w:rPr>
        <w:t>l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w</w:t>
      </w:r>
      <w:r w:rsidRPr="007916A1">
        <w:rPr>
          <w:rFonts w:ascii="Arial" w:hAnsi="Arial" w:cs="Arial"/>
          <w:spacing w:val="1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su</w:t>
      </w:r>
      <w:r w:rsidRPr="007916A1">
        <w:rPr>
          <w:rFonts w:ascii="Arial" w:hAnsi="Arial" w:cs="Arial"/>
          <w:spacing w:val="3"/>
          <w:sz w:val="20"/>
          <w:szCs w:val="20"/>
        </w:rPr>
        <w:t>mm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1"/>
          <w:sz w:val="20"/>
          <w:szCs w:val="20"/>
        </w:rPr>
        <w:t>ri</w:t>
      </w:r>
      <w:r w:rsidRPr="007916A1">
        <w:rPr>
          <w:rFonts w:ascii="Arial" w:hAnsi="Arial" w:cs="Arial"/>
          <w:spacing w:val="2"/>
          <w:sz w:val="20"/>
          <w:szCs w:val="20"/>
        </w:rPr>
        <w:t>ze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1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d</w:t>
      </w:r>
      <w:r w:rsidRPr="007916A1">
        <w:rPr>
          <w:rFonts w:ascii="Arial" w:hAnsi="Arial" w:cs="Arial"/>
          <w:spacing w:val="1"/>
          <w:sz w:val="20"/>
          <w:szCs w:val="20"/>
        </w:rPr>
        <w:t>iff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en</w:t>
      </w:r>
      <w:r w:rsidRPr="007916A1">
        <w:rPr>
          <w:rFonts w:ascii="Arial" w:hAnsi="Arial" w:cs="Arial"/>
          <w:sz w:val="20"/>
          <w:szCs w:val="20"/>
        </w:rPr>
        <w:t>t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ca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eg</w:t>
      </w:r>
      <w:r w:rsidRPr="007916A1">
        <w:rPr>
          <w:rFonts w:ascii="Arial" w:hAnsi="Arial" w:cs="Arial"/>
          <w:spacing w:val="3"/>
          <w:sz w:val="20"/>
          <w:szCs w:val="20"/>
        </w:rPr>
        <w:t>o</w:t>
      </w:r>
      <w:r w:rsidRPr="007916A1">
        <w:rPr>
          <w:rFonts w:ascii="Arial" w:hAnsi="Arial" w:cs="Arial"/>
          <w:spacing w:val="1"/>
          <w:sz w:val="20"/>
          <w:szCs w:val="20"/>
        </w:rPr>
        <w:t>ri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1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f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808</w:t>
      </w:r>
      <w:r w:rsidRPr="007916A1">
        <w:rPr>
          <w:rFonts w:ascii="Arial" w:hAnsi="Arial" w:cs="Arial"/>
          <w:sz w:val="20"/>
          <w:szCs w:val="20"/>
        </w:rPr>
        <w:t>6</w:t>
      </w:r>
      <w:r w:rsidRPr="007916A1">
        <w:rPr>
          <w:rFonts w:ascii="Arial" w:hAnsi="Arial" w:cs="Arial"/>
          <w:spacing w:val="1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ns</w:t>
      </w:r>
      <w:r w:rsidRPr="007916A1">
        <w:rPr>
          <w:rFonts w:ascii="Arial" w:hAnsi="Arial" w:cs="Arial"/>
          <w:spacing w:val="1"/>
          <w:sz w:val="20"/>
          <w:szCs w:val="20"/>
        </w:rPr>
        <w:t>tr</w:t>
      </w:r>
      <w:r w:rsidRPr="007916A1">
        <w:rPr>
          <w:rFonts w:ascii="Arial" w:hAnsi="Arial" w:cs="Arial"/>
          <w:spacing w:val="2"/>
          <w:sz w:val="20"/>
          <w:szCs w:val="20"/>
        </w:rPr>
        <w:t>uc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n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Se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 xml:space="preserve">. </w:t>
      </w:r>
      <w:r w:rsidRPr="007916A1">
        <w:rPr>
          <w:rFonts w:ascii="Arial" w:hAnsi="Arial" w:cs="Arial"/>
          <w:spacing w:val="30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z w:val="20"/>
          <w:szCs w:val="20"/>
        </w:rPr>
        <w:t>n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expe</w:t>
      </w:r>
      <w:r w:rsidRPr="007916A1">
        <w:rPr>
          <w:rFonts w:ascii="Arial" w:hAnsi="Arial" w:cs="Arial"/>
          <w:spacing w:val="1"/>
          <w:sz w:val="20"/>
          <w:szCs w:val="20"/>
        </w:rPr>
        <w:t>ri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pacing w:val="2"/>
          <w:sz w:val="20"/>
          <w:szCs w:val="20"/>
        </w:rPr>
        <w:t>en</w:t>
      </w:r>
      <w:r w:rsidRPr="007916A1">
        <w:rPr>
          <w:rFonts w:ascii="Arial" w:hAnsi="Arial" w:cs="Arial"/>
          <w:sz w:val="20"/>
          <w:szCs w:val="20"/>
        </w:rPr>
        <w:t>t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yo</w:t>
      </w:r>
      <w:r w:rsidRPr="007916A1">
        <w:rPr>
          <w:rFonts w:ascii="Arial" w:hAnsi="Arial" w:cs="Arial"/>
          <w:w w:val="103"/>
          <w:sz w:val="20"/>
          <w:szCs w:val="20"/>
        </w:rPr>
        <w:t>u</w:t>
      </w:r>
      <w:r w:rsidRPr="007916A1">
        <w:rPr>
          <w:rFonts w:ascii="Arial" w:hAnsi="Arial" w:cs="Arial"/>
          <w:spacing w:val="14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w</w:t>
      </w:r>
      <w:r w:rsidRPr="007916A1">
        <w:rPr>
          <w:rFonts w:ascii="Arial" w:hAnsi="Arial" w:cs="Arial"/>
          <w:spacing w:val="1"/>
          <w:sz w:val="20"/>
          <w:szCs w:val="20"/>
        </w:rPr>
        <w:t>il</w:t>
      </w:r>
      <w:r w:rsidRPr="007916A1">
        <w:rPr>
          <w:rFonts w:ascii="Arial" w:hAnsi="Arial" w:cs="Arial"/>
          <w:sz w:val="20"/>
          <w:szCs w:val="20"/>
        </w:rPr>
        <w:t>l</w:t>
      </w:r>
      <w:r w:rsidRPr="007916A1">
        <w:rPr>
          <w:rFonts w:ascii="Arial" w:hAnsi="Arial" w:cs="Arial"/>
          <w:spacing w:val="4"/>
          <w:sz w:val="20"/>
          <w:szCs w:val="20"/>
        </w:rPr>
        <w:t xml:space="preserve"> </w:t>
      </w:r>
      <w:proofErr w:type="gramStart"/>
      <w:r w:rsidRPr="007916A1">
        <w:rPr>
          <w:rFonts w:ascii="Arial" w:hAnsi="Arial" w:cs="Arial"/>
          <w:spacing w:val="2"/>
          <w:sz w:val="20"/>
          <w:szCs w:val="20"/>
        </w:rPr>
        <w:t>b</w:t>
      </w:r>
      <w:r w:rsidRPr="007916A1">
        <w:rPr>
          <w:rFonts w:ascii="Arial" w:hAnsi="Arial" w:cs="Arial"/>
          <w:sz w:val="20"/>
          <w:szCs w:val="20"/>
        </w:rPr>
        <w:t xml:space="preserve">e </w:t>
      </w:r>
      <w:r w:rsidRPr="007916A1">
        <w:rPr>
          <w:rFonts w:ascii="Arial" w:hAnsi="Arial" w:cs="Arial"/>
          <w:spacing w:val="2"/>
          <w:sz w:val="20"/>
          <w:szCs w:val="20"/>
        </w:rPr>
        <w:t xml:space="preserve"> c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ea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>g</w:t>
      </w:r>
      <w:proofErr w:type="gramEnd"/>
      <w:r w:rsidRPr="007916A1">
        <w:rPr>
          <w:rFonts w:ascii="Arial" w:hAnsi="Arial" w:cs="Arial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an</w:t>
      </w:r>
      <w:r w:rsidRPr="007916A1">
        <w:rPr>
          <w:rFonts w:ascii="Arial" w:hAnsi="Arial" w:cs="Arial"/>
          <w:sz w:val="20"/>
          <w:szCs w:val="20"/>
        </w:rPr>
        <w:t xml:space="preserve">d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es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 xml:space="preserve">g </w:t>
      </w:r>
      <w:r w:rsidRPr="007916A1">
        <w:rPr>
          <w:rFonts w:ascii="Arial" w:hAnsi="Arial" w:cs="Arial"/>
          <w:spacing w:val="4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code</w:t>
      </w:r>
      <w:r w:rsidRPr="007916A1">
        <w:rPr>
          <w:rFonts w:ascii="Arial" w:hAnsi="Arial" w:cs="Arial"/>
          <w:sz w:val="20"/>
          <w:szCs w:val="20"/>
        </w:rPr>
        <w:t xml:space="preserve">s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w</w:t>
      </w:r>
      <w:r w:rsidRPr="007916A1">
        <w:rPr>
          <w:rFonts w:ascii="Arial" w:hAnsi="Arial" w:cs="Arial"/>
          <w:spacing w:val="1"/>
          <w:sz w:val="20"/>
          <w:szCs w:val="20"/>
        </w:rPr>
        <w:t>ritt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z w:val="20"/>
          <w:szCs w:val="20"/>
        </w:rPr>
        <w:t xml:space="preserve">n </w:t>
      </w:r>
      <w:r w:rsidRPr="007916A1">
        <w:rPr>
          <w:rFonts w:ascii="Arial" w:hAnsi="Arial" w:cs="Arial"/>
          <w:spacing w:val="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z w:val="20"/>
          <w:szCs w:val="20"/>
        </w:rPr>
        <w:t xml:space="preserve">n </w:t>
      </w:r>
      <w:r w:rsidRPr="007916A1">
        <w:rPr>
          <w:rFonts w:ascii="Arial" w:hAnsi="Arial" w:cs="Arial"/>
          <w:spacing w:val="3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asse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pacing w:val="2"/>
          <w:sz w:val="20"/>
          <w:szCs w:val="20"/>
        </w:rPr>
        <w:t>b</w:t>
      </w:r>
      <w:r w:rsidRPr="007916A1">
        <w:rPr>
          <w:rFonts w:ascii="Arial" w:hAnsi="Arial" w:cs="Arial"/>
          <w:spacing w:val="1"/>
          <w:sz w:val="20"/>
          <w:szCs w:val="20"/>
        </w:rPr>
        <w:t>l</w:t>
      </w:r>
      <w:r w:rsidRPr="007916A1">
        <w:rPr>
          <w:rFonts w:ascii="Arial" w:hAnsi="Arial" w:cs="Arial"/>
          <w:sz w:val="20"/>
          <w:szCs w:val="20"/>
        </w:rPr>
        <w:t xml:space="preserve">y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l</w:t>
      </w:r>
      <w:r w:rsidRPr="007916A1">
        <w:rPr>
          <w:rFonts w:ascii="Arial" w:hAnsi="Arial" w:cs="Arial"/>
          <w:spacing w:val="2"/>
          <w:sz w:val="20"/>
          <w:szCs w:val="20"/>
        </w:rPr>
        <w:t>anguag</w:t>
      </w:r>
      <w:r w:rsidRPr="007916A1">
        <w:rPr>
          <w:rFonts w:ascii="Arial" w:hAnsi="Arial" w:cs="Arial"/>
          <w:sz w:val="20"/>
          <w:szCs w:val="20"/>
        </w:rPr>
        <w:t xml:space="preserve">e </w:t>
      </w:r>
      <w:r w:rsidRPr="007916A1">
        <w:rPr>
          <w:rFonts w:ascii="Arial" w:hAnsi="Arial" w:cs="Arial"/>
          <w:spacing w:val="3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p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og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z w:val="20"/>
          <w:szCs w:val="20"/>
        </w:rPr>
        <w:t xml:space="preserve">s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us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 xml:space="preserve">g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808</w:t>
      </w:r>
      <w:r w:rsidRPr="007916A1">
        <w:rPr>
          <w:rFonts w:ascii="Arial" w:hAnsi="Arial" w:cs="Arial"/>
          <w:w w:val="103"/>
          <w:sz w:val="20"/>
          <w:szCs w:val="20"/>
        </w:rPr>
        <w:t>6</w:t>
      </w:r>
      <w:r w:rsidRPr="007916A1">
        <w:rPr>
          <w:rFonts w:ascii="Arial" w:hAnsi="Arial" w:cs="Arial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ns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tr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uc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</w:t>
      </w:r>
      <w:r w:rsidRPr="007916A1">
        <w:rPr>
          <w:rFonts w:ascii="Arial" w:hAnsi="Arial" w:cs="Arial"/>
          <w:w w:val="103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 xml:space="preserve"> Se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>.</w:t>
      </w:r>
      <w:r w:rsidRPr="007916A1">
        <w:rPr>
          <w:rFonts w:ascii="Arial" w:hAnsi="Arial" w:cs="Arial"/>
          <w:spacing w:val="4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Obse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v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ho</w:t>
      </w:r>
      <w:r w:rsidRPr="007916A1">
        <w:rPr>
          <w:rFonts w:ascii="Arial" w:hAnsi="Arial" w:cs="Arial"/>
          <w:sz w:val="20"/>
          <w:szCs w:val="20"/>
        </w:rPr>
        <w:t>w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808</w:t>
      </w:r>
      <w:r w:rsidRPr="007916A1">
        <w:rPr>
          <w:rFonts w:ascii="Arial" w:hAnsi="Arial" w:cs="Arial"/>
          <w:sz w:val="20"/>
          <w:szCs w:val="20"/>
        </w:rPr>
        <w:t>6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na</w:t>
      </w:r>
      <w:r w:rsidRPr="007916A1">
        <w:rPr>
          <w:rFonts w:ascii="Arial" w:hAnsi="Arial" w:cs="Arial"/>
          <w:sz w:val="20"/>
          <w:szCs w:val="20"/>
        </w:rPr>
        <w:t>l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eg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s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1"/>
          <w:sz w:val="20"/>
          <w:szCs w:val="20"/>
        </w:rPr>
        <w:t>ff</w:t>
      </w:r>
      <w:r w:rsidRPr="007916A1">
        <w:rPr>
          <w:rFonts w:ascii="Arial" w:hAnsi="Arial" w:cs="Arial"/>
          <w:spacing w:val="2"/>
          <w:sz w:val="20"/>
          <w:szCs w:val="20"/>
        </w:rPr>
        <w:t>ec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z w:val="20"/>
          <w:szCs w:val="20"/>
        </w:rPr>
        <w:t>d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b</w:t>
      </w:r>
      <w:r w:rsidRPr="007916A1">
        <w:rPr>
          <w:rFonts w:ascii="Arial" w:hAnsi="Arial" w:cs="Arial"/>
          <w:sz w:val="20"/>
          <w:szCs w:val="20"/>
        </w:rPr>
        <w:t>y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d</w:t>
      </w:r>
      <w:r w:rsidRPr="007916A1">
        <w:rPr>
          <w:rFonts w:ascii="Arial" w:hAnsi="Arial" w:cs="Arial"/>
          <w:spacing w:val="1"/>
          <w:sz w:val="20"/>
          <w:szCs w:val="20"/>
        </w:rPr>
        <w:t>iff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en</w:t>
      </w:r>
      <w:r w:rsidRPr="007916A1">
        <w:rPr>
          <w:rFonts w:ascii="Arial" w:hAnsi="Arial" w:cs="Arial"/>
          <w:sz w:val="20"/>
          <w:szCs w:val="20"/>
        </w:rPr>
        <w:t>t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ns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tr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uc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ons</w:t>
      </w:r>
      <w:r w:rsidRPr="007916A1">
        <w:rPr>
          <w:rFonts w:ascii="Arial" w:hAnsi="Arial" w:cs="Arial"/>
          <w:w w:val="103"/>
          <w:sz w:val="20"/>
          <w:szCs w:val="20"/>
        </w:rPr>
        <w:t>.</w:t>
      </w:r>
    </w:p>
    <w:p w:rsidR="00C7379B" w:rsidRDefault="00C7379B" w:rsidP="00C7379B">
      <w:pPr>
        <w:widowControl w:val="0"/>
        <w:autoSpaceDE w:val="0"/>
        <w:autoSpaceDN w:val="0"/>
        <w:adjustRightInd w:val="0"/>
        <w:spacing w:line="253" w:lineRule="auto"/>
        <w:ind w:left="462" w:right="86" w:hanging="83"/>
        <w:jc w:val="both"/>
        <w:rPr>
          <w:rFonts w:ascii="Arial" w:hAnsi="Arial" w:cs="Arial"/>
          <w:w w:val="103"/>
          <w:sz w:val="20"/>
          <w:szCs w:val="20"/>
        </w:rPr>
      </w:pPr>
    </w:p>
    <w:p w:rsidR="00C7379B" w:rsidRDefault="00C7379B" w:rsidP="00C7379B">
      <w:pPr>
        <w:widowControl w:val="0"/>
        <w:autoSpaceDE w:val="0"/>
        <w:autoSpaceDN w:val="0"/>
        <w:adjustRightInd w:val="0"/>
        <w:ind w:left="380" w:right="5203"/>
        <w:jc w:val="center"/>
        <w:rPr>
          <w:rFonts w:ascii="Arial" w:hAnsi="Arial" w:cs="Arial"/>
          <w:b/>
          <w:bCs/>
          <w:spacing w:val="5"/>
        </w:rPr>
      </w:pPr>
      <w:r>
        <w:rPr>
          <w:rFonts w:asciiTheme="minorHAnsi" w:hAnsiTheme="minorHAnsi" w:cstheme="minorBidi"/>
          <w:noProof/>
          <w:sz w:val="22"/>
          <w:lang w:val="en-MY" w:eastAsia="en-MY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256F1B29" wp14:editId="3271BFDF">
                <wp:simplePos x="0" y="0"/>
                <wp:positionH relativeFrom="page">
                  <wp:posOffset>788035</wp:posOffset>
                </wp:positionH>
                <wp:positionV relativeFrom="paragraph">
                  <wp:posOffset>137160</wp:posOffset>
                </wp:positionV>
                <wp:extent cx="5972175" cy="3578860"/>
                <wp:effectExtent l="0" t="0" r="9525" b="2540"/>
                <wp:wrapNone/>
                <wp:docPr id="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3578860"/>
                          <a:chOff x="1232" y="-2544"/>
                          <a:chExt cx="9405" cy="3634"/>
                        </a:xfrm>
                      </wpg:grpSpPr>
                      <wps:wsp>
                        <wps:cNvPr id="48" name="Freeform 3"/>
                        <wps:cNvSpPr>
                          <a:spLocks/>
                        </wps:cNvSpPr>
                        <wps:spPr bwMode="auto">
                          <a:xfrm>
                            <a:off x="1248" y="-2529"/>
                            <a:ext cx="9374" cy="0"/>
                          </a:xfrm>
                          <a:custGeom>
                            <a:avLst/>
                            <a:gdLst>
                              <a:gd name="T0" fmla="*/ 0 w 9374"/>
                              <a:gd name="T1" fmla="*/ 9374 w 937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74">
                                <a:moveTo>
                                  <a:pt x="0" y="0"/>
                                </a:moveTo>
                                <a:lnTo>
                                  <a:pt x="9374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8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"/>
                        <wps:cNvSpPr>
                          <a:spLocks/>
                        </wps:cNvSpPr>
                        <wps:spPr bwMode="auto">
                          <a:xfrm>
                            <a:off x="3244" y="-2515"/>
                            <a:ext cx="0" cy="3575"/>
                          </a:xfrm>
                          <a:custGeom>
                            <a:avLst/>
                            <a:gdLst>
                              <a:gd name="T0" fmla="*/ 0 h 3575"/>
                              <a:gd name="T1" fmla="*/ 3576 h 357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575">
                                <a:moveTo>
                                  <a:pt x="0" y="0"/>
                                </a:moveTo>
                                <a:lnTo>
                                  <a:pt x="0" y="3576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"/>
                        <wps:cNvSpPr>
                          <a:spLocks/>
                        </wps:cNvSpPr>
                        <wps:spPr bwMode="auto">
                          <a:xfrm>
                            <a:off x="1248" y="-2179"/>
                            <a:ext cx="9374" cy="0"/>
                          </a:xfrm>
                          <a:custGeom>
                            <a:avLst/>
                            <a:gdLst>
                              <a:gd name="T0" fmla="*/ 0 w 9374"/>
                              <a:gd name="T1" fmla="*/ 9374 w 937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74">
                                <a:moveTo>
                                  <a:pt x="0" y="0"/>
                                </a:moveTo>
                                <a:lnTo>
                                  <a:pt x="937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"/>
                        <wps:cNvSpPr>
                          <a:spLocks/>
                        </wps:cNvSpPr>
                        <wps:spPr bwMode="auto">
                          <a:xfrm>
                            <a:off x="1248" y="1075"/>
                            <a:ext cx="9374" cy="0"/>
                          </a:xfrm>
                          <a:custGeom>
                            <a:avLst/>
                            <a:gdLst>
                              <a:gd name="T0" fmla="*/ 0 w 9374"/>
                              <a:gd name="T1" fmla="*/ 9374 w 937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74">
                                <a:moveTo>
                                  <a:pt x="0" y="0"/>
                                </a:moveTo>
                                <a:lnTo>
                                  <a:pt x="9374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8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71C19" id="Group 2" o:spid="_x0000_s1026" style="position:absolute;margin-left:62.05pt;margin-top:10.8pt;width:470.25pt;height:281.8pt;z-index:-251654144;mso-position-horizontal-relative:page" coordorigin="1232,-2544" coordsize="9405,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" o:allowincell="f">
                <v:shape id="Freeform 3" o:spid="_x0000_s1027" style="position:absolute;left:1248;top:-2529;width:9374;height:0;visibility:visible;mso-wrap-style:square;v-text-anchor:top" coordsize="9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" path="m,l9374,e" filled="f" strokecolor="#008e00" strokeweight="1.54pt">
                  <v:path arrowok="t" o:connecttype="custom" o:connectlocs="0,0;9374,0" o:connectangles="0,0"/>
                </v:shape>
                <v:shape id="Freeform 4" o:spid="_x0000_s1028" style="position:absolute;left:3244;top:-2515;width:0;height:3575;visibility:visible;mso-wrap-style:square;v-text-anchor:top" coordsize="0,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" path="m,l,3576e" filled="f" strokeweight=".20458mm">
                  <v:path arrowok="t" o:connecttype="custom" o:connectlocs="0,0;0,3576" o:connectangles="0,0"/>
                </v:shape>
                <v:shape id="Freeform 5" o:spid="_x0000_s1029" style="position:absolute;left:1248;top:-2179;width:9374;height:0;visibility:visible;mso-wrap-style:square;v-text-anchor:top" coordsize="9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" path="m,l9374,e" filled="f" strokeweight=".58pt">
                  <v:path arrowok="t" o:connecttype="custom" o:connectlocs="0,0;9374,0" o:connectangles="0,0"/>
                </v:shape>
                <v:shape id="Freeform 6" o:spid="_x0000_s1030" style="position:absolute;left:1248;top:1075;width:9374;height:0;visibility:visible;mso-wrap-style:square;v-text-anchor:top" coordsize="9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" path="m,l9374,e" filled="f" strokecolor="#008e00" strokeweight="1.54pt">
                  <v:path arrowok="t" o:connecttype="custom" o:connectlocs="0,0;9374,0" o:connectangles="0,0"/>
                </v:shape>
                <w10:wrap anchorx="page"/>
              </v:group>
            </w:pict>
          </mc:Fallback>
        </mc:AlternateContent>
      </w:r>
      <w:r w:rsidRPr="0006594F">
        <w:rPr>
          <w:rFonts w:ascii="Arial" w:hAnsi="Arial" w:cs="Arial"/>
          <w:b/>
          <w:bCs/>
          <w:spacing w:val="2"/>
        </w:rPr>
        <w:t>TABL</w:t>
      </w:r>
      <w:r w:rsidRPr="0006594F">
        <w:rPr>
          <w:rFonts w:ascii="Arial" w:hAnsi="Arial" w:cs="Arial"/>
          <w:b/>
          <w:bCs/>
        </w:rPr>
        <w:t>E</w:t>
      </w:r>
      <w:r w:rsidRPr="0006594F">
        <w:rPr>
          <w:rFonts w:ascii="Arial" w:hAnsi="Arial" w:cs="Arial"/>
          <w:b/>
          <w:bCs/>
          <w:spacing w:val="8"/>
        </w:rPr>
        <w:t xml:space="preserve"> </w:t>
      </w:r>
      <w:r w:rsidRPr="0006594F">
        <w:rPr>
          <w:rFonts w:ascii="Arial" w:hAnsi="Arial" w:cs="Arial"/>
          <w:b/>
          <w:bCs/>
          <w:spacing w:val="2"/>
        </w:rPr>
        <w:t>1</w:t>
      </w:r>
      <w:r w:rsidRPr="0006594F">
        <w:rPr>
          <w:rFonts w:ascii="Arial" w:hAnsi="Arial" w:cs="Arial"/>
          <w:b/>
          <w:bCs/>
        </w:rPr>
        <w:t>:</w:t>
      </w:r>
      <w:r w:rsidRPr="0006594F">
        <w:rPr>
          <w:rFonts w:ascii="Arial" w:hAnsi="Arial" w:cs="Arial"/>
          <w:b/>
          <w:bCs/>
          <w:spacing w:val="7"/>
        </w:rPr>
        <w:t xml:space="preserve"> </w:t>
      </w:r>
      <w:r w:rsidRPr="0006594F">
        <w:rPr>
          <w:rFonts w:ascii="Arial" w:hAnsi="Arial" w:cs="Arial"/>
          <w:b/>
          <w:bCs/>
          <w:spacing w:val="2"/>
        </w:rPr>
        <w:t>Ca</w:t>
      </w:r>
      <w:r w:rsidRPr="0006594F">
        <w:rPr>
          <w:rFonts w:ascii="Arial" w:hAnsi="Arial" w:cs="Arial"/>
          <w:b/>
          <w:bCs/>
          <w:spacing w:val="1"/>
        </w:rPr>
        <w:t>t</w:t>
      </w:r>
      <w:r w:rsidRPr="0006594F">
        <w:rPr>
          <w:rFonts w:ascii="Arial" w:hAnsi="Arial" w:cs="Arial"/>
          <w:b/>
          <w:bCs/>
          <w:spacing w:val="2"/>
        </w:rPr>
        <w:t>ego</w:t>
      </w:r>
      <w:r w:rsidRPr="0006594F">
        <w:rPr>
          <w:rFonts w:ascii="Arial" w:hAnsi="Arial" w:cs="Arial"/>
          <w:b/>
          <w:bCs/>
          <w:spacing w:val="1"/>
        </w:rPr>
        <w:t>ri</w:t>
      </w:r>
      <w:r w:rsidRPr="0006594F">
        <w:rPr>
          <w:rFonts w:ascii="Arial" w:hAnsi="Arial" w:cs="Arial"/>
          <w:b/>
          <w:bCs/>
          <w:spacing w:val="2"/>
        </w:rPr>
        <w:t>e</w:t>
      </w:r>
      <w:r w:rsidRPr="0006594F">
        <w:rPr>
          <w:rFonts w:ascii="Arial" w:hAnsi="Arial" w:cs="Arial"/>
          <w:b/>
          <w:bCs/>
        </w:rPr>
        <w:t>s</w:t>
      </w:r>
      <w:r w:rsidRPr="0006594F">
        <w:rPr>
          <w:rFonts w:ascii="Arial" w:hAnsi="Arial" w:cs="Arial"/>
          <w:b/>
          <w:bCs/>
          <w:spacing w:val="9"/>
        </w:rPr>
        <w:t xml:space="preserve"> </w:t>
      </w:r>
      <w:r w:rsidRPr="0006594F">
        <w:rPr>
          <w:rFonts w:ascii="Arial" w:hAnsi="Arial" w:cs="Arial"/>
          <w:b/>
          <w:bCs/>
          <w:spacing w:val="2"/>
        </w:rPr>
        <w:t>o</w:t>
      </w:r>
      <w:r w:rsidRPr="0006594F">
        <w:rPr>
          <w:rFonts w:ascii="Arial" w:hAnsi="Arial" w:cs="Arial"/>
          <w:b/>
          <w:bCs/>
        </w:rPr>
        <w:t>f</w:t>
      </w:r>
      <w:r w:rsidRPr="0006594F">
        <w:rPr>
          <w:rFonts w:ascii="Arial" w:hAnsi="Arial" w:cs="Arial"/>
          <w:b/>
          <w:bCs/>
          <w:spacing w:val="8"/>
        </w:rPr>
        <w:t xml:space="preserve"> </w:t>
      </w:r>
      <w:r w:rsidRPr="0006594F">
        <w:rPr>
          <w:rFonts w:ascii="Arial" w:hAnsi="Arial" w:cs="Arial"/>
          <w:b/>
          <w:bCs/>
          <w:spacing w:val="2"/>
        </w:rPr>
        <w:t>808</w:t>
      </w:r>
      <w:r w:rsidRPr="0006594F">
        <w:rPr>
          <w:rFonts w:ascii="Arial" w:hAnsi="Arial" w:cs="Arial"/>
          <w:b/>
          <w:bCs/>
        </w:rPr>
        <w:t>6</w:t>
      </w:r>
      <w:r w:rsidRPr="0006594F">
        <w:rPr>
          <w:rFonts w:ascii="Arial" w:hAnsi="Arial" w:cs="Arial"/>
          <w:b/>
          <w:bCs/>
          <w:spacing w:val="8"/>
        </w:rPr>
        <w:t xml:space="preserve"> </w:t>
      </w:r>
      <w:r w:rsidRPr="0006594F">
        <w:rPr>
          <w:rFonts w:ascii="Arial" w:hAnsi="Arial" w:cs="Arial"/>
          <w:b/>
          <w:bCs/>
          <w:spacing w:val="1"/>
          <w:w w:val="103"/>
        </w:rPr>
        <w:t>I</w:t>
      </w:r>
      <w:r w:rsidRPr="0006594F">
        <w:rPr>
          <w:rFonts w:ascii="Arial" w:hAnsi="Arial" w:cs="Arial"/>
          <w:b/>
          <w:bCs/>
          <w:spacing w:val="2"/>
          <w:w w:val="103"/>
        </w:rPr>
        <w:t>ns</w:t>
      </w:r>
      <w:r w:rsidRPr="0006594F">
        <w:rPr>
          <w:rFonts w:ascii="Arial" w:hAnsi="Arial" w:cs="Arial"/>
          <w:b/>
          <w:bCs/>
          <w:spacing w:val="1"/>
          <w:w w:val="103"/>
        </w:rPr>
        <w:t>tr</w:t>
      </w:r>
      <w:r w:rsidRPr="0006594F">
        <w:rPr>
          <w:rFonts w:ascii="Arial" w:hAnsi="Arial" w:cs="Arial"/>
          <w:b/>
          <w:bCs/>
          <w:spacing w:val="2"/>
          <w:w w:val="103"/>
        </w:rPr>
        <w:t>uc</w:t>
      </w:r>
      <w:r w:rsidRPr="0006594F">
        <w:rPr>
          <w:rFonts w:ascii="Arial" w:hAnsi="Arial" w:cs="Arial"/>
          <w:b/>
          <w:bCs/>
          <w:spacing w:val="1"/>
          <w:w w:val="103"/>
        </w:rPr>
        <w:t>ti</w:t>
      </w:r>
      <w:r w:rsidRPr="0006594F">
        <w:rPr>
          <w:rFonts w:ascii="Arial" w:hAnsi="Arial" w:cs="Arial"/>
          <w:b/>
          <w:bCs/>
          <w:spacing w:val="2"/>
          <w:w w:val="103"/>
        </w:rPr>
        <w:t>o</w:t>
      </w:r>
      <w:r w:rsidRPr="0006594F">
        <w:rPr>
          <w:rFonts w:ascii="Arial" w:hAnsi="Arial" w:cs="Arial"/>
          <w:b/>
          <w:bCs/>
          <w:w w:val="103"/>
        </w:rPr>
        <w:t>n</w:t>
      </w:r>
      <w:r w:rsidRPr="0006594F">
        <w:rPr>
          <w:rFonts w:ascii="Arial" w:hAnsi="Arial" w:cs="Arial"/>
          <w:b/>
          <w:bCs/>
          <w:spacing w:val="5"/>
        </w:rPr>
        <w:t xml:space="preserve"> 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ind w:left="380" w:right="5203"/>
        <w:jc w:val="center"/>
        <w:rPr>
          <w:rFonts w:ascii="Arial" w:hAnsi="Arial" w:cs="Arial"/>
          <w:sz w:val="20"/>
        </w:rPr>
      </w:pPr>
      <w:r w:rsidRPr="004B4194">
        <w:rPr>
          <w:rFonts w:ascii="Arial" w:hAnsi="Arial" w:cs="Arial"/>
          <w:b/>
          <w:bCs/>
          <w:spacing w:val="2"/>
          <w:w w:val="103"/>
          <w:sz w:val="20"/>
        </w:rPr>
        <w:t>Se</w:t>
      </w:r>
      <w:r w:rsidRPr="004B4194">
        <w:rPr>
          <w:rFonts w:ascii="Arial" w:hAnsi="Arial" w:cs="Arial"/>
          <w:b/>
          <w:bCs/>
          <w:w w:val="103"/>
          <w:sz w:val="20"/>
        </w:rPr>
        <w:t>t</w:t>
      </w:r>
    </w:p>
    <w:p w:rsidR="00C7379B" w:rsidRPr="004B4194" w:rsidRDefault="00C7379B" w:rsidP="00C7379B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spacing w:before="29" w:line="188" w:lineRule="exact"/>
        <w:ind w:left="573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position w:val="-1"/>
          <w:sz w:val="20"/>
        </w:rPr>
        <w:t>Typ</w:t>
      </w:r>
      <w:r w:rsidRPr="004B4194">
        <w:rPr>
          <w:rFonts w:ascii="Verdana" w:hAnsi="Verdana" w:cs="Verdana"/>
          <w:b/>
          <w:bCs/>
          <w:position w:val="-1"/>
          <w:sz w:val="20"/>
        </w:rPr>
        <w:t>e</w:t>
      </w:r>
      <w:r w:rsidRPr="004B4194">
        <w:rPr>
          <w:rFonts w:ascii="Verdana" w:hAnsi="Verdana" w:cs="Verdana"/>
          <w:b/>
          <w:bCs/>
          <w:position w:val="-1"/>
          <w:sz w:val="20"/>
        </w:rPr>
        <w:tab/>
      </w:r>
      <w:r w:rsidRPr="004B4194">
        <w:rPr>
          <w:rFonts w:ascii="Verdana" w:hAnsi="Verdana" w:cs="Verdana"/>
          <w:b/>
          <w:bCs/>
          <w:spacing w:val="1"/>
          <w:position w:val="-1"/>
          <w:sz w:val="20"/>
        </w:rPr>
        <w:t>Descriptio</w:t>
      </w:r>
      <w:r w:rsidRPr="004B4194">
        <w:rPr>
          <w:rFonts w:ascii="Verdana" w:hAnsi="Verdana" w:cs="Verdana"/>
          <w:b/>
          <w:bCs/>
          <w:position w:val="-1"/>
          <w:sz w:val="20"/>
        </w:rPr>
        <w:t>n</w:t>
      </w:r>
      <w:r w:rsidRPr="004B4194">
        <w:rPr>
          <w:rFonts w:ascii="Verdana" w:hAnsi="Verdana" w:cs="Verdana"/>
          <w:b/>
          <w:bCs/>
          <w:position w:val="-1"/>
          <w:sz w:val="20"/>
        </w:rPr>
        <w:tab/>
      </w:r>
      <w:r w:rsidRPr="004B4194">
        <w:rPr>
          <w:rFonts w:ascii="Verdana" w:hAnsi="Verdana" w:cs="Verdana"/>
          <w:b/>
          <w:bCs/>
          <w:spacing w:val="1"/>
          <w:position w:val="-1"/>
          <w:sz w:val="20"/>
        </w:rPr>
        <w:t>Operatio</w:t>
      </w:r>
      <w:r w:rsidRPr="004B4194">
        <w:rPr>
          <w:rFonts w:ascii="Verdana" w:hAnsi="Verdana" w:cs="Verdana"/>
          <w:b/>
          <w:bCs/>
          <w:position w:val="-1"/>
          <w:sz w:val="20"/>
        </w:rPr>
        <w:t>n</w:t>
      </w:r>
      <w:r w:rsidRPr="004B4194">
        <w:rPr>
          <w:rFonts w:ascii="Verdana" w:hAnsi="Verdana" w:cs="Verdana"/>
          <w:b/>
          <w:bCs/>
          <w:spacing w:val="-1"/>
          <w:position w:val="-1"/>
          <w:sz w:val="20"/>
        </w:rPr>
        <w:t xml:space="preserve"> </w:t>
      </w:r>
      <w:r w:rsidRPr="004B4194">
        <w:rPr>
          <w:rFonts w:ascii="Verdana" w:hAnsi="Verdana" w:cs="Verdana"/>
          <w:b/>
          <w:bCs/>
          <w:spacing w:val="1"/>
          <w:position w:val="-1"/>
          <w:sz w:val="20"/>
        </w:rPr>
        <w:t>Na</w:t>
      </w:r>
      <w:r w:rsidRPr="004B4194">
        <w:rPr>
          <w:rFonts w:ascii="Verdana" w:hAnsi="Verdana" w:cs="Verdana"/>
          <w:b/>
          <w:bCs/>
          <w:spacing w:val="2"/>
          <w:position w:val="-1"/>
          <w:sz w:val="20"/>
        </w:rPr>
        <w:t>m</w:t>
      </w:r>
      <w:r w:rsidRPr="004B4194">
        <w:rPr>
          <w:rFonts w:ascii="Verdana" w:hAnsi="Verdana" w:cs="Verdana"/>
          <w:b/>
          <w:bCs/>
          <w:position w:val="-1"/>
          <w:sz w:val="20"/>
        </w:rPr>
        <w:t>e</w:t>
      </w:r>
    </w:p>
    <w:p w:rsidR="00C7379B" w:rsidRPr="004B4194" w:rsidRDefault="00C7379B" w:rsidP="00C7379B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spacing w:before="29" w:line="188" w:lineRule="exact"/>
        <w:ind w:left="573"/>
        <w:rPr>
          <w:rFonts w:ascii="Verdana" w:hAnsi="Verdana" w:cs="Verdana"/>
          <w:sz w:val="20"/>
        </w:rPr>
        <w:sectPr w:rsidR="00C7379B" w:rsidRPr="004B4194" w:rsidSect="003C6302">
          <w:pgSz w:w="12240" w:h="15840"/>
          <w:pgMar w:top="660" w:right="1140" w:bottom="280" w:left="800" w:header="720" w:footer="720" w:gutter="0"/>
          <w:cols w:space="720" w:equalWidth="0">
            <w:col w:w="10300"/>
          </w:cols>
          <w:noEndnote/>
        </w:sectPr>
      </w:pP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3" w:line="150" w:lineRule="exact"/>
        <w:rPr>
          <w:rFonts w:ascii="Verdana" w:hAnsi="Verdana" w:cs="Verdana"/>
          <w:sz w:val="20"/>
        </w:rPr>
      </w:pPr>
    </w:p>
    <w:p w:rsidR="00C7379B" w:rsidRPr="004B4194" w:rsidRDefault="00C7379B" w:rsidP="00C7379B">
      <w:pPr>
        <w:widowControl w:val="0"/>
        <w:tabs>
          <w:tab w:val="left" w:pos="2540"/>
        </w:tabs>
        <w:autoSpaceDE w:val="0"/>
        <w:autoSpaceDN w:val="0"/>
        <w:adjustRightInd w:val="0"/>
        <w:spacing w:line="242" w:lineRule="auto"/>
        <w:ind w:left="2546" w:right="-29" w:hanging="1973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sz w:val="20"/>
        </w:rPr>
        <w:t>Dat</w:t>
      </w:r>
      <w:r w:rsidRPr="004B4194">
        <w:rPr>
          <w:rFonts w:ascii="Verdana" w:hAnsi="Verdana" w:cs="Verdana"/>
          <w:b/>
          <w:bCs/>
          <w:sz w:val="20"/>
        </w:rPr>
        <w:t xml:space="preserve">a </w:t>
      </w:r>
      <w:r w:rsidRPr="004B4194">
        <w:rPr>
          <w:rFonts w:ascii="Verdana" w:hAnsi="Verdana" w:cs="Verdana"/>
          <w:b/>
          <w:bCs/>
          <w:spacing w:val="1"/>
          <w:sz w:val="20"/>
        </w:rPr>
        <w:t>Transfe</w:t>
      </w:r>
      <w:r w:rsidRPr="004B4194">
        <w:rPr>
          <w:rFonts w:ascii="Verdana" w:hAnsi="Verdana" w:cs="Verdana"/>
          <w:b/>
          <w:bCs/>
          <w:sz w:val="20"/>
        </w:rPr>
        <w:t>r</w:t>
      </w:r>
      <w:r w:rsidRPr="004B4194">
        <w:rPr>
          <w:rFonts w:ascii="Verdana" w:hAnsi="Verdana" w:cs="Verdana"/>
          <w:b/>
          <w:bCs/>
          <w:sz w:val="20"/>
        </w:rPr>
        <w:tab/>
      </w:r>
      <w:proofErr w:type="spellStart"/>
      <w:r w:rsidRPr="004B4194">
        <w:rPr>
          <w:rFonts w:ascii="Verdana" w:hAnsi="Verdana" w:cs="Verdana"/>
          <w:spacing w:val="1"/>
          <w:sz w:val="20"/>
        </w:rPr>
        <w:t>Transfe</w:t>
      </w:r>
      <w:r w:rsidRPr="004B4194">
        <w:rPr>
          <w:rFonts w:ascii="Verdana" w:hAnsi="Verdana" w:cs="Verdana"/>
          <w:sz w:val="20"/>
        </w:rPr>
        <w:t>r</w:t>
      </w:r>
      <w:proofErr w:type="spellEnd"/>
      <w:r w:rsidRPr="004B4194">
        <w:rPr>
          <w:rFonts w:ascii="Verdana" w:hAnsi="Verdana" w:cs="Verdana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dat</w:t>
      </w:r>
      <w:r w:rsidRPr="004B4194">
        <w:rPr>
          <w:rFonts w:ascii="Verdana" w:hAnsi="Verdana" w:cs="Verdana"/>
          <w:w w:val="99"/>
          <w:sz w:val="20"/>
        </w:rPr>
        <w:t>a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fro</w:t>
      </w:r>
      <w:r w:rsidRPr="004B4194">
        <w:rPr>
          <w:rFonts w:ascii="Verdana" w:hAnsi="Verdana" w:cs="Verdana"/>
          <w:w w:val="99"/>
          <w:sz w:val="20"/>
        </w:rPr>
        <w:t>m</w:t>
      </w:r>
      <w:r w:rsidRPr="004B4194">
        <w:rPr>
          <w:rFonts w:ascii="Verdana" w:hAnsi="Verdana" w:cs="Verdana"/>
          <w:spacing w:val="2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on</w:t>
      </w:r>
      <w:r w:rsidRPr="004B4194">
        <w:rPr>
          <w:rFonts w:ascii="Verdana" w:hAnsi="Verdana" w:cs="Verdana"/>
          <w:sz w:val="20"/>
        </w:rPr>
        <w:t>e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ocat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</w:t>
      </w:r>
      <w:r w:rsidRPr="004B4194">
        <w:rPr>
          <w:rFonts w:ascii="Verdana" w:hAnsi="Verdana" w:cs="Verdana"/>
          <w:spacing w:val="1"/>
          <w:sz w:val="20"/>
        </w:rPr>
        <w:t xml:space="preserve"> t</w:t>
      </w:r>
      <w:r w:rsidRPr="004B4194">
        <w:rPr>
          <w:rFonts w:ascii="Verdana" w:hAnsi="Verdana" w:cs="Verdana"/>
          <w:sz w:val="20"/>
        </w:rPr>
        <w:t xml:space="preserve">o </w:t>
      </w:r>
      <w:r w:rsidRPr="004B4194">
        <w:rPr>
          <w:rFonts w:ascii="Verdana" w:hAnsi="Verdana" w:cs="Verdana"/>
          <w:spacing w:val="1"/>
          <w:sz w:val="20"/>
        </w:rPr>
        <w:t>anothe</w:t>
      </w:r>
      <w:r w:rsidRPr="004B4194">
        <w:rPr>
          <w:rFonts w:ascii="Verdana" w:hAnsi="Verdana" w:cs="Verdana"/>
          <w:sz w:val="20"/>
        </w:rPr>
        <w:t>r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3" w:line="150" w:lineRule="exact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z w:val="20"/>
        </w:rPr>
        <w:br w:type="column"/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pacing w:val="1"/>
          <w:sz w:val="20"/>
        </w:rPr>
        <w:t>Move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Store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Load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Exchange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C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ear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Set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w w:val="99"/>
          <w:sz w:val="20"/>
        </w:rPr>
        <w:t>Push</w:t>
      </w:r>
      <w:r w:rsidRPr="004B4194">
        <w:rPr>
          <w:rFonts w:ascii="Verdana" w:hAnsi="Verdana" w:cs="Verdana"/>
          <w:w w:val="99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Po</w:t>
      </w:r>
      <w:r w:rsidRPr="004B4194">
        <w:rPr>
          <w:rFonts w:ascii="Verdana" w:hAnsi="Verdana" w:cs="Verdana"/>
          <w:w w:val="99"/>
          <w:sz w:val="20"/>
        </w:rPr>
        <w:t>p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</w:rPr>
        <w:sectPr w:rsidR="00C7379B" w:rsidRPr="004B4194" w:rsidSect="003C6302">
          <w:type w:val="continuous"/>
          <w:pgSz w:w="12240" w:h="15840"/>
          <w:pgMar w:top="900" w:right="1140" w:bottom="280" w:left="800" w:header="720" w:footer="720" w:gutter="0"/>
          <w:cols w:num="2" w:space="720" w:equalWidth="0">
            <w:col w:w="4407" w:space="726"/>
            <w:col w:w="5167"/>
          </w:cols>
          <w:noEndnote/>
        </w:sectPr>
      </w:pP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6" w:line="150" w:lineRule="exact"/>
        <w:rPr>
          <w:rFonts w:ascii="Verdana" w:hAnsi="Verdana" w:cs="Verdana"/>
          <w:sz w:val="20"/>
        </w:rPr>
      </w:pPr>
    </w:p>
    <w:p w:rsidR="00C7379B" w:rsidRPr="004B4194" w:rsidRDefault="00C7379B" w:rsidP="00C7379B">
      <w:pPr>
        <w:widowControl w:val="0"/>
        <w:tabs>
          <w:tab w:val="left" w:pos="2540"/>
        </w:tabs>
        <w:autoSpaceDE w:val="0"/>
        <w:autoSpaceDN w:val="0"/>
        <w:adjustRightInd w:val="0"/>
        <w:spacing w:line="192" w:lineRule="exact"/>
        <w:ind w:left="2546" w:right="-29" w:hanging="1973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sz w:val="20"/>
        </w:rPr>
        <w:t>Arith</w:t>
      </w:r>
      <w:r w:rsidRPr="004B4194">
        <w:rPr>
          <w:rFonts w:ascii="Verdana" w:hAnsi="Verdana" w:cs="Verdana"/>
          <w:b/>
          <w:bCs/>
          <w:spacing w:val="2"/>
          <w:sz w:val="20"/>
        </w:rPr>
        <w:t>m</w:t>
      </w:r>
      <w:r w:rsidRPr="004B4194">
        <w:rPr>
          <w:rFonts w:ascii="Verdana" w:hAnsi="Verdana" w:cs="Verdana"/>
          <w:b/>
          <w:bCs/>
          <w:spacing w:val="1"/>
          <w:sz w:val="20"/>
        </w:rPr>
        <w:t>eti</w:t>
      </w:r>
      <w:r w:rsidRPr="004B4194">
        <w:rPr>
          <w:rFonts w:ascii="Verdana" w:hAnsi="Verdana" w:cs="Verdana"/>
          <w:b/>
          <w:bCs/>
          <w:sz w:val="20"/>
        </w:rPr>
        <w:t>c</w:t>
      </w:r>
      <w:r w:rsidRPr="004B4194">
        <w:rPr>
          <w:rFonts w:ascii="Verdana" w:hAnsi="Verdana" w:cs="Verdana"/>
          <w:b/>
          <w:bCs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Perfor</w:t>
      </w:r>
      <w:r w:rsidRPr="004B4194">
        <w:rPr>
          <w:rFonts w:ascii="Verdana" w:hAnsi="Verdana" w:cs="Verdana"/>
          <w:sz w:val="20"/>
        </w:rPr>
        <w:t>m</w:t>
      </w:r>
      <w:r w:rsidRPr="004B4194">
        <w:rPr>
          <w:rFonts w:ascii="Verdana" w:hAnsi="Verdana" w:cs="Verdana"/>
          <w:spacing w:val="1"/>
          <w:sz w:val="20"/>
        </w:rPr>
        <w:t xml:space="preserve"> ar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thmet</w:t>
      </w:r>
      <w:r w:rsidRPr="004B4194">
        <w:rPr>
          <w:rFonts w:ascii="Verdana" w:hAnsi="Verdana" w:cs="Verdana"/>
          <w:sz w:val="20"/>
        </w:rPr>
        <w:t>ic</w:t>
      </w:r>
      <w:r w:rsidRPr="004B4194">
        <w:rPr>
          <w:rFonts w:ascii="Verdana" w:hAnsi="Verdana" w:cs="Verdana"/>
          <w:spacing w:val="1"/>
          <w:sz w:val="20"/>
        </w:rPr>
        <w:t xml:space="preserve"> funct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z w:val="20"/>
        </w:rPr>
        <w:t>in</w:t>
      </w:r>
      <w:r w:rsidRPr="004B4194">
        <w:rPr>
          <w:rFonts w:ascii="Verdana" w:hAnsi="Verdana" w:cs="Verdana"/>
          <w:spacing w:val="1"/>
          <w:sz w:val="20"/>
        </w:rPr>
        <w:t xml:space="preserve"> AL</w:t>
      </w:r>
      <w:r w:rsidRPr="004B4194">
        <w:rPr>
          <w:rFonts w:ascii="Verdana" w:hAnsi="Verdana" w:cs="Verdana"/>
          <w:sz w:val="20"/>
        </w:rPr>
        <w:t>U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6" w:line="150" w:lineRule="exact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z w:val="20"/>
        </w:rPr>
        <w:br w:type="column"/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line="192" w:lineRule="exact"/>
        <w:ind w:right="1128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pacing w:val="1"/>
          <w:sz w:val="20"/>
        </w:rPr>
        <w:t>Add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Subtract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Mu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p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y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D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v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de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Abso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ute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Negate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Increment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Decremen</w:t>
      </w:r>
      <w:r w:rsidRPr="004B4194">
        <w:rPr>
          <w:rFonts w:ascii="Verdana" w:hAnsi="Verdana" w:cs="Verdana"/>
          <w:sz w:val="20"/>
        </w:rPr>
        <w:t>t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line="192" w:lineRule="exact"/>
        <w:ind w:right="1128"/>
        <w:rPr>
          <w:rFonts w:ascii="Verdana" w:hAnsi="Verdana" w:cs="Verdana"/>
          <w:sz w:val="20"/>
        </w:rPr>
        <w:sectPr w:rsidR="00C7379B" w:rsidRPr="004B4194" w:rsidSect="003C6302">
          <w:type w:val="continuous"/>
          <w:pgSz w:w="12240" w:h="15840"/>
          <w:pgMar w:top="900" w:right="1140" w:bottom="280" w:left="800" w:header="720" w:footer="720" w:gutter="0"/>
          <w:cols w:num="2" w:space="720" w:equalWidth="0">
            <w:col w:w="4756" w:space="377"/>
            <w:col w:w="5167"/>
          </w:cols>
          <w:noEndnote/>
        </w:sectPr>
      </w:pP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7" w:line="130" w:lineRule="exact"/>
        <w:rPr>
          <w:rFonts w:ascii="Verdana" w:hAnsi="Verdana" w:cs="Verdana"/>
          <w:sz w:val="20"/>
        </w:rPr>
      </w:pPr>
    </w:p>
    <w:p w:rsidR="00C7379B" w:rsidRPr="004B4194" w:rsidRDefault="00C7379B" w:rsidP="00C7379B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ind w:left="573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sz w:val="20"/>
        </w:rPr>
        <w:t>Logica</w:t>
      </w:r>
      <w:r w:rsidRPr="004B4194">
        <w:rPr>
          <w:rFonts w:ascii="Verdana" w:hAnsi="Verdana" w:cs="Verdana"/>
          <w:b/>
          <w:bCs/>
          <w:sz w:val="20"/>
        </w:rPr>
        <w:t>l</w:t>
      </w:r>
      <w:r w:rsidRPr="004B4194">
        <w:rPr>
          <w:rFonts w:ascii="Verdana" w:hAnsi="Verdana" w:cs="Verdana"/>
          <w:b/>
          <w:bCs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Perfor</w:t>
      </w:r>
      <w:r w:rsidRPr="004B4194">
        <w:rPr>
          <w:rFonts w:ascii="Verdana" w:hAnsi="Verdana" w:cs="Verdana"/>
          <w:sz w:val="20"/>
        </w:rPr>
        <w:t>m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og</w:t>
      </w:r>
      <w:r w:rsidRPr="004B4194">
        <w:rPr>
          <w:rFonts w:ascii="Verdana" w:hAnsi="Verdana" w:cs="Verdana"/>
          <w:sz w:val="20"/>
        </w:rPr>
        <w:t xml:space="preserve">ic </w:t>
      </w:r>
      <w:r w:rsidRPr="004B4194">
        <w:rPr>
          <w:rFonts w:ascii="Verdana" w:hAnsi="Verdana" w:cs="Verdana"/>
          <w:spacing w:val="1"/>
          <w:sz w:val="20"/>
        </w:rPr>
        <w:t>funct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 in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AL</w:t>
      </w:r>
      <w:r w:rsidRPr="004B4194">
        <w:rPr>
          <w:rFonts w:ascii="Verdana" w:hAnsi="Verdana" w:cs="Verdana"/>
          <w:w w:val="99"/>
          <w:sz w:val="20"/>
        </w:rPr>
        <w:t>U</w:t>
      </w:r>
      <w:r w:rsidRPr="004B4194">
        <w:rPr>
          <w:rFonts w:ascii="Verdana" w:hAnsi="Verdana" w:cs="Verdana"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AND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OR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NOT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XOR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Test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Compare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Sh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ft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Rotat</w:t>
      </w:r>
      <w:r w:rsidRPr="004B4194">
        <w:rPr>
          <w:rFonts w:ascii="Verdana" w:hAnsi="Verdana" w:cs="Verdana"/>
          <w:sz w:val="20"/>
        </w:rPr>
        <w:t>e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6" w:line="160" w:lineRule="exact"/>
        <w:rPr>
          <w:rFonts w:ascii="Verdana" w:hAnsi="Verdana" w:cs="Verdana"/>
          <w:sz w:val="20"/>
        </w:rPr>
      </w:pPr>
    </w:p>
    <w:p w:rsidR="00C7379B" w:rsidRPr="004B4194" w:rsidRDefault="00C7379B" w:rsidP="00C7379B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spacing w:line="242" w:lineRule="auto"/>
        <w:ind w:left="5133" w:right="802" w:hanging="4560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sz w:val="18"/>
        </w:rPr>
        <w:t>Transfe</w:t>
      </w:r>
      <w:r w:rsidRPr="004B4194">
        <w:rPr>
          <w:rFonts w:ascii="Verdana" w:hAnsi="Verdana" w:cs="Verdana"/>
          <w:b/>
          <w:bCs/>
          <w:sz w:val="18"/>
        </w:rPr>
        <w:t xml:space="preserve">r </w:t>
      </w:r>
      <w:r w:rsidRPr="004B4194">
        <w:rPr>
          <w:rFonts w:ascii="Verdana" w:hAnsi="Verdana" w:cs="Verdana"/>
          <w:b/>
          <w:bCs/>
          <w:spacing w:val="1"/>
          <w:sz w:val="18"/>
        </w:rPr>
        <w:t>o</w:t>
      </w:r>
      <w:r w:rsidRPr="004B4194">
        <w:rPr>
          <w:rFonts w:ascii="Verdana" w:hAnsi="Verdana" w:cs="Verdana"/>
          <w:b/>
          <w:bCs/>
          <w:sz w:val="18"/>
        </w:rPr>
        <w:t xml:space="preserve">f </w:t>
      </w:r>
      <w:r w:rsidRPr="004B4194">
        <w:rPr>
          <w:rFonts w:ascii="Verdana" w:hAnsi="Verdana" w:cs="Verdana"/>
          <w:b/>
          <w:bCs/>
          <w:spacing w:val="1"/>
          <w:sz w:val="18"/>
        </w:rPr>
        <w:t>Contro</w:t>
      </w:r>
      <w:r w:rsidRPr="004B4194">
        <w:rPr>
          <w:rFonts w:ascii="Verdana" w:hAnsi="Verdana" w:cs="Verdana"/>
          <w:b/>
          <w:bCs/>
          <w:sz w:val="18"/>
        </w:rPr>
        <w:t>l</w:t>
      </w:r>
      <w:r w:rsidRPr="004B4194">
        <w:rPr>
          <w:rFonts w:ascii="Verdana" w:hAnsi="Verdana" w:cs="Verdana"/>
          <w:b/>
          <w:bCs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Updat</w:t>
      </w:r>
      <w:r w:rsidRPr="004B4194">
        <w:rPr>
          <w:rFonts w:ascii="Verdana" w:hAnsi="Verdana" w:cs="Verdana"/>
          <w:sz w:val="20"/>
        </w:rPr>
        <w:t xml:space="preserve">e </w:t>
      </w:r>
      <w:r w:rsidRPr="004B4194">
        <w:rPr>
          <w:rFonts w:ascii="Verdana" w:hAnsi="Verdana" w:cs="Verdana"/>
          <w:spacing w:val="1"/>
          <w:sz w:val="20"/>
        </w:rPr>
        <w:t>progra</w:t>
      </w:r>
      <w:r w:rsidRPr="004B4194">
        <w:rPr>
          <w:rFonts w:ascii="Verdana" w:hAnsi="Verdana" w:cs="Verdana"/>
          <w:sz w:val="20"/>
        </w:rPr>
        <w:t>m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counte</w:t>
      </w:r>
      <w:r w:rsidRPr="004B4194">
        <w:rPr>
          <w:rFonts w:ascii="Verdana" w:hAnsi="Verdana" w:cs="Verdana"/>
          <w:w w:val="99"/>
          <w:sz w:val="20"/>
        </w:rPr>
        <w:t>r</w:t>
      </w:r>
      <w:r w:rsidRPr="004B4194">
        <w:rPr>
          <w:rFonts w:ascii="Verdana" w:hAnsi="Verdana" w:cs="Verdana"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Jump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Jum</w:t>
      </w:r>
      <w:r w:rsidRPr="004B4194">
        <w:rPr>
          <w:rFonts w:ascii="Verdana" w:hAnsi="Verdana" w:cs="Verdana"/>
          <w:sz w:val="20"/>
        </w:rPr>
        <w:t>p</w:t>
      </w:r>
      <w:r w:rsidRPr="004B4194">
        <w:rPr>
          <w:rFonts w:ascii="Verdana" w:hAnsi="Verdana" w:cs="Verdana"/>
          <w:spacing w:val="1"/>
          <w:sz w:val="20"/>
        </w:rPr>
        <w:t xml:space="preserve"> Cond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ona</w:t>
      </w:r>
      <w:r w:rsidRPr="004B4194">
        <w:rPr>
          <w:rFonts w:ascii="Verdana" w:hAnsi="Verdana" w:cs="Verdana"/>
          <w:sz w:val="20"/>
        </w:rPr>
        <w:t xml:space="preserve">l, </w:t>
      </w:r>
      <w:r w:rsidRPr="004B4194">
        <w:rPr>
          <w:rFonts w:ascii="Verdana" w:hAnsi="Verdana" w:cs="Verdana"/>
          <w:spacing w:val="1"/>
          <w:sz w:val="20"/>
        </w:rPr>
        <w:t>Jum</w:t>
      </w:r>
      <w:r w:rsidRPr="004B4194">
        <w:rPr>
          <w:rFonts w:ascii="Verdana" w:hAnsi="Verdana" w:cs="Verdana"/>
          <w:sz w:val="20"/>
        </w:rPr>
        <w:t xml:space="preserve">p 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 xml:space="preserve">o </w:t>
      </w:r>
      <w:r w:rsidRPr="004B4194">
        <w:rPr>
          <w:rFonts w:ascii="Verdana" w:hAnsi="Verdana" w:cs="Verdana"/>
          <w:spacing w:val="1"/>
          <w:sz w:val="20"/>
        </w:rPr>
        <w:t>Subrout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ne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Return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Sk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p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Sk</w:t>
      </w:r>
      <w:r w:rsidRPr="004B4194">
        <w:rPr>
          <w:rFonts w:ascii="Verdana" w:hAnsi="Verdana" w:cs="Verdana"/>
          <w:sz w:val="20"/>
        </w:rPr>
        <w:t xml:space="preserve">ip </w:t>
      </w:r>
      <w:r w:rsidRPr="004B4194">
        <w:rPr>
          <w:rFonts w:ascii="Verdana" w:hAnsi="Verdana" w:cs="Verdana"/>
          <w:spacing w:val="1"/>
          <w:sz w:val="20"/>
        </w:rPr>
        <w:t>Cond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ona</w:t>
      </w:r>
      <w:r w:rsidRPr="004B4194">
        <w:rPr>
          <w:rFonts w:ascii="Verdana" w:hAnsi="Verdana" w:cs="Verdana"/>
          <w:sz w:val="20"/>
        </w:rPr>
        <w:t xml:space="preserve">l, </w:t>
      </w:r>
      <w:r w:rsidRPr="004B4194">
        <w:rPr>
          <w:rFonts w:ascii="Verdana" w:hAnsi="Verdana" w:cs="Verdana"/>
          <w:spacing w:val="1"/>
          <w:sz w:val="20"/>
        </w:rPr>
        <w:t>Ha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 xml:space="preserve">, </w:t>
      </w:r>
      <w:proofErr w:type="spellStart"/>
      <w:proofErr w:type="gramStart"/>
      <w:r w:rsidRPr="004B4194">
        <w:rPr>
          <w:rFonts w:ascii="Verdana" w:hAnsi="Verdana" w:cs="Verdana"/>
          <w:spacing w:val="2"/>
          <w:sz w:val="20"/>
        </w:rPr>
        <w:t>W</w:t>
      </w:r>
      <w:r w:rsidRPr="004B4194">
        <w:rPr>
          <w:rFonts w:ascii="Verdana" w:hAnsi="Verdana" w:cs="Verdana"/>
          <w:spacing w:val="1"/>
          <w:sz w:val="20"/>
        </w:rPr>
        <w:t>a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t,N</w:t>
      </w:r>
      <w:r w:rsidRPr="004B4194">
        <w:rPr>
          <w:rFonts w:ascii="Verdana" w:hAnsi="Verdana" w:cs="Verdana"/>
          <w:sz w:val="20"/>
        </w:rPr>
        <w:t>o</w:t>
      </w:r>
      <w:proofErr w:type="spellEnd"/>
      <w:proofErr w:type="gramEnd"/>
      <w:r w:rsidRPr="004B4194">
        <w:rPr>
          <w:rFonts w:ascii="Verdana" w:hAnsi="Verdana" w:cs="Verdana"/>
          <w:spacing w:val="1"/>
          <w:sz w:val="20"/>
        </w:rPr>
        <w:t xml:space="preserve"> </w:t>
      </w:r>
      <w:proofErr w:type="spellStart"/>
      <w:r w:rsidRPr="004B4194">
        <w:rPr>
          <w:rFonts w:ascii="Verdana" w:hAnsi="Verdana" w:cs="Verdana"/>
          <w:spacing w:val="1"/>
          <w:sz w:val="20"/>
        </w:rPr>
        <w:t>opert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</w:t>
      </w:r>
      <w:proofErr w:type="spellEnd"/>
    </w:p>
    <w:p w:rsidR="00C7379B" w:rsidRPr="004B4194" w:rsidRDefault="00C7379B" w:rsidP="00C7379B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spacing w:line="242" w:lineRule="auto"/>
        <w:ind w:left="5133" w:right="802" w:hanging="4560"/>
        <w:rPr>
          <w:rFonts w:ascii="Verdana" w:hAnsi="Verdana" w:cs="Verdana"/>
          <w:sz w:val="20"/>
        </w:rPr>
        <w:sectPr w:rsidR="00C7379B" w:rsidRPr="004B4194" w:rsidSect="003C6302">
          <w:type w:val="continuous"/>
          <w:pgSz w:w="12240" w:h="15840"/>
          <w:pgMar w:top="900" w:right="1140" w:bottom="280" w:left="800" w:header="720" w:footer="720" w:gutter="0"/>
          <w:cols w:space="720" w:equalWidth="0">
            <w:col w:w="10300"/>
          </w:cols>
          <w:noEndnote/>
        </w:sectPr>
      </w:pP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8" w:line="150" w:lineRule="exact"/>
        <w:rPr>
          <w:rFonts w:ascii="Verdana" w:hAnsi="Verdana" w:cs="Verdana"/>
          <w:sz w:val="20"/>
        </w:rPr>
      </w:pPr>
    </w:p>
    <w:p w:rsidR="00C7379B" w:rsidRPr="004B4194" w:rsidRDefault="00C7379B" w:rsidP="00C7379B">
      <w:pPr>
        <w:widowControl w:val="0"/>
        <w:tabs>
          <w:tab w:val="left" w:pos="2540"/>
        </w:tabs>
        <w:autoSpaceDE w:val="0"/>
        <w:autoSpaceDN w:val="0"/>
        <w:adjustRightInd w:val="0"/>
        <w:ind w:left="573" w:right="-49"/>
        <w:rPr>
          <w:rFonts w:ascii="Verdana" w:hAnsi="Verdana" w:cs="Verdana"/>
          <w:sz w:val="20"/>
        </w:rPr>
      </w:pPr>
      <w:proofErr w:type="spellStart"/>
      <w:r w:rsidRPr="004B4194">
        <w:rPr>
          <w:rFonts w:ascii="Verdana" w:hAnsi="Verdana" w:cs="Verdana"/>
          <w:b/>
          <w:bCs/>
          <w:spacing w:val="1"/>
          <w:sz w:val="20"/>
        </w:rPr>
        <w:t>Input/Outpu</w:t>
      </w:r>
      <w:r w:rsidRPr="004B4194">
        <w:rPr>
          <w:rFonts w:ascii="Verdana" w:hAnsi="Verdana" w:cs="Verdana"/>
          <w:b/>
          <w:bCs/>
          <w:sz w:val="20"/>
        </w:rPr>
        <w:t>t</w:t>
      </w:r>
      <w:proofErr w:type="spellEnd"/>
      <w:r w:rsidRPr="004B4194">
        <w:rPr>
          <w:rFonts w:ascii="Verdana" w:hAnsi="Verdana" w:cs="Verdana"/>
          <w:b/>
          <w:bCs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Issu</w:t>
      </w:r>
      <w:r w:rsidRPr="004B4194">
        <w:rPr>
          <w:rFonts w:ascii="Verdana" w:hAnsi="Verdana" w:cs="Verdana"/>
          <w:sz w:val="20"/>
        </w:rPr>
        <w:t xml:space="preserve">e </w:t>
      </w:r>
      <w:r w:rsidRPr="004B4194">
        <w:rPr>
          <w:rFonts w:ascii="Verdana" w:hAnsi="Verdana" w:cs="Verdana"/>
          <w:spacing w:val="1"/>
          <w:w w:val="99"/>
          <w:sz w:val="20"/>
        </w:rPr>
        <w:t>comman</w:t>
      </w:r>
      <w:r w:rsidRPr="004B4194">
        <w:rPr>
          <w:rFonts w:ascii="Verdana" w:hAnsi="Verdana" w:cs="Verdana"/>
          <w:w w:val="99"/>
          <w:sz w:val="20"/>
        </w:rPr>
        <w:t>d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t</w:t>
      </w:r>
      <w:r w:rsidRPr="004B4194">
        <w:rPr>
          <w:rFonts w:ascii="Verdana" w:hAnsi="Verdana" w:cs="Verdana"/>
          <w:w w:val="99"/>
          <w:sz w:val="20"/>
        </w:rPr>
        <w:t>o</w:t>
      </w:r>
      <w:r w:rsidRPr="004B4194">
        <w:rPr>
          <w:rFonts w:ascii="Verdana" w:hAnsi="Verdana" w:cs="Verdana"/>
          <w:spacing w:val="1"/>
          <w:sz w:val="20"/>
        </w:rPr>
        <w:t xml:space="preserve"> I/</w:t>
      </w:r>
      <w:r w:rsidRPr="004B4194">
        <w:rPr>
          <w:rFonts w:ascii="Verdana" w:hAnsi="Verdana" w:cs="Verdana"/>
          <w:sz w:val="20"/>
        </w:rPr>
        <w:t>O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line="186" w:lineRule="exact"/>
        <w:ind w:left="2546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pacing w:val="1"/>
          <w:position w:val="-1"/>
          <w:sz w:val="20"/>
        </w:rPr>
        <w:t>modu</w:t>
      </w:r>
      <w:r w:rsidRPr="004B4194">
        <w:rPr>
          <w:rFonts w:ascii="Verdana" w:hAnsi="Verdana" w:cs="Verdana"/>
          <w:position w:val="-1"/>
          <w:sz w:val="20"/>
        </w:rPr>
        <w:t>le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8" w:line="150" w:lineRule="exact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z w:val="20"/>
        </w:rPr>
        <w:br w:type="column"/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pacing w:val="1"/>
          <w:sz w:val="20"/>
        </w:rPr>
        <w:t>Input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Output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Star</w:t>
      </w:r>
      <w:r w:rsidRPr="004B4194">
        <w:rPr>
          <w:rFonts w:ascii="Verdana" w:hAnsi="Verdana" w:cs="Verdana"/>
          <w:sz w:val="20"/>
        </w:rPr>
        <w:t xml:space="preserve">t </w:t>
      </w:r>
      <w:r w:rsidRPr="004B4194">
        <w:rPr>
          <w:rFonts w:ascii="Verdana" w:hAnsi="Verdana" w:cs="Verdana"/>
          <w:spacing w:val="1"/>
          <w:sz w:val="20"/>
        </w:rPr>
        <w:t>I/O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Tes</w:t>
      </w:r>
      <w:r w:rsidRPr="004B4194">
        <w:rPr>
          <w:rFonts w:ascii="Verdana" w:hAnsi="Verdana" w:cs="Verdana"/>
          <w:sz w:val="20"/>
        </w:rPr>
        <w:t xml:space="preserve">t </w:t>
      </w:r>
      <w:r w:rsidRPr="004B4194">
        <w:rPr>
          <w:rFonts w:ascii="Verdana" w:hAnsi="Verdana" w:cs="Verdana"/>
          <w:spacing w:val="1"/>
          <w:sz w:val="20"/>
        </w:rPr>
        <w:t>I/</w:t>
      </w:r>
      <w:r w:rsidRPr="004B4194">
        <w:rPr>
          <w:rFonts w:ascii="Verdana" w:hAnsi="Verdana" w:cs="Verdana"/>
          <w:sz w:val="20"/>
        </w:rPr>
        <w:t>O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</w:rPr>
        <w:sectPr w:rsidR="00C7379B" w:rsidRPr="004B4194" w:rsidSect="003C6302">
          <w:type w:val="continuous"/>
          <w:pgSz w:w="12240" w:h="15840"/>
          <w:pgMar w:top="900" w:right="1140" w:bottom="280" w:left="800" w:header="720" w:footer="720" w:gutter="0"/>
          <w:cols w:num="2" w:space="720" w:equalWidth="0">
            <w:col w:w="4359" w:space="774"/>
            <w:col w:w="5167"/>
          </w:cols>
          <w:noEndnote/>
        </w:sectPr>
      </w:pP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sz w:val="20"/>
        </w:rPr>
      </w:pPr>
    </w:p>
    <w:p w:rsidR="00C7379B" w:rsidRDefault="00C7379B" w:rsidP="00C7379B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sz w:val="20"/>
        </w:rPr>
      </w:pPr>
    </w:p>
    <w:p w:rsidR="00C7379B" w:rsidRDefault="00C7379B" w:rsidP="00C7379B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b/>
          <w:bCs/>
          <w:spacing w:val="1"/>
          <w:sz w:val="20"/>
        </w:rPr>
      </w:pPr>
      <w:r>
        <w:rPr>
          <w:rFonts w:ascii="Verdana" w:hAnsi="Verdana" w:cs="Verdana"/>
          <w:b/>
          <w:bCs/>
          <w:spacing w:val="1"/>
          <w:sz w:val="20"/>
        </w:rPr>
        <w:t xml:space="preserve">        </w:t>
      </w:r>
    </w:p>
    <w:p w:rsidR="00C7379B" w:rsidRDefault="00C7379B" w:rsidP="00C7379B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pacing w:val="1"/>
          <w:sz w:val="20"/>
        </w:rPr>
        <w:t xml:space="preserve">        </w:t>
      </w:r>
      <w:r w:rsidRPr="004B4194">
        <w:rPr>
          <w:rFonts w:ascii="Verdana" w:hAnsi="Verdana" w:cs="Verdana"/>
          <w:b/>
          <w:bCs/>
          <w:spacing w:val="1"/>
          <w:sz w:val="20"/>
        </w:rPr>
        <w:t>Conversio</w:t>
      </w:r>
      <w:r w:rsidRPr="004B4194">
        <w:rPr>
          <w:rFonts w:ascii="Verdana" w:hAnsi="Verdana" w:cs="Verdana"/>
          <w:b/>
          <w:bCs/>
          <w:sz w:val="20"/>
        </w:rPr>
        <w:t>n</w:t>
      </w:r>
      <w:r>
        <w:rPr>
          <w:rFonts w:ascii="Verdana" w:hAnsi="Verdana" w:cs="Verdana"/>
          <w:sz w:val="20"/>
        </w:rPr>
        <w:t xml:space="preserve">          </w:t>
      </w:r>
      <w:r w:rsidRPr="004B4194">
        <w:rPr>
          <w:rFonts w:ascii="Verdana" w:hAnsi="Verdana" w:cs="Verdana"/>
          <w:spacing w:val="1"/>
          <w:sz w:val="20"/>
        </w:rPr>
        <w:t>Ma</w:t>
      </w:r>
      <w:r w:rsidRPr="004B4194">
        <w:rPr>
          <w:rFonts w:ascii="Verdana" w:hAnsi="Verdana" w:cs="Verdana"/>
          <w:sz w:val="20"/>
        </w:rPr>
        <w:t>y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nvo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v</w:t>
      </w:r>
      <w:r w:rsidRPr="004B4194">
        <w:rPr>
          <w:rFonts w:ascii="Verdana" w:hAnsi="Verdana" w:cs="Verdana"/>
          <w:sz w:val="20"/>
        </w:rPr>
        <w:t xml:space="preserve">e </w:t>
      </w:r>
      <w:r w:rsidRPr="004B4194">
        <w:rPr>
          <w:rFonts w:ascii="Verdana" w:hAnsi="Verdana" w:cs="Verdana"/>
          <w:spacing w:val="1"/>
          <w:sz w:val="20"/>
        </w:rPr>
        <w:t>spec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a</w:t>
      </w:r>
      <w:r w:rsidRPr="004B4194">
        <w:rPr>
          <w:rFonts w:ascii="Verdana" w:hAnsi="Verdana" w:cs="Verdana"/>
          <w:sz w:val="20"/>
        </w:rPr>
        <w:t>l l</w:t>
      </w:r>
      <w:r w:rsidRPr="004B4194">
        <w:rPr>
          <w:rFonts w:ascii="Verdana" w:hAnsi="Verdana" w:cs="Verdana"/>
          <w:spacing w:val="1"/>
          <w:sz w:val="20"/>
        </w:rPr>
        <w:t>og</w:t>
      </w:r>
      <w:r w:rsidRPr="004B4194">
        <w:rPr>
          <w:rFonts w:ascii="Verdana" w:hAnsi="Verdana" w:cs="Verdana"/>
          <w:sz w:val="20"/>
        </w:rPr>
        <w:t xml:space="preserve">ic </w:t>
      </w:r>
      <w:r>
        <w:rPr>
          <w:rFonts w:ascii="Verdana" w:hAnsi="Verdana" w:cs="Verdana"/>
          <w:sz w:val="20"/>
        </w:rPr>
        <w:t xml:space="preserve">   </w:t>
      </w:r>
      <w:r w:rsidRPr="004B4194">
        <w:rPr>
          <w:rFonts w:ascii="Verdana" w:hAnsi="Verdana" w:cs="Verdana"/>
          <w:spacing w:val="1"/>
          <w:sz w:val="20"/>
        </w:rPr>
        <w:t>Trans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ate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Conver</w:t>
      </w:r>
      <w:r w:rsidRPr="004B4194">
        <w:rPr>
          <w:rFonts w:ascii="Verdana" w:hAnsi="Verdana" w:cs="Verdana"/>
          <w:sz w:val="20"/>
        </w:rPr>
        <w:t>t</w:t>
      </w:r>
    </w:p>
    <w:p w:rsidR="00C7379B" w:rsidRPr="004B4194" w:rsidRDefault="00C7379B" w:rsidP="00C7379B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                                   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>o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perfor</w:t>
      </w:r>
      <w:r w:rsidRPr="004B4194">
        <w:rPr>
          <w:rFonts w:ascii="Verdana" w:hAnsi="Verdana" w:cs="Verdana"/>
          <w:sz w:val="20"/>
        </w:rPr>
        <w:t>m</w:t>
      </w:r>
      <w:r w:rsidRPr="004B4194">
        <w:rPr>
          <w:rFonts w:ascii="Verdana" w:hAnsi="Verdana" w:cs="Verdana"/>
          <w:spacing w:val="2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convers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</w:t>
      </w:r>
    </w:p>
    <w:p w:rsidR="00C7379B" w:rsidRDefault="00C7379B" w:rsidP="00C7379B">
      <w:pPr>
        <w:tabs>
          <w:tab w:val="left" w:pos="3043"/>
        </w:tabs>
        <w:rPr>
          <w:rFonts w:ascii="Verdana" w:hAnsi="Verdana" w:cs="Verdana"/>
          <w:sz w:val="20"/>
        </w:rPr>
      </w:pPr>
    </w:p>
    <w:p w:rsidR="00C7379B" w:rsidRPr="007916A1" w:rsidRDefault="00C7379B" w:rsidP="00C7379B">
      <w:pPr>
        <w:rPr>
          <w:rFonts w:ascii="Verdana" w:hAnsi="Verdana" w:cs="Verdana"/>
          <w:sz w:val="20"/>
        </w:rPr>
        <w:sectPr w:rsidR="00C7379B" w:rsidRPr="007916A1" w:rsidSect="003C6302">
          <w:type w:val="continuous"/>
          <w:pgSz w:w="12240" w:h="15840"/>
          <w:pgMar w:top="900" w:right="1140" w:bottom="280" w:left="800" w:header="720" w:footer="720" w:gutter="0"/>
          <w:cols w:space="720" w:equalWidth="0">
            <w:col w:w="10300"/>
          </w:cols>
          <w:noEndnote/>
        </w:sectPr>
      </w:pPr>
    </w:p>
    <w:p w:rsidR="00C7379B" w:rsidRPr="004B4194" w:rsidRDefault="00C7379B" w:rsidP="00C7379B">
      <w:pPr>
        <w:widowControl w:val="0"/>
        <w:tabs>
          <w:tab w:val="left" w:pos="2540"/>
        </w:tabs>
        <w:autoSpaceDE w:val="0"/>
        <w:autoSpaceDN w:val="0"/>
        <w:adjustRightInd w:val="0"/>
        <w:spacing w:before="37" w:line="192" w:lineRule="exact"/>
        <w:ind w:right="-29"/>
        <w:rPr>
          <w:rFonts w:ascii="Verdana" w:hAnsi="Verdana" w:cs="Verdana"/>
          <w:sz w:val="20"/>
        </w:rPr>
      </w:pPr>
    </w:p>
    <w:p w:rsidR="00C7379B" w:rsidRPr="00982A15" w:rsidRDefault="00C7379B" w:rsidP="00C7379B">
      <w:pPr>
        <w:numPr>
          <w:ilvl w:val="0"/>
          <w:numId w:val="1"/>
        </w:numPr>
        <w:tabs>
          <w:tab w:val="clear" w:pos="360"/>
          <w:tab w:val="num" w:pos="-709"/>
        </w:tabs>
        <w:ind w:left="-709" w:right="605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982A15">
        <w:rPr>
          <w:rFonts w:ascii="Arial" w:hAnsi="Arial" w:cs="Arial"/>
          <w:b/>
          <w:sz w:val="22"/>
          <w:szCs w:val="22"/>
          <w:lang w:val="ms-MY"/>
        </w:rPr>
        <w:t>PROCEDURE</w:t>
      </w:r>
    </w:p>
    <w:p w:rsidR="00C7379B" w:rsidRPr="00982A15" w:rsidRDefault="00C7379B" w:rsidP="00C7379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7379B" w:rsidRDefault="00C7379B" w:rsidP="00C7379B">
      <w:pPr>
        <w:pStyle w:val="Heading2"/>
        <w:numPr>
          <w:ilvl w:val="1"/>
          <w:numId w:val="1"/>
        </w:numPr>
        <w:tabs>
          <w:tab w:val="clear" w:pos="1080"/>
          <w:tab w:val="num" w:pos="360"/>
        </w:tabs>
        <w:ind w:left="360"/>
        <w:rPr>
          <w:bCs/>
          <w:w w:val="103"/>
        </w:rPr>
      </w:pPr>
      <w:r w:rsidRPr="00982A15">
        <w:rPr>
          <w:bCs/>
          <w:spacing w:val="2"/>
        </w:rPr>
        <w:t>Da</w:t>
      </w:r>
      <w:r w:rsidRPr="00982A15">
        <w:rPr>
          <w:bCs/>
          <w:spacing w:val="1"/>
        </w:rPr>
        <w:t>t</w:t>
      </w:r>
      <w:r w:rsidRPr="00982A15">
        <w:rPr>
          <w:bCs/>
        </w:rPr>
        <w:t>a</w:t>
      </w:r>
      <w:r w:rsidRPr="00982A15">
        <w:rPr>
          <w:bCs/>
          <w:spacing w:val="9"/>
        </w:rPr>
        <w:t xml:space="preserve"> </w:t>
      </w:r>
      <w:r w:rsidRPr="00982A15">
        <w:rPr>
          <w:bCs/>
          <w:spacing w:val="2"/>
          <w:w w:val="103"/>
        </w:rPr>
        <w:t>T</w:t>
      </w:r>
      <w:r w:rsidRPr="00982A15">
        <w:rPr>
          <w:bCs/>
          <w:spacing w:val="1"/>
          <w:w w:val="103"/>
        </w:rPr>
        <w:t>r</w:t>
      </w:r>
      <w:r w:rsidRPr="00982A15">
        <w:rPr>
          <w:bCs/>
          <w:spacing w:val="2"/>
          <w:w w:val="103"/>
        </w:rPr>
        <w:t>ans</w:t>
      </w:r>
      <w:r w:rsidRPr="00982A15">
        <w:rPr>
          <w:bCs/>
          <w:spacing w:val="1"/>
          <w:w w:val="103"/>
        </w:rPr>
        <w:t>f</w:t>
      </w:r>
      <w:r w:rsidRPr="00982A15">
        <w:rPr>
          <w:bCs/>
          <w:spacing w:val="2"/>
          <w:w w:val="103"/>
        </w:rPr>
        <w:t>e</w:t>
      </w:r>
      <w:r>
        <w:rPr>
          <w:bCs/>
          <w:w w:val="103"/>
        </w:rPr>
        <w:t>r</w:t>
      </w:r>
    </w:p>
    <w:p w:rsidR="00C7379B" w:rsidRPr="00982A15" w:rsidRDefault="00C7379B" w:rsidP="00C7379B">
      <w:pPr>
        <w:jc w:val="both"/>
        <w:rPr>
          <w:rFonts w:ascii="Arial" w:hAnsi="Arial" w:cs="Arial"/>
          <w:sz w:val="22"/>
          <w:szCs w:val="22"/>
        </w:rPr>
      </w:pPr>
    </w:p>
    <w:p w:rsidR="00C7379B" w:rsidRPr="00DB0317" w:rsidRDefault="00C7379B" w:rsidP="000B5AB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82A15">
        <w:rPr>
          <w:rFonts w:ascii="Arial" w:hAnsi="Arial" w:cs="Arial"/>
          <w:spacing w:val="2"/>
          <w:sz w:val="22"/>
          <w:szCs w:val="22"/>
        </w:rPr>
        <w:t>Ru</w:t>
      </w:r>
      <w:r w:rsidRPr="00982A15">
        <w:rPr>
          <w:rFonts w:ascii="Arial" w:hAnsi="Arial" w:cs="Arial"/>
          <w:sz w:val="22"/>
          <w:szCs w:val="22"/>
        </w:rPr>
        <w:t>n</w:t>
      </w:r>
      <w:r w:rsidRPr="00982A15">
        <w:rPr>
          <w:rFonts w:ascii="Arial" w:hAnsi="Arial" w:cs="Arial"/>
          <w:spacing w:val="9"/>
          <w:sz w:val="22"/>
          <w:szCs w:val="22"/>
        </w:rPr>
        <w:t xml:space="preserve"> </w:t>
      </w:r>
      <w:r w:rsidRPr="00982A15">
        <w:rPr>
          <w:rFonts w:ascii="Arial" w:hAnsi="Arial" w:cs="Arial"/>
          <w:spacing w:val="1"/>
          <w:sz w:val="22"/>
          <w:szCs w:val="22"/>
        </w:rPr>
        <w:t>t</w:t>
      </w:r>
      <w:r w:rsidRPr="00982A15">
        <w:rPr>
          <w:rFonts w:ascii="Arial" w:hAnsi="Arial" w:cs="Arial"/>
          <w:spacing w:val="2"/>
          <w:sz w:val="22"/>
          <w:szCs w:val="22"/>
        </w:rPr>
        <w:t>h</w:t>
      </w:r>
      <w:r w:rsidRPr="00982A15">
        <w:rPr>
          <w:rFonts w:ascii="Arial" w:hAnsi="Arial" w:cs="Arial"/>
          <w:sz w:val="22"/>
          <w:szCs w:val="22"/>
        </w:rPr>
        <w:t>e</w:t>
      </w:r>
      <w:r w:rsidRPr="00982A15">
        <w:rPr>
          <w:rFonts w:ascii="Arial" w:hAnsi="Arial" w:cs="Arial"/>
          <w:spacing w:val="7"/>
          <w:sz w:val="22"/>
          <w:szCs w:val="22"/>
        </w:rPr>
        <w:t xml:space="preserve"> emulator8086.</w:t>
      </w:r>
    </w:p>
    <w:p w:rsidR="00C7379B" w:rsidRPr="00DB0317" w:rsidRDefault="00C7379B" w:rsidP="00C7379B">
      <w:pPr>
        <w:pStyle w:val="ListParagraph"/>
        <w:widowControl w:val="0"/>
        <w:autoSpaceDE w:val="0"/>
        <w:autoSpaceDN w:val="0"/>
        <w:adjustRightInd w:val="0"/>
        <w:ind w:left="822"/>
        <w:rPr>
          <w:rFonts w:ascii="Arial" w:hAnsi="Arial" w:cs="Arial"/>
          <w:sz w:val="22"/>
          <w:szCs w:val="22"/>
        </w:rPr>
      </w:pPr>
    </w:p>
    <w:p w:rsidR="00C7379B" w:rsidRDefault="00C7379B" w:rsidP="000B5AB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B0317">
        <w:rPr>
          <w:rFonts w:ascii="Arial" w:hAnsi="Arial" w:cs="Arial"/>
          <w:sz w:val="22"/>
          <w:szCs w:val="22"/>
        </w:rPr>
        <w:t xml:space="preserve">Consider compiling below program to execute on various type of </w:t>
      </w:r>
      <w:r>
        <w:rPr>
          <w:rFonts w:ascii="Arial" w:hAnsi="Arial" w:cs="Arial"/>
          <w:sz w:val="22"/>
          <w:szCs w:val="22"/>
        </w:rPr>
        <w:t>data transfer</w:t>
      </w:r>
      <w:r w:rsidRPr="00DB0317">
        <w:rPr>
          <w:rFonts w:ascii="Arial" w:hAnsi="Arial" w:cs="Arial"/>
          <w:sz w:val="22"/>
          <w:szCs w:val="22"/>
        </w:rPr>
        <w:t>.</w:t>
      </w:r>
    </w:p>
    <w:p w:rsidR="00C7379B" w:rsidRPr="00DB0317" w:rsidRDefault="00C7379B" w:rsidP="00C7379B">
      <w:pPr>
        <w:pStyle w:val="ListParagraph"/>
        <w:rPr>
          <w:rFonts w:ascii="Arial" w:hAnsi="Arial" w:cs="Arial"/>
          <w:sz w:val="22"/>
          <w:szCs w:val="22"/>
        </w:rPr>
      </w:pPr>
    </w:p>
    <w:p w:rsidR="00C7379B" w:rsidRPr="00982A15" w:rsidRDefault="00C7379B" w:rsidP="00C7379B">
      <w:pPr>
        <w:pStyle w:val="ListParagraph"/>
        <w:widowControl w:val="0"/>
        <w:autoSpaceDE w:val="0"/>
        <w:autoSpaceDN w:val="0"/>
        <w:adjustRightInd w:val="0"/>
        <w:ind w:left="822"/>
        <w:rPr>
          <w:rFonts w:ascii="Arial" w:hAnsi="Arial" w:cs="Arial"/>
          <w:sz w:val="22"/>
          <w:szCs w:val="22"/>
        </w:rPr>
      </w:pPr>
      <w:r w:rsidRPr="0040750F">
        <w:rPr>
          <w:noProof/>
          <w:lang w:val="en-MY" w:eastAsia="en-MY"/>
        </w:rPr>
        <w:drawing>
          <wp:inline distT="0" distB="0" distL="0" distR="0" wp14:anchorId="50DAAEE5" wp14:editId="70745BB5">
            <wp:extent cx="5105400" cy="582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9B" w:rsidRPr="00982A15" w:rsidRDefault="00C7379B" w:rsidP="00C7379B">
      <w:pPr>
        <w:pStyle w:val="ListParagraph"/>
        <w:widowControl w:val="0"/>
        <w:autoSpaceDE w:val="0"/>
        <w:autoSpaceDN w:val="0"/>
        <w:adjustRightInd w:val="0"/>
        <w:ind w:left="822"/>
        <w:rPr>
          <w:rFonts w:ascii="Arial" w:hAnsi="Arial" w:cs="Arial"/>
          <w:sz w:val="22"/>
          <w:szCs w:val="22"/>
        </w:rPr>
      </w:pPr>
    </w:p>
    <w:p w:rsidR="00C7379B" w:rsidRPr="00DB0317" w:rsidRDefault="00C7379B" w:rsidP="000B5AB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2" w:line="252" w:lineRule="auto"/>
        <w:ind w:right="25"/>
        <w:rPr>
          <w:rFonts w:ascii="Arial" w:hAnsi="Arial" w:cs="Arial"/>
          <w:spacing w:val="3"/>
          <w:sz w:val="22"/>
          <w:szCs w:val="22"/>
        </w:rPr>
      </w:pPr>
      <w:r w:rsidRPr="00DB0317">
        <w:rPr>
          <w:rFonts w:ascii="Arial" w:hAnsi="Arial" w:cs="Arial"/>
          <w:spacing w:val="2"/>
          <w:sz w:val="22"/>
          <w:szCs w:val="22"/>
        </w:rPr>
        <w:t xml:space="preserve">Observe the contents of the specified registers below after each instruction has been executed and </w:t>
      </w:r>
      <w:r>
        <w:rPr>
          <w:rFonts w:ascii="Arial" w:hAnsi="Arial" w:cs="Arial"/>
          <w:spacing w:val="2"/>
          <w:sz w:val="22"/>
          <w:szCs w:val="22"/>
        </w:rPr>
        <w:t>record your result.</w:t>
      </w:r>
    </w:p>
    <w:p w:rsidR="00C7379B" w:rsidRDefault="00C7379B" w:rsidP="00C7379B">
      <w:pPr>
        <w:widowControl w:val="0"/>
        <w:autoSpaceDE w:val="0"/>
        <w:autoSpaceDN w:val="0"/>
        <w:adjustRightInd w:val="0"/>
        <w:spacing w:line="252" w:lineRule="auto"/>
        <w:ind w:right="25"/>
        <w:jc w:val="center"/>
        <w:rPr>
          <w:rFonts w:ascii="Arial" w:hAnsi="Arial" w:cs="Arial"/>
          <w:spacing w:val="3"/>
          <w:sz w:val="22"/>
          <w:szCs w:val="22"/>
        </w:rPr>
      </w:pPr>
    </w:p>
    <w:p w:rsidR="00C7379B" w:rsidRDefault="00C7379B" w:rsidP="00C7379B">
      <w:pPr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10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10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10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10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Pr="00982A15" w:rsidRDefault="00C7379B" w:rsidP="00C7379B">
      <w:pPr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10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Pr="00982A15" w:rsidRDefault="00C7379B" w:rsidP="00C7379B">
      <w:pPr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10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Pr="00982A15" w:rsidRDefault="00C7379B" w:rsidP="00C7379B">
      <w:pPr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10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Pr="00982A15" w:rsidRDefault="00C7379B" w:rsidP="00C7379B">
      <w:pPr>
        <w:widowControl w:val="0"/>
        <w:autoSpaceDE w:val="0"/>
        <w:autoSpaceDN w:val="0"/>
        <w:adjustRightInd w:val="0"/>
        <w:spacing w:before="41"/>
        <w:ind w:left="10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4</w:t>
      </w:r>
      <w:r w:rsidRPr="00982A15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982A1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2"/>
          <w:sz w:val="22"/>
          <w:szCs w:val="22"/>
        </w:rPr>
        <w:t>Memory Access</w:t>
      </w:r>
    </w:p>
    <w:p w:rsidR="00C7379B" w:rsidRPr="00982A15" w:rsidRDefault="00C7379B" w:rsidP="00C7379B">
      <w:pPr>
        <w:widowControl w:val="0"/>
        <w:autoSpaceDE w:val="0"/>
        <w:autoSpaceDN w:val="0"/>
        <w:adjustRightInd w:val="0"/>
        <w:spacing w:before="2" w:line="240" w:lineRule="exact"/>
        <w:rPr>
          <w:rFonts w:ascii="Arial" w:hAnsi="Arial" w:cs="Arial"/>
          <w:sz w:val="22"/>
          <w:szCs w:val="22"/>
        </w:rPr>
      </w:pPr>
    </w:p>
    <w:p w:rsidR="00C7379B" w:rsidRDefault="00C7379B" w:rsidP="000B5AB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16" w:lineRule="exact"/>
        <w:rPr>
          <w:rFonts w:ascii="Arial" w:hAnsi="Arial" w:cs="Arial"/>
          <w:w w:val="103"/>
          <w:position w:val="-1"/>
          <w:sz w:val="22"/>
          <w:szCs w:val="22"/>
        </w:rPr>
      </w:pPr>
      <w:r w:rsidRPr="00982A15">
        <w:rPr>
          <w:rFonts w:ascii="Arial" w:hAnsi="Arial" w:cs="Arial"/>
          <w:spacing w:val="2"/>
          <w:sz w:val="22"/>
          <w:szCs w:val="22"/>
        </w:rPr>
        <w:t>Asse</w:t>
      </w:r>
      <w:r w:rsidRPr="00982A15">
        <w:rPr>
          <w:rFonts w:ascii="Arial" w:hAnsi="Arial" w:cs="Arial"/>
          <w:spacing w:val="3"/>
          <w:sz w:val="22"/>
          <w:szCs w:val="22"/>
        </w:rPr>
        <w:t>m</w:t>
      </w:r>
      <w:r w:rsidRPr="00982A15">
        <w:rPr>
          <w:rFonts w:ascii="Arial" w:hAnsi="Arial" w:cs="Arial"/>
          <w:spacing w:val="2"/>
          <w:sz w:val="22"/>
          <w:szCs w:val="22"/>
        </w:rPr>
        <w:t>b</w:t>
      </w:r>
      <w:r w:rsidRPr="00982A15">
        <w:rPr>
          <w:rFonts w:ascii="Arial" w:hAnsi="Arial" w:cs="Arial"/>
          <w:spacing w:val="1"/>
          <w:sz w:val="22"/>
          <w:szCs w:val="22"/>
        </w:rPr>
        <w:t>l</w:t>
      </w:r>
      <w:r w:rsidRPr="00982A15">
        <w:rPr>
          <w:rFonts w:ascii="Arial" w:hAnsi="Arial" w:cs="Arial"/>
          <w:sz w:val="22"/>
          <w:szCs w:val="22"/>
        </w:rPr>
        <w:t>e</w:t>
      </w:r>
      <w:r w:rsidRPr="00982A15">
        <w:rPr>
          <w:rFonts w:ascii="Arial" w:hAnsi="Arial" w:cs="Arial"/>
          <w:spacing w:val="9"/>
          <w:sz w:val="22"/>
          <w:szCs w:val="22"/>
        </w:rPr>
        <w:t xml:space="preserve"> </w:t>
      </w:r>
      <w:r w:rsidRPr="00982A15">
        <w:rPr>
          <w:rFonts w:ascii="Arial" w:hAnsi="Arial" w:cs="Arial"/>
          <w:spacing w:val="1"/>
          <w:sz w:val="22"/>
          <w:szCs w:val="22"/>
        </w:rPr>
        <w:t>t</w:t>
      </w:r>
      <w:r w:rsidRPr="00982A15">
        <w:rPr>
          <w:rFonts w:ascii="Arial" w:hAnsi="Arial" w:cs="Arial"/>
          <w:spacing w:val="2"/>
          <w:sz w:val="22"/>
          <w:szCs w:val="22"/>
        </w:rPr>
        <w:t>h</w:t>
      </w:r>
      <w:r w:rsidRPr="00982A15">
        <w:rPr>
          <w:rFonts w:ascii="Arial" w:hAnsi="Arial" w:cs="Arial"/>
          <w:sz w:val="22"/>
          <w:szCs w:val="22"/>
        </w:rPr>
        <w:t>e</w:t>
      </w:r>
      <w:r w:rsidRPr="00982A15">
        <w:rPr>
          <w:rFonts w:ascii="Arial" w:hAnsi="Arial" w:cs="Arial"/>
          <w:spacing w:val="7"/>
          <w:sz w:val="22"/>
          <w:szCs w:val="22"/>
        </w:rPr>
        <w:t xml:space="preserve"> </w:t>
      </w:r>
      <w:r w:rsidRPr="00982A15">
        <w:rPr>
          <w:rFonts w:ascii="Arial" w:hAnsi="Arial" w:cs="Arial"/>
          <w:spacing w:val="2"/>
          <w:sz w:val="22"/>
          <w:szCs w:val="22"/>
        </w:rPr>
        <w:t>g</w:t>
      </w:r>
      <w:r w:rsidRPr="00982A15">
        <w:rPr>
          <w:rFonts w:ascii="Arial" w:hAnsi="Arial" w:cs="Arial"/>
          <w:spacing w:val="1"/>
          <w:sz w:val="22"/>
          <w:szCs w:val="22"/>
        </w:rPr>
        <w:t>i</w:t>
      </w:r>
      <w:r w:rsidRPr="00982A15">
        <w:rPr>
          <w:rFonts w:ascii="Arial" w:hAnsi="Arial" w:cs="Arial"/>
          <w:spacing w:val="2"/>
          <w:sz w:val="22"/>
          <w:szCs w:val="22"/>
        </w:rPr>
        <w:t>ve</w:t>
      </w:r>
      <w:r w:rsidRPr="00982A15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pacing w:val="8"/>
          <w:sz w:val="22"/>
          <w:szCs w:val="22"/>
        </w:rPr>
        <w:t xml:space="preserve"> codes with the</w:t>
      </w:r>
      <w:r w:rsidRPr="00982A15">
        <w:rPr>
          <w:rFonts w:ascii="Arial" w:hAnsi="Arial" w:cs="Arial"/>
          <w:spacing w:val="8"/>
          <w:sz w:val="22"/>
          <w:szCs w:val="22"/>
        </w:rPr>
        <w:t xml:space="preserve"> instructions below</w:t>
      </w:r>
      <w:r>
        <w:rPr>
          <w:rFonts w:ascii="Arial" w:hAnsi="Arial" w:cs="Arial"/>
          <w:w w:val="103"/>
          <w:position w:val="-1"/>
          <w:sz w:val="22"/>
          <w:szCs w:val="22"/>
        </w:rPr>
        <w:t>:</w:t>
      </w: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3360" behindDoc="1" locked="0" layoutInCell="1" allowOverlap="1" wp14:anchorId="3AEF2AC3" wp14:editId="044845FF">
            <wp:simplePos x="0" y="0"/>
            <wp:positionH relativeFrom="column">
              <wp:posOffset>287655</wp:posOffset>
            </wp:positionH>
            <wp:positionV relativeFrom="paragraph">
              <wp:posOffset>8890</wp:posOffset>
            </wp:positionV>
            <wp:extent cx="449580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62"/>
                    <a:stretch/>
                  </pic:blipFill>
                  <pic:spPr bwMode="auto">
                    <a:xfrm>
                      <a:off x="0" y="0"/>
                      <a:ext cx="44958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noProof/>
          <w:lang w:val="ms-MY" w:eastAsia="ja-JP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rFonts w:ascii="Arial" w:hAnsi="Arial" w:cs="Arial"/>
          <w:w w:val="103"/>
          <w:position w:val="-1"/>
          <w:sz w:val="22"/>
          <w:szCs w:val="22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rFonts w:ascii="Arial" w:hAnsi="Arial" w:cs="Arial"/>
          <w:w w:val="103"/>
          <w:position w:val="-1"/>
          <w:sz w:val="22"/>
          <w:szCs w:val="22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rFonts w:ascii="Arial" w:hAnsi="Arial" w:cs="Arial"/>
          <w:w w:val="103"/>
          <w:position w:val="-1"/>
          <w:sz w:val="22"/>
          <w:szCs w:val="22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rFonts w:ascii="Arial" w:hAnsi="Arial" w:cs="Arial"/>
          <w:w w:val="103"/>
          <w:position w:val="-1"/>
          <w:sz w:val="22"/>
          <w:szCs w:val="22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rFonts w:ascii="Arial" w:hAnsi="Arial" w:cs="Arial"/>
          <w:w w:val="103"/>
          <w:position w:val="-1"/>
          <w:sz w:val="22"/>
          <w:szCs w:val="22"/>
        </w:rPr>
      </w:pPr>
    </w:p>
    <w:p w:rsidR="00C7379B" w:rsidRPr="00DB0317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rFonts w:ascii="Arial" w:hAnsi="Arial" w:cs="Arial"/>
          <w:w w:val="103"/>
          <w:position w:val="-1"/>
          <w:sz w:val="22"/>
          <w:szCs w:val="22"/>
        </w:rPr>
      </w:pPr>
    </w:p>
    <w:p w:rsidR="00C7379B" w:rsidRDefault="00C7379B" w:rsidP="000B5AB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16" w:lineRule="exact"/>
        <w:rPr>
          <w:rFonts w:ascii="Arial" w:hAnsi="Arial" w:cs="Arial"/>
          <w:w w:val="103"/>
          <w:position w:val="-1"/>
          <w:sz w:val="22"/>
          <w:szCs w:val="22"/>
        </w:rPr>
      </w:pPr>
      <w:r w:rsidRPr="00DB0317">
        <w:rPr>
          <w:rFonts w:ascii="Arial" w:hAnsi="Arial" w:cs="Arial"/>
          <w:spacing w:val="2"/>
          <w:sz w:val="22"/>
          <w:szCs w:val="22"/>
        </w:rPr>
        <w:t xml:space="preserve">Observe the contents of the specified registers below after each instruction has been executed and </w:t>
      </w:r>
      <w:r>
        <w:rPr>
          <w:rFonts w:ascii="Arial" w:hAnsi="Arial" w:cs="Arial"/>
          <w:spacing w:val="2"/>
          <w:sz w:val="22"/>
          <w:szCs w:val="22"/>
        </w:rPr>
        <w:t>record your result</w:t>
      </w:r>
      <w:r>
        <w:rPr>
          <w:rFonts w:ascii="Arial" w:hAnsi="Arial" w:cs="Arial"/>
          <w:w w:val="103"/>
          <w:position w:val="-1"/>
          <w:sz w:val="22"/>
          <w:szCs w:val="22"/>
        </w:rPr>
        <w:t>.</w:t>
      </w: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rFonts w:ascii="Arial" w:hAnsi="Arial" w:cs="Arial"/>
          <w:w w:val="103"/>
          <w:position w:val="-1"/>
          <w:sz w:val="22"/>
          <w:szCs w:val="22"/>
        </w:rPr>
      </w:pPr>
    </w:p>
    <w:p w:rsidR="00C7379B" w:rsidRDefault="00C7379B" w:rsidP="000B5AB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w w:val="103"/>
          <w:sz w:val="22"/>
          <w:szCs w:val="22"/>
        </w:rPr>
      </w:pPr>
      <w:r w:rsidRPr="00DB0317">
        <w:rPr>
          <w:rFonts w:ascii="Arial" w:hAnsi="Arial" w:cs="Arial"/>
          <w:spacing w:val="2"/>
          <w:sz w:val="22"/>
          <w:szCs w:val="22"/>
        </w:rPr>
        <w:t>Fo</w:t>
      </w:r>
      <w:r w:rsidRPr="00DB0317">
        <w:rPr>
          <w:rFonts w:ascii="Arial" w:hAnsi="Arial" w:cs="Arial"/>
          <w:sz w:val="22"/>
          <w:szCs w:val="22"/>
        </w:rPr>
        <w:t>r</w:t>
      </w:r>
      <w:r w:rsidRPr="00DB0317">
        <w:rPr>
          <w:rFonts w:ascii="Arial" w:hAnsi="Arial" w:cs="Arial"/>
          <w:spacing w:val="7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2"/>
          <w:sz w:val="22"/>
          <w:szCs w:val="22"/>
        </w:rPr>
        <w:t>nu</w:t>
      </w:r>
      <w:r w:rsidRPr="00DB0317">
        <w:rPr>
          <w:rFonts w:ascii="Arial" w:hAnsi="Arial" w:cs="Arial"/>
          <w:spacing w:val="3"/>
          <w:sz w:val="22"/>
          <w:szCs w:val="22"/>
        </w:rPr>
        <w:t>m</w:t>
      </w:r>
      <w:r w:rsidRPr="00DB0317">
        <w:rPr>
          <w:rFonts w:ascii="Arial" w:hAnsi="Arial" w:cs="Arial"/>
          <w:spacing w:val="2"/>
          <w:sz w:val="22"/>
          <w:szCs w:val="22"/>
        </w:rPr>
        <w:t>be</w:t>
      </w:r>
      <w:r w:rsidRPr="00DB0317">
        <w:rPr>
          <w:rFonts w:ascii="Arial" w:hAnsi="Arial" w:cs="Arial"/>
          <w:spacing w:val="1"/>
          <w:sz w:val="22"/>
          <w:szCs w:val="22"/>
        </w:rPr>
        <w:t>r</w:t>
      </w:r>
      <w:r w:rsidRPr="00DB0317">
        <w:rPr>
          <w:rFonts w:ascii="Arial" w:hAnsi="Arial" w:cs="Arial"/>
          <w:spacing w:val="7"/>
          <w:sz w:val="22"/>
          <w:szCs w:val="22"/>
        </w:rPr>
        <w:t xml:space="preserve"> </w:t>
      </w:r>
      <w:r w:rsidRPr="00DB0317">
        <w:rPr>
          <w:rFonts w:ascii="Arial" w:hAnsi="Arial" w:cs="Arial"/>
          <w:sz w:val="22"/>
          <w:szCs w:val="22"/>
        </w:rPr>
        <w:t>8</w:t>
      </w:r>
      <w:r w:rsidRPr="00DB0317">
        <w:rPr>
          <w:rFonts w:ascii="Arial" w:hAnsi="Arial" w:cs="Arial"/>
          <w:spacing w:val="8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2"/>
          <w:sz w:val="22"/>
          <w:szCs w:val="22"/>
        </w:rPr>
        <w:t>and 10</w:t>
      </w:r>
      <w:r w:rsidRPr="00DB0317">
        <w:rPr>
          <w:rFonts w:ascii="Arial" w:hAnsi="Arial" w:cs="Arial"/>
          <w:sz w:val="22"/>
          <w:szCs w:val="22"/>
        </w:rPr>
        <w:t>,</w:t>
      </w:r>
      <w:r w:rsidRPr="00DB0317">
        <w:rPr>
          <w:rFonts w:ascii="Arial" w:hAnsi="Arial" w:cs="Arial"/>
          <w:spacing w:val="7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2"/>
          <w:sz w:val="22"/>
          <w:szCs w:val="22"/>
        </w:rPr>
        <w:t>wha</w:t>
      </w:r>
      <w:r w:rsidRPr="00DB0317">
        <w:rPr>
          <w:rFonts w:ascii="Arial" w:hAnsi="Arial" w:cs="Arial"/>
          <w:sz w:val="22"/>
          <w:szCs w:val="22"/>
        </w:rPr>
        <w:t>t</w:t>
      </w:r>
      <w:r w:rsidRPr="00DB0317">
        <w:rPr>
          <w:rFonts w:ascii="Arial" w:hAnsi="Arial" w:cs="Arial"/>
          <w:spacing w:val="8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2"/>
          <w:sz w:val="22"/>
          <w:szCs w:val="22"/>
        </w:rPr>
        <w:t>a</w:t>
      </w:r>
      <w:r w:rsidRPr="00DB0317">
        <w:rPr>
          <w:rFonts w:ascii="Arial" w:hAnsi="Arial" w:cs="Arial"/>
          <w:spacing w:val="1"/>
          <w:sz w:val="22"/>
          <w:szCs w:val="22"/>
        </w:rPr>
        <w:t>r</w:t>
      </w:r>
      <w:r w:rsidRPr="00DB0317">
        <w:rPr>
          <w:rFonts w:ascii="Arial" w:hAnsi="Arial" w:cs="Arial"/>
          <w:sz w:val="22"/>
          <w:szCs w:val="22"/>
        </w:rPr>
        <w:t>e</w:t>
      </w:r>
      <w:r w:rsidRPr="00DB0317">
        <w:rPr>
          <w:rFonts w:ascii="Arial" w:hAnsi="Arial" w:cs="Arial"/>
          <w:spacing w:val="8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1"/>
          <w:sz w:val="22"/>
          <w:szCs w:val="22"/>
        </w:rPr>
        <w:t>t</w:t>
      </w:r>
      <w:r w:rsidRPr="00DB0317">
        <w:rPr>
          <w:rFonts w:ascii="Arial" w:hAnsi="Arial" w:cs="Arial"/>
          <w:spacing w:val="2"/>
          <w:sz w:val="22"/>
          <w:szCs w:val="22"/>
        </w:rPr>
        <w:t>h</w:t>
      </w:r>
      <w:r w:rsidRPr="00DB0317">
        <w:rPr>
          <w:rFonts w:ascii="Arial" w:hAnsi="Arial" w:cs="Arial"/>
          <w:sz w:val="22"/>
          <w:szCs w:val="22"/>
        </w:rPr>
        <w:t>e</w:t>
      </w:r>
      <w:r w:rsidRPr="00DB0317">
        <w:rPr>
          <w:rFonts w:ascii="Arial" w:hAnsi="Arial" w:cs="Arial"/>
          <w:spacing w:val="7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2"/>
          <w:sz w:val="22"/>
          <w:szCs w:val="22"/>
        </w:rPr>
        <w:t>con</w:t>
      </w:r>
      <w:r w:rsidRPr="00DB0317">
        <w:rPr>
          <w:rFonts w:ascii="Arial" w:hAnsi="Arial" w:cs="Arial"/>
          <w:spacing w:val="1"/>
          <w:sz w:val="22"/>
          <w:szCs w:val="22"/>
        </w:rPr>
        <w:t>t</w:t>
      </w:r>
      <w:r w:rsidRPr="00DB0317">
        <w:rPr>
          <w:rFonts w:ascii="Arial" w:hAnsi="Arial" w:cs="Arial"/>
          <w:spacing w:val="2"/>
          <w:sz w:val="22"/>
          <w:szCs w:val="22"/>
        </w:rPr>
        <w:t>en</w:t>
      </w:r>
      <w:r w:rsidRPr="00DB0317">
        <w:rPr>
          <w:rFonts w:ascii="Arial" w:hAnsi="Arial" w:cs="Arial"/>
          <w:spacing w:val="1"/>
          <w:sz w:val="22"/>
          <w:szCs w:val="22"/>
        </w:rPr>
        <w:t>t</w:t>
      </w:r>
      <w:r w:rsidRPr="00DB0317">
        <w:rPr>
          <w:rFonts w:ascii="Arial" w:hAnsi="Arial" w:cs="Arial"/>
          <w:sz w:val="22"/>
          <w:szCs w:val="22"/>
        </w:rPr>
        <w:t>s</w:t>
      </w:r>
      <w:r w:rsidRPr="00DB0317">
        <w:rPr>
          <w:rFonts w:ascii="Arial" w:hAnsi="Arial" w:cs="Arial"/>
          <w:spacing w:val="7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2"/>
          <w:sz w:val="22"/>
          <w:szCs w:val="22"/>
        </w:rPr>
        <w:t>o</w:t>
      </w:r>
      <w:r w:rsidRPr="00DB0317">
        <w:rPr>
          <w:rFonts w:ascii="Arial" w:hAnsi="Arial" w:cs="Arial"/>
          <w:sz w:val="22"/>
          <w:szCs w:val="22"/>
        </w:rPr>
        <w:t>f</w:t>
      </w:r>
      <w:r w:rsidRPr="00DB0317">
        <w:rPr>
          <w:rFonts w:ascii="Arial" w:hAnsi="Arial" w:cs="Arial"/>
          <w:spacing w:val="7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1"/>
          <w:sz w:val="22"/>
          <w:szCs w:val="22"/>
        </w:rPr>
        <w:t>t</w:t>
      </w:r>
      <w:r w:rsidRPr="00DB0317">
        <w:rPr>
          <w:rFonts w:ascii="Arial" w:hAnsi="Arial" w:cs="Arial"/>
          <w:spacing w:val="2"/>
          <w:sz w:val="22"/>
          <w:szCs w:val="22"/>
        </w:rPr>
        <w:t>h</w:t>
      </w:r>
      <w:r w:rsidRPr="00DB0317">
        <w:rPr>
          <w:rFonts w:ascii="Arial" w:hAnsi="Arial" w:cs="Arial"/>
          <w:sz w:val="22"/>
          <w:szCs w:val="22"/>
        </w:rPr>
        <w:t>e</w:t>
      </w:r>
      <w:r w:rsidRPr="00DB0317">
        <w:rPr>
          <w:rFonts w:ascii="Arial" w:hAnsi="Arial" w:cs="Arial"/>
          <w:spacing w:val="7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3"/>
          <w:sz w:val="22"/>
          <w:szCs w:val="22"/>
        </w:rPr>
        <w:t>m</w:t>
      </w:r>
      <w:r w:rsidRPr="00DB0317">
        <w:rPr>
          <w:rFonts w:ascii="Arial" w:hAnsi="Arial" w:cs="Arial"/>
          <w:spacing w:val="2"/>
          <w:sz w:val="22"/>
          <w:szCs w:val="22"/>
        </w:rPr>
        <w:t>e</w:t>
      </w:r>
      <w:r w:rsidRPr="00DB0317">
        <w:rPr>
          <w:rFonts w:ascii="Arial" w:hAnsi="Arial" w:cs="Arial"/>
          <w:spacing w:val="3"/>
          <w:sz w:val="22"/>
          <w:szCs w:val="22"/>
        </w:rPr>
        <w:t>m</w:t>
      </w:r>
      <w:r w:rsidRPr="00DB0317">
        <w:rPr>
          <w:rFonts w:ascii="Arial" w:hAnsi="Arial" w:cs="Arial"/>
          <w:spacing w:val="2"/>
          <w:sz w:val="22"/>
          <w:szCs w:val="22"/>
        </w:rPr>
        <w:t>o</w:t>
      </w:r>
      <w:r w:rsidRPr="00DB0317">
        <w:rPr>
          <w:rFonts w:ascii="Arial" w:hAnsi="Arial" w:cs="Arial"/>
          <w:spacing w:val="1"/>
          <w:sz w:val="22"/>
          <w:szCs w:val="22"/>
        </w:rPr>
        <w:t>r</w:t>
      </w:r>
      <w:r w:rsidRPr="00DB0317">
        <w:rPr>
          <w:rFonts w:ascii="Arial" w:hAnsi="Arial" w:cs="Arial"/>
          <w:sz w:val="22"/>
          <w:szCs w:val="22"/>
        </w:rPr>
        <w:t>y</w:t>
      </w:r>
      <w:r w:rsidRPr="00DB0317">
        <w:rPr>
          <w:rFonts w:ascii="Arial" w:hAnsi="Arial" w:cs="Arial"/>
          <w:spacing w:val="10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1"/>
          <w:sz w:val="22"/>
          <w:szCs w:val="22"/>
        </w:rPr>
        <w:t>l</w:t>
      </w:r>
      <w:r w:rsidRPr="00DB0317">
        <w:rPr>
          <w:rFonts w:ascii="Arial" w:hAnsi="Arial" w:cs="Arial"/>
          <w:spacing w:val="2"/>
          <w:sz w:val="22"/>
          <w:szCs w:val="22"/>
        </w:rPr>
        <w:t>oca</w:t>
      </w:r>
      <w:r w:rsidRPr="00DB0317">
        <w:rPr>
          <w:rFonts w:ascii="Arial" w:hAnsi="Arial" w:cs="Arial"/>
          <w:spacing w:val="1"/>
          <w:sz w:val="22"/>
          <w:szCs w:val="22"/>
        </w:rPr>
        <w:t>ti</w:t>
      </w:r>
      <w:r w:rsidRPr="00DB0317">
        <w:rPr>
          <w:rFonts w:ascii="Arial" w:hAnsi="Arial" w:cs="Arial"/>
          <w:spacing w:val="2"/>
          <w:sz w:val="22"/>
          <w:szCs w:val="22"/>
        </w:rPr>
        <w:t>on</w:t>
      </w:r>
      <w:r w:rsidRPr="00DB0317">
        <w:rPr>
          <w:rFonts w:ascii="Arial" w:hAnsi="Arial" w:cs="Arial"/>
          <w:sz w:val="22"/>
          <w:szCs w:val="22"/>
        </w:rPr>
        <w:t>s</w:t>
      </w:r>
      <w:r w:rsidRPr="00DB0317">
        <w:rPr>
          <w:rFonts w:ascii="Arial" w:hAnsi="Arial" w:cs="Arial"/>
          <w:spacing w:val="5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2"/>
          <w:sz w:val="22"/>
          <w:szCs w:val="22"/>
        </w:rPr>
        <w:t>DS</w:t>
      </w:r>
      <w:r w:rsidRPr="00DB0317">
        <w:rPr>
          <w:rFonts w:ascii="Arial" w:hAnsi="Arial" w:cs="Arial"/>
          <w:spacing w:val="1"/>
          <w:sz w:val="22"/>
          <w:szCs w:val="22"/>
        </w:rPr>
        <w:t>:</w:t>
      </w:r>
      <w:r w:rsidRPr="00DB0317">
        <w:rPr>
          <w:rFonts w:ascii="Arial" w:hAnsi="Arial" w:cs="Arial"/>
          <w:spacing w:val="2"/>
          <w:sz w:val="22"/>
          <w:szCs w:val="22"/>
        </w:rPr>
        <w:t>0000</w:t>
      </w:r>
      <w:r w:rsidRPr="00DB0317">
        <w:rPr>
          <w:rFonts w:ascii="Arial" w:hAnsi="Arial" w:cs="Arial"/>
          <w:spacing w:val="9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1"/>
          <w:sz w:val="22"/>
          <w:szCs w:val="22"/>
        </w:rPr>
        <w:t>to</w:t>
      </w:r>
      <w:r w:rsidRPr="00DB0317">
        <w:rPr>
          <w:rFonts w:ascii="Arial" w:hAnsi="Arial" w:cs="Arial"/>
          <w:spacing w:val="7"/>
          <w:sz w:val="22"/>
          <w:szCs w:val="22"/>
        </w:rPr>
        <w:t xml:space="preserve"> </w:t>
      </w:r>
      <w:r w:rsidRPr="00DB0317">
        <w:rPr>
          <w:rFonts w:ascii="Arial" w:hAnsi="Arial" w:cs="Arial"/>
          <w:spacing w:val="2"/>
          <w:sz w:val="22"/>
          <w:szCs w:val="22"/>
        </w:rPr>
        <w:t>DS</w:t>
      </w:r>
      <w:r w:rsidRPr="00DB0317">
        <w:rPr>
          <w:rFonts w:ascii="Arial" w:hAnsi="Arial" w:cs="Arial"/>
          <w:spacing w:val="1"/>
          <w:sz w:val="22"/>
          <w:szCs w:val="22"/>
        </w:rPr>
        <w:t>:</w:t>
      </w:r>
      <w:r w:rsidRPr="00DB0317">
        <w:rPr>
          <w:rFonts w:ascii="Arial" w:hAnsi="Arial" w:cs="Arial"/>
          <w:spacing w:val="2"/>
          <w:sz w:val="22"/>
          <w:szCs w:val="22"/>
        </w:rPr>
        <w:t>0003</w:t>
      </w:r>
      <w:r w:rsidRPr="00DB0317">
        <w:rPr>
          <w:rFonts w:ascii="Arial" w:hAnsi="Arial" w:cs="Arial"/>
          <w:spacing w:val="9"/>
          <w:sz w:val="22"/>
          <w:szCs w:val="22"/>
        </w:rPr>
        <w:t xml:space="preserve"> after each instruction has been executed. </w:t>
      </w:r>
      <w:r w:rsidRPr="00DB0317">
        <w:rPr>
          <w:rFonts w:ascii="Arial" w:hAnsi="Arial" w:cs="Arial"/>
          <w:spacing w:val="2"/>
          <w:sz w:val="22"/>
          <w:szCs w:val="22"/>
        </w:rPr>
        <w:t>Us</w:t>
      </w:r>
      <w:r w:rsidRPr="00DB0317">
        <w:rPr>
          <w:rFonts w:ascii="Arial" w:hAnsi="Arial" w:cs="Arial"/>
          <w:sz w:val="22"/>
          <w:szCs w:val="22"/>
        </w:rPr>
        <w:t>e</w:t>
      </w:r>
      <w:r w:rsidRPr="00DB0317">
        <w:rPr>
          <w:rFonts w:ascii="Arial" w:hAnsi="Arial" w:cs="Arial"/>
          <w:spacing w:val="9"/>
          <w:sz w:val="22"/>
          <w:szCs w:val="22"/>
        </w:rPr>
        <w:t xml:space="preserve"> </w:t>
      </w:r>
      <w:proofErr w:type="spellStart"/>
      <w:proofErr w:type="gramStart"/>
      <w:r w:rsidRPr="00DB0317">
        <w:rPr>
          <w:rFonts w:ascii="Arial" w:hAnsi="Arial" w:cs="Arial"/>
          <w:spacing w:val="2"/>
          <w:sz w:val="22"/>
          <w:szCs w:val="22"/>
        </w:rPr>
        <w:t>debug,exe</w:t>
      </w:r>
      <w:proofErr w:type="spellEnd"/>
      <w:proofErr w:type="gramEnd"/>
      <w:r w:rsidRPr="00DB0317">
        <w:rPr>
          <w:rFonts w:ascii="Arial" w:hAnsi="Arial" w:cs="Arial"/>
          <w:spacing w:val="2"/>
          <w:sz w:val="22"/>
          <w:szCs w:val="22"/>
        </w:rPr>
        <w:t xml:space="preserve"> emulation</w:t>
      </w:r>
      <w:r w:rsidRPr="00DB0317">
        <w:rPr>
          <w:rFonts w:ascii="Arial" w:hAnsi="Arial" w:cs="Arial"/>
          <w:w w:val="103"/>
          <w:sz w:val="22"/>
          <w:szCs w:val="22"/>
        </w:rPr>
        <w:t xml:space="preserve">. </w:t>
      </w:r>
    </w:p>
    <w:p w:rsidR="00C7379B" w:rsidRPr="00DB0317" w:rsidRDefault="00C7379B" w:rsidP="00C7379B">
      <w:pPr>
        <w:widowControl w:val="0"/>
        <w:autoSpaceDE w:val="0"/>
        <w:autoSpaceDN w:val="0"/>
        <w:adjustRightInd w:val="0"/>
        <w:rPr>
          <w:rFonts w:ascii="Arial" w:hAnsi="Arial" w:cs="Arial"/>
          <w:w w:val="103"/>
          <w:sz w:val="22"/>
          <w:szCs w:val="22"/>
        </w:rPr>
      </w:pPr>
    </w:p>
    <w:p w:rsidR="00C7379B" w:rsidRDefault="00C7379B" w:rsidP="00C7379B">
      <w:pPr>
        <w:pStyle w:val="ListParagraph"/>
        <w:widowControl w:val="0"/>
        <w:autoSpaceDE w:val="0"/>
        <w:autoSpaceDN w:val="0"/>
        <w:adjustRightInd w:val="0"/>
        <w:ind w:left="462" w:firstLine="258"/>
        <w:rPr>
          <w:rFonts w:ascii="Arial" w:hAnsi="Arial" w:cs="Arial"/>
          <w:sz w:val="22"/>
          <w:szCs w:val="22"/>
          <w:u w:val="single"/>
        </w:rPr>
      </w:pPr>
      <w:r w:rsidRPr="00DB0317">
        <w:rPr>
          <w:rFonts w:ascii="Arial" w:hAnsi="Arial" w:cs="Arial"/>
          <w:spacing w:val="2"/>
          <w:w w:val="103"/>
          <w:sz w:val="22"/>
          <w:szCs w:val="22"/>
        </w:rPr>
        <w:t>DS</w:t>
      </w:r>
      <w:r w:rsidRPr="00DB0317">
        <w:rPr>
          <w:rFonts w:ascii="Arial" w:hAnsi="Arial" w:cs="Arial"/>
          <w:spacing w:val="1"/>
          <w:w w:val="103"/>
          <w:sz w:val="22"/>
          <w:szCs w:val="22"/>
        </w:rPr>
        <w:t>:</w:t>
      </w:r>
      <w:r w:rsidRPr="00DB0317">
        <w:rPr>
          <w:rFonts w:ascii="Arial" w:hAnsi="Arial" w:cs="Arial"/>
          <w:spacing w:val="2"/>
          <w:w w:val="103"/>
          <w:sz w:val="22"/>
          <w:szCs w:val="22"/>
        </w:rPr>
        <w:t>000</w:t>
      </w:r>
      <w:r w:rsidRPr="00DB0317">
        <w:rPr>
          <w:rFonts w:ascii="Arial" w:hAnsi="Arial" w:cs="Arial"/>
          <w:w w:val="103"/>
          <w:sz w:val="22"/>
          <w:szCs w:val="22"/>
        </w:rPr>
        <w:t>0</w:t>
      </w:r>
      <w:r w:rsidRPr="00DB0317">
        <w:rPr>
          <w:rFonts w:ascii="Arial" w:hAnsi="Arial" w:cs="Arial"/>
          <w:spacing w:val="5"/>
          <w:sz w:val="22"/>
          <w:szCs w:val="22"/>
        </w:rPr>
        <w:t xml:space="preserve"> </w:t>
      </w:r>
      <w:r w:rsidRPr="00DB0317">
        <w:rPr>
          <w:rFonts w:ascii="Arial" w:hAnsi="Arial" w:cs="Arial"/>
          <w:w w:val="103"/>
          <w:sz w:val="22"/>
          <w:szCs w:val="22"/>
        </w:rPr>
        <w:t>=</w:t>
      </w:r>
      <w:r w:rsidRPr="00DB0317">
        <w:rPr>
          <w:rFonts w:ascii="Arial" w:hAnsi="Arial" w:cs="Arial"/>
          <w:spacing w:val="5"/>
          <w:sz w:val="22"/>
          <w:szCs w:val="22"/>
        </w:rPr>
        <w:t xml:space="preserve"> </w:t>
      </w:r>
      <w:r w:rsidRPr="00DB0317">
        <w:rPr>
          <w:rFonts w:ascii="Arial" w:hAnsi="Arial" w:cs="Arial"/>
          <w:w w:val="103"/>
          <w:sz w:val="22"/>
          <w:szCs w:val="22"/>
          <w:u w:val="single"/>
        </w:rPr>
        <w:t xml:space="preserve"> </w:t>
      </w:r>
      <w:r w:rsidRPr="00DB0317">
        <w:rPr>
          <w:rFonts w:ascii="Arial" w:hAnsi="Arial" w:cs="Arial"/>
          <w:sz w:val="22"/>
          <w:szCs w:val="22"/>
          <w:u w:val="single"/>
        </w:rPr>
        <w:tab/>
      </w:r>
      <w:r w:rsidRPr="00DB0317">
        <w:rPr>
          <w:rFonts w:ascii="Arial" w:hAnsi="Arial" w:cs="Arial"/>
          <w:sz w:val="22"/>
          <w:szCs w:val="22"/>
          <w:u w:val="single"/>
        </w:rPr>
        <w:tab/>
      </w:r>
      <w:r w:rsidRPr="00DB0317">
        <w:rPr>
          <w:rFonts w:ascii="Arial" w:hAnsi="Arial" w:cs="Arial"/>
          <w:sz w:val="22"/>
          <w:szCs w:val="22"/>
          <w:u w:val="single"/>
        </w:rPr>
        <w:tab/>
      </w:r>
      <w:r w:rsidRPr="00DB0317">
        <w:rPr>
          <w:rFonts w:ascii="Arial" w:hAnsi="Arial" w:cs="Arial"/>
          <w:sz w:val="22"/>
          <w:szCs w:val="22"/>
          <w:u w:val="single"/>
        </w:rPr>
        <w:tab/>
      </w:r>
      <w:r w:rsidRPr="00DB0317">
        <w:rPr>
          <w:rFonts w:ascii="Arial" w:hAnsi="Arial" w:cs="Arial"/>
          <w:sz w:val="22"/>
          <w:szCs w:val="22"/>
          <w:u w:val="single"/>
        </w:rPr>
        <w:tab/>
      </w:r>
      <w:r w:rsidRPr="00DB0317">
        <w:rPr>
          <w:rFonts w:ascii="Arial" w:hAnsi="Arial" w:cs="Arial"/>
          <w:sz w:val="22"/>
          <w:szCs w:val="22"/>
          <w:u w:val="single"/>
        </w:rPr>
        <w:tab/>
      </w:r>
      <w:r w:rsidRPr="00DB0317">
        <w:rPr>
          <w:rFonts w:ascii="Arial" w:hAnsi="Arial" w:cs="Arial"/>
          <w:sz w:val="22"/>
          <w:szCs w:val="22"/>
          <w:u w:val="single"/>
        </w:rPr>
        <w:tab/>
      </w:r>
    </w:p>
    <w:p w:rsidR="00C7379B" w:rsidRPr="00DB0317" w:rsidRDefault="00C7379B" w:rsidP="00C7379B">
      <w:pPr>
        <w:pStyle w:val="ListParagraph"/>
        <w:widowControl w:val="0"/>
        <w:autoSpaceDE w:val="0"/>
        <w:autoSpaceDN w:val="0"/>
        <w:adjustRightInd w:val="0"/>
        <w:ind w:left="462" w:firstLine="258"/>
        <w:rPr>
          <w:rFonts w:ascii="Arial" w:hAnsi="Arial" w:cs="Arial"/>
          <w:sz w:val="22"/>
          <w:szCs w:val="22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  <w:r>
        <w:rPr>
          <w:rFonts w:ascii="Arial" w:hAnsi="Arial" w:cs="Arial"/>
          <w:spacing w:val="2"/>
          <w:w w:val="103"/>
          <w:position w:val="-1"/>
          <w:sz w:val="22"/>
          <w:szCs w:val="22"/>
        </w:rPr>
        <w:t xml:space="preserve">    </w:t>
      </w:r>
      <w:r w:rsidRPr="00DB0317">
        <w:rPr>
          <w:rFonts w:ascii="Arial" w:hAnsi="Arial" w:cs="Arial"/>
          <w:spacing w:val="2"/>
          <w:w w:val="103"/>
          <w:position w:val="-1"/>
          <w:sz w:val="22"/>
          <w:szCs w:val="22"/>
        </w:rPr>
        <w:t>DS</w:t>
      </w:r>
      <w:r w:rsidRPr="00DB0317">
        <w:rPr>
          <w:rFonts w:ascii="Arial" w:hAnsi="Arial" w:cs="Arial"/>
          <w:spacing w:val="1"/>
          <w:w w:val="103"/>
          <w:position w:val="-1"/>
          <w:sz w:val="22"/>
          <w:szCs w:val="22"/>
        </w:rPr>
        <w:t>:</w:t>
      </w:r>
      <w:r w:rsidRPr="00DB0317">
        <w:rPr>
          <w:rFonts w:ascii="Arial" w:hAnsi="Arial" w:cs="Arial"/>
          <w:spacing w:val="2"/>
          <w:w w:val="103"/>
          <w:position w:val="-1"/>
          <w:sz w:val="22"/>
          <w:szCs w:val="22"/>
        </w:rPr>
        <w:t>000</w:t>
      </w:r>
      <w:r w:rsidRPr="00DB0317">
        <w:rPr>
          <w:rFonts w:ascii="Arial" w:hAnsi="Arial" w:cs="Arial"/>
          <w:w w:val="103"/>
          <w:position w:val="-1"/>
          <w:sz w:val="22"/>
          <w:szCs w:val="22"/>
        </w:rPr>
        <w:t>2</w:t>
      </w:r>
      <w:r w:rsidRPr="00DB0317">
        <w:rPr>
          <w:rFonts w:ascii="Arial" w:hAnsi="Arial" w:cs="Arial"/>
          <w:spacing w:val="5"/>
          <w:position w:val="-1"/>
          <w:sz w:val="22"/>
          <w:szCs w:val="22"/>
        </w:rPr>
        <w:t xml:space="preserve"> </w:t>
      </w:r>
      <w:proofErr w:type="gramStart"/>
      <w:r w:rsidRPr="00DB0317">
        <w:rPr>
          <w:rFonts w:ascii="Arial" w:hAnsi="Arial" w:cs="Arial"/>
          <w:w w:val="103"/>
          <w:position w:val="-1"/>
          <w:sz w:val="22"/>
          <w:szCs w:val="22"/>
        </w:rPr>
        <w:t>=</w:t>
      </w:r>
      <w:r w:rsidRPr="00DB0317">
        <w:rPr>
          <w:rFonts w:ascii="Arial" w:hAnsi="Arial" w:cs="Arial"/>
          <w:spacing w:val="5"/>
          <w:position w:val="-1"/>
          <w:sz w:val="22"/>
          <w:szCs w:val="22"/>
        </w:rPr>
        <w:t xml:space="preserve"> </w:t>
      </w:r>
      <w:r w:rsidRPr="00DB0317">
        <w:rPr>
          <w:rFonts w:ascii="Arial" w:hAnsi="Arial" w:cs="Arial"/>
          <w:w w:val="103"/>
          <w:position w:val="-1"/>
          <w:sz w:val="22"/>
          <w:szCs w:val="22"/>
          <w:u w:val="single"/>
        </w:rPr>
        <w:t xml:space="preserve"> </w:t>
      </w:r>
      <w:r w:rsidRPr="00DB0317">
        <w:rPr>
          <w:rFonts w:ascii="Arial" w:hAnsi="Arial" w:cs="Arial"/>
          <w:position w:val="-1"/>
          <w:sz w:val="22"/>
          <w:szCs w:val="22"/>
          <w:u w:val="single"/>
        </w:rPr>
        <w:tab/>
      </w:r>
      <w:proofErr w:type="gramEnd"/>
      <w:r w:rsidRPr="00DB0317">
        <w:rPr>
          <w:rFonts w:ascii="Arial" w:hAnsi="Arial" w:cs="Arial"/>
          <w:position w:val="-1"/>
          <w:sz w:val="22"/>
          <w:szCs w:val="22"/>
          <w:u w:val="single"/>
        </w:rPr>
        <w:tab/>
      </w:r>
      <w:r w:rsidRPr="00DB0317">
        <w:rPr>
          <w:rFonts w:ascii="Arial" w:hAnsi="Arial" w:cs="Arial"/>
          <w:position w:val="-1"/>
          <w:sz w:val="22"/>
          <w:szCs w:val="22"/>
          <w:u w:val="single"/>
        </w:rPr>
        <w:tab/>
      </w:r>
      <w:r w:rsidRPr="00DB0317">
        <w:rPr>
          <w:rFonts w:ascii="Arial" w:hAnsi="Arial" w:cs="Arial"/>
          <w:position w:val="-1"/>
          <w:sz w:val="22"/>
          <w:szCs w:val="22"/>
          <w:u w:val="single"/>
        </w:rPr>
        <w:tab/>
      </w:r>
      <w:r w:rsidRPr="00DB0317">
        <w:rPr>
          <w:rFonts w:ascii="Arial" w:hAnsi="Arial" w:cs="Arial"/>
          <w:position w:val="-1"/>
          <w:sz w:val="22"/>
          <w:szCs w:val="22"/>
          <w:u w:val="single"/>
        </w:rPr>
        <w:tab/>
      </w:r>
      <w:r w:rsidRPr="00DB0317">
        <w:rPr>
          <w:rFonts w:ascii="Arial" w:hAnsi="Arial" w:cs="Arial"/>
          <w:position w:val="-1"/>
          <w:sz w:val="22"/>
          <w:szCs w:val="22"/>
          <w:u w:val="single"/>
        </w:rPr>
        <w:tab/>
      </w:r>
      <w:r w:rsidRPr="00DB0317">
        <w:rPr>
          <w:rFonts w:ascii="Arial" w:hAnsi="Arial" w:cs="Arial"/>
          <w:position w:val="-1"/>
          <w:sz w:val="22"/>
          <w:szCs w:val="22"/>
          <w:u w:val="single"/>
        </w:rPr>
        <w:tab/>
      </w:r>
      <w:r>
        <w:rPr>
          <w:rFonts w:ascii="Arial" w:hAnsi="Arial" w:cs="Arial"/>
          <w:position w:val="-1"/>
          <w:sz w:val="22"/>
          <w:szCs w:val="22"/>
          <w:u w:val="single"/>
        </w:rPr>
        <w:t>______</w:t>
      </w: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Pr="00DB0317" w:rsidRDefault="00C7379B" w:rsidP="00C7379B">
      <w:pPr>
        <w:pStyle w:val="ListParagraph"/>
        <w:widowControl w:val="0"/>
        <w:tabs>
          <w:tab w:val="left" w:pos="2070"/>
        </w:tabs>
        <w:autoSpaceDE w:val="0"/>
        <w:autoSpaceDN w:val="0"/>
        <w:adjustRightInd w:val="0"/>
        <w:spacing w:line="214" w:lineRule="exact"/>
        <w:ind w:left="462"/>
        <w:rPr>
          <w:rFonts w:ascii="Arial" w:hAnsi="Arial" w:cs="Arial"/>
          <w:position w:val="-1"/>
          <w:sz w:val="22"/>
          <w:szCs w:val="22"/>
          <w:u w:val="single"/>
        </w:rPr>
      </w:pPr>
    </w:p>
    <w:p w:rsidR="00C7379B" w:rsidRPr="00DB0317" w:rsidRDefault="00C7379B" w:rsidP="00C7379B">
      <w:pPr>
        <w:pStyle w:val="ListParagraph"/>
        <w:widowControl w:val="0"/>
        <w:autoSpaceDE w:val="0"/>
        <w:autoSpaceDN w:val="0"/>
        <w:adjustRightInd w:val="0"/>
        <w:spacing w:line="216" w:lineRule="exact"/>
        <w:ind w:left="462"/>
        <w:rPr>
          <w:rFonts w:ascii="Arial" w:hAnsi="Arial" w:cs="Arial"/>
          <w:w w:val="103"/>
          <w:position w:val="-1"/>
          <w:sz w:val="22"/>
          <w:szCs w:val="22"/>
        </w:rPr>
      </w:pPr>
    </w:p>
    <w:p w:rsidR="00C7379B" w:rsidRPr="00232EEE" w:rsidRDefault="00C7379B" w:rsidP="00C7379B">
      <w:pPr>
        <w:pStyle w:val="Heading2"/>
        <w:rPr>
          <w:sz w:val="20"/>
          <w:szCs w:val="20"/>
        </w:rPr>
      </w:pPr>
      <w:r w:rsidRPr="00232EEE">
        <w:rPr>
          <w:sz w:val="20"/>
          <w:szCs w:val="20"/>
        </w:rPr>
        <w:lastRenderedPageBreak/>
        <w:t>EXPERIMENT RESULTS</w:t>
      </w:r>
    </w:p>
    <w:p w:rsidR="00C7379B" w:rsidRDefault="00C7379B" w:rsidP="00C7379B">
      <w:pPr>
        <w:rPr>
          <w:lang w:val="ms-MY" w:eastAsia="x-none"/>
        </w:rPr>
      </w:pPr>
    </w:p>
    <w:p w:rsidR="00C7379B" w:rsidRPr="00982A15" w:rsidRDefault="00C7379B" w:rsidP="00C7379B">
      <w:pPr>
        <w:widowControl w:val="0"/>
        <w:autoSpaceDE w:val="0"/>
        <w:autoSpaceDN w:val="0"/>
        <w:adjustRightInd w:val="0"/>
        <w:spacing w:before="41"/>
        <w:ind w:left="10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</w:t>
      </w:r>
      <w:r w:rsidRPr="00982A15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>1</w:t>
      </w:r>
      <w:r w:rsidRPr="00982A1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2"/>
          <w:sz w:val="22"/>
          <w:szCs w:val="22"/>
        </w:rPr>
        <w:t>Memory Access</w:t>
      </w:r>
    </w:p>
    <w:p w:rsidR="00C7379B" w:rsidRPr="00982A15" w:rsidRDefault="00C7379B" w:rsidP="00C7379B">
      <w:pPr>
        <w:widowControl w:val="0"/>
        <w:autoSpaceDE w:val="0"/>
        <w:autoSpaceDN w:val="0"/>
        <w:adjustRightInd w:val="0"/>
        <w:spacing w:line="216" w:lineRule="exact"/>
        <w:ind w:left="102"/>
        <w:rPr>
          <w:rFonts w:ascii="Arial" w:hAnsi="Arial" w:cs="Arial"/>
          <w:sz w:val="22"/>
          <w:szCs w:val="22"/>
        </w:rPr>
      </w:pPr>
    </w:p>
    <w:tbl>
      <w:tblPr>
        <w:tblW w:w="943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950"/>
        <w:gridCol w:w="807"/>
        <w:gridCol w:w="811"/>
        <w:gridCol w:w="811"/>
        <w:gridCol w:w="811"/>
        <w:gridCol w:w="3134"/>
      </w:tblGrid>
      <w:tr w:rsidR="00C7379B" w:rsidRPr="00982A15" w:rsidTr="001E0B66">
        <w:trPr>
          <w:trHeight w:hRule="exact" w:val="240"/>
        </w:trPr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22"/>
                <w:szCs w:val="22"/>
              </w:rPr>
            </w:pPr>
          </w:p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ind w:left="591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ns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tr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uc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o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</w:p>
        </w:tc>
        <w:tc>
          <w:tcPr>
            <w:tcW w:w="4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935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Reg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s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982A15">
              <w:rPr>
                <w:rFonts w:ascii="Arial" w:hAnsi="Arial" w:cs="Arial"/>
                <w:sz w:val="22"/>
                <w:szCs w:val="22"/>
              </w:rPr>
              <w:t>r</w:t>
            </w:r>
            <w:r w:rsidRPr="00982A1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Con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en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</w:p>
        </w:tc>
        <w:tc>
          <w:tcPr>
            <w:tcW w:w="3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22"/>
                <w:szCs w:val="22"/>
              </w:rPr>
            </w:pPr>
          </w:p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ind w:left="964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F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982A15">
              <w:rPr>
                <w:rFonts w:ascii="Arial" w:hAnsi="Arial" w:cs="Arial"/>
                <w:sz w:val="22"/>
                <w:szCs w:val="22"/>
              </w:rPr>
              <w:t>g</w:t>
            </w:r>
            <w:r w:rsidRPr="00982A1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Reg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s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r</w:t>
            </w:r>
          </w:p>
        </w:tc>
      </w:tr>
      <w:tr w:rsidR="00C7379B" w:rsidRPr="00982A15" w:rsidTr="001E0B66">
        <w:trPr>
          <w:trHeight w:hRule="exact" w:val="240"/>
        </w:trPr>
        <w:tc>
          <w:tcPr>
            <w:tcW w:w="2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ind w:left="964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302" w:right="300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AX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259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B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X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258"/>
              <w:rPr>
                <w:rFonts w:ascii="Arial" w:hAnsi="Arial" w:cs="Arial"/>
                <w:spacing w:val="2"/>
                <w:w w:val="103"/>
                <w:sz w:val="22"/>
                <w:szCs w:val="22"/>
              </w:rPr>
            </w:pPr>
            <w:r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CX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258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DX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272" w:right="270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IP</w:t>
            </w:r>
          </w:p>
        </w:tc>
        <w:tc>
          <w:tcPr>
            <w:tcW w:w="3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272" w:right="270"/>
              <w:jc w:val="center"/>
              <w:rPr>
                <w:sz w:val="22"/>
                <w:szCs w:val="22"/>
              </w:rPr>
            </w:pPr>
          </w:p>
        </w:tc>
      </w:tr>
      <w:tr w:rsidR="00C7379B" w:rsidRPr="00982A15" w:rsidTr="001E0B66">
        <w:trPr>
          <w:trHeight w:hRule="exact" w:val="52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DB0317" w:rsidRDefault="00C7379B" w:rsidP="001E0B66">
            <w:pPr>
              <w:rPr>
                <w:rFonts w:ascii="Arial" w:hAnsi="Arial" w:cs="Arial"/>
                <w:sz w:val="21"/>
                <w:szCs w:val="20"/>
              </w:rPr>
            </w:pPr>
            <w:r w:rsidRPr="00DB0317">
              <w:rPr>
                <w:rFonts w:ascii="Arial" w:hAnsi="Arial" w:cs="Arial"/>
                <w:sz w:val="21"/>
                <w:szCs w:val="20"/>
              </w:rPr>
              <w:t>org 100h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52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DB0317" w:rsidRDefault="00C7379B" w:rsidP="001E0B66">
            <w:pPr>
              <w:rPr>
                <w:rFonts w:ascii="Arial" w:hAnsi="Arial" w:cs="Arial"/>
                <w:sz w:val="21"/>
                <w:szCs w:val="20"/>
              </w:rPr>
            </w:pPr>
            <w:proofErr w:type="spellStart"/>
            <w:r w:rsidRPr="00DB0317">
              <w:rPr>
                <w:rFonts w:ascii="Arial" w:hAnsi="Arial" w:cs="Arial"/>
                <w:sz w:val="21"/>
                <w:szCs w:val="20"/>
              </w:rPr>
              <w:t>mov</w:t>
            </w:r>
            <w:proofErr w:type="spellEnd"/>
            <w:r w:rsidRPr="00DB0317">
              <w:rPr>
                <w:rFonts w:ascii="Arial" w:hAnsi="Arial" w:cs="Arial"/>
                <w:sz w:val="21"/>
                <w:szCs w:val="20"/>
              </w:rPr>
              <w:t xml:space="preserve"> AX, 0b800h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52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DB0317" w:rsidRDefault="00C7379B" w:rsidP="001E0B66">
            <w:pPr>
              <w:rPr>
                <w:rFonts w:ascii="Arial" w:hAnsi="Arial" w:cs="Arial"/>
                <w:sz w:val="21"/>
                <w:szCs w:val="20"/>
              </w:rPr>
            </w:pPr>
            <w:proofErr w:type="spellStart"/>
            <w:r w:rsidRPr="00DB0317">
              <w:rPr>
                <w:rFonts w:ascii="Arial" w:hAnsi="Arial" w:cs="Arial"/>
                <w:sz w:val="21"/>
                <w:szCs w:val="20"/>
              </w:rPr>
              <w:t>mov</w:t>
            </w:r>
            <w:proofErr w:type="spellEnd"/>
            <w:r w:rsidRPr="00DB0317">
              <w:rPr>
                <w:rFonts w:ascii="Arial" w:hAnsi="Arial" w:cs="Arial"/>
                <w:sz w:val="21"/>
                <w:szCs w:val="20"/>
              </w:rPr>
              <w:t xml:space="preserve"> DS, AX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52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DB0317" w:rsidRDefault="00C7379B" w:rsidP="001E0B66">
            <w:pPr>
              <w:rPr>
                <w:rFonts w:ascii="Arial" w:hAnsi="Arial" w:cs="Arial"/>
                <w:sz w:val="21"/>
                <w:szCs w:val="20"/>
              </w:rPr>
            </w:pPr>
            <w:proofErr w:type="spellStart"/>
            <w:r w:rsidRPr="00DB0317">
              <w:rPr>
                <w:rFonts w:ascii="Arial" w:hAnsi="Arial" w:cs="Arial"/>
                <w:sz w:val="21"/>
                <w:szCs w:val="20"/>
              </w:rPr>
              <w:t>mov</w:t>
            </w:r>
            <w:proofErr w:type="spellEnd"/>
            <w:r w:rsidRPr="00DB0317">
              <w:rPr>
                <w:rFonts w:ascii="Arial" w:hAnsi="Arial" w:cs="Arial"/>
                <w:sz w:val="21"/>
                <w:szCs w:val="20"/>
              </w:rPr>
              <w:t xml:space="preserve"> CL, 'A'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52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DB0317" w:rsidRDefault="00C7379B" w:rsidP="001E0B66">
            <w:pPr>
              <w:tabs>
                <w:tab w:val="left" w:pos="1046"/>
              </w:tabs>
              <w:rPr>
                <w:rFonts w:ascii="Arial" w:hAnsi="Arial" w:cs="Arial"/>
                <w:sz w:val="21"/>
                <w:szCs w:val="20"/>
              </w:rPr>
            </w:pPr>
            <w:proofErr w:type="spellStart"/>
            <w:r w:rsidRPr="00DB0317">
              <w:rPr>
                <w:rFonts w:ascii="Arial" w:hAnsi="Arial" w:cs="Arial"/>
                <w:sz w:val="21"/>
                <w:szCs w:val="20"/>
              </w:rPr>
              <w:t>mov</w:t>
            </w:r>
            <w:proofErr w:type="spellEnd"/>
            <w:r w:rsidRPr="00DB0317">
              <w:rPr>
                <w:rFonts w:ascii="Arial" w:hAnsi="Arial" w:cs="Arial"/>
                <w:sz w:val="21"/>
                <w:szCs w:val="20"/>
              </w:rPr>
              <w:t xml:space="preserve"> CH, 1101_1111b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AC PE NC</w:t>
            </w:r>
          </w:p>
        </w:tc>
      </w:tr>
      <w:tr w:rsidR="00C7379B" w:rsidRPr="00982A15" w:rsidTr="001E0B66">
        <w:trPr>
          <w:trHeight w:hRule="exact" w:val="52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DB0317" w:rsidRDefault="00C7379B" w:rsidP="001E0B66">
            <w:pPr>
              <w:rPr>
                <w:rFonts w:ascii="Arial" w:hAnsi="Arial" w:cs="Arial"/>
                <w:sz w:val="21"/>
                <w:szCs w:val="20"/>
              </w:rPr>
            </w:pPr>
            <w:proofErr w:type="spellStart"/>
            <w:r w:rsidRPr="00DB0317">
              <w:rPr>
                <w:rFonts w:ascii="Arial" w:hAnsi="Arial" w:cs="Arial"/>
                <w:sz w:val="21"/>
                <w:szCs w:val="20"/>
              </w:rPr>
              <w:t>mov</w:t>
            </w:r>
            <w:proofErr w:type="spellEnd"/>
            <w:r w:rsidRPr="00DB0317">
              <w:rPr>
                <w:rFonts w:ascii="Arial" w:hAnsi="Arial" w:cs="Arial"/>
                <w:sz w:val="21"/>
                <w:szCs w:val="20"/>
              </w:rPr>
              <w:t xml:space="preserve"> BX, 15Eh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PE NC</w:t>
            </w:r>
          </w:p>
        </w:tc>
      </w:tr>
      <w:tr w:rsidR="00C7379B" w:rsidRPr="00982A15" w:rsidTr="001E0B66">
        <w:trPr>
          <w:trHeight w:hRule="exact" w:val="52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DB0317" w:rsidRDefault="00C7379B" w:rsidP="001E0B66">
            <w:pPr>
              <w:rPr>
                <w:rFonts w:ascii="Arial" w:hAnsi="Arial" w:cs="Arial"/>
                <w:sz w:val="21"/>
                <w:szCs w:val="20"/>
              </w:rPr>
            </w:pPr>
            <w:proofErr w:type="spellStart"/>
            <w:r w:rsidRPr="00DB0317">
              <w:rPr>
                <w:rFonts w:ascii="Arial" w:hAnsi="Arial" w:cs="Arial"/>
                <w:sz w:val="21"/>
                <w:szCs w:val="20"/>
              </w:rPr>
              <w:t>mov</w:t>
            </w:r>
            <w:proofErr w:type="spellEnd"/>
            <w:r w:rsidRPr="00DB0317">
              <w:rPr>
                <w:rFonts w:ascii="Arial" w:hAnsi="Arial" w:cs="Arial"/>
                <w:sz w:val="21"/>
                <w:szCs w:val="20"/>
              </w:rPr>
              <w:t xml:space="preserve"> [BX], CX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NG NZ NA PO NC</w:t>
            </w:r>
          </w:p>
        </w:tc>
      </w:tr>
      <w:tr w:rsidR="00C7379B" w:rsidRPr="00982A15" w:rsidTr="001E0B66">
        <w:trPr>
          <w:trHeight w:hRule="exact" w:val="52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DB0317" w:rsidRDefault="00C7379B" w:rsidP="001E0B66">
            <w:pPr>
              <w:rPr>
                <w:rFonts w:ascii="Arial" w:hAnsi="Arial" w:cs="Arial"/>
                <w:sz w:val="21"/>
                <w:szCs w:val="20"/>
              </w:rPr>
            </w:pPr>
            <w:r w:rsidRPr="00DB0317">
              <w:rPr>
                <w:rFonts w:ascii="Arial" w:hAnsi="Arial" w:cs="Arial"/>
                <w:sz w:val="21"/>
                <w:szCs w:val="20"/>
              </w:rPr>
              <w:t>ret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NG NZ NA PO NC</w:t>
            </w:r>
          </w:p>
        </w:tc>
      </w:tr>
    </w:tbl>
    <w:p w:rsidR="00C7379B" w:rsidRDefault="00C7379B" w:rsidP="00C7379B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552B89">
        <w:rPr>
          <w:rFonts w:ascii="Arial" w:hAnsi="Arial" w:cs="Arial"/>
          <w:b/>
          <w:color w:val="000000"/>
          <w:sz w:val="20"/>
          <w:szCs w:val="20"/>
        </w:rPr>
        <w:t xml:space="preserve">Table </w:t>
      </w:r>
      <w:proofErr w:type="gramStart"/>
      <w:r w:rsidRPr="00552B89">
        <w:rPr>
          <w:rFonts w:ascii="Arial" w:hAnsi="Arial" w:cs="Arial"/>
          <w:b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Registers value</w:t>
      </w:r>
    </w:p>
    <w:p w:rsidR="00C7379B" w:rsidRDefault="00C7379B" w:rsidP="00C7379B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C7379B" w:rsidRPr="00982A15" w:rsidRDefault="00C7379B" w:rsidP="00C7379B">
      <w:pPr>
        <w:widowControl w:val="0"/>
        <w:autoSpaceDE w:val="0"/>
        <w:autoSpaceDN w:val="0"/>
        <w:adjustRightInd w:val="0"/>
        <w:spacing w:before="41"/>
        <w:ind w:left="10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</w:t>
      </w:r>
      <w:r w:rsidRPr="00982A15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982A1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2"/>
          <w:sz w:val="22"/>
          <w:szCs w:val="22"/>
        </w:rPr>
        <w:t>Memory Access</w:t>
      </w:r>
    </w:p>
    <w:p w:rsidR="00C7379B" w:rsidRPr="00982A15" w:rsidRDefault="00C7379B" w:rsidP="00C7379B">
      <w:pPr>
        <w:autoSpaceDE w:val="0"/>
        <w:autoSpaceDN w:val="0"/>
        <w:adjustRightInd w:val="0"/>
        <w:spacing w:line="0" w:lineRule="atLeast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9630" w:type="dxa"/>
        <w:tblInd w:w="-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992"/>
        <w:gridCol w:w="812"/>
        <w:gridCol w:w="811"/>
        <w:gridCol w:w="808"/>
        <w:gridCol w:w="809"/>
        <w:gridCol w:w="3148"/>
      </w:tblGrid>
      <w:tr w:rsidR="00C7379B" w:rsidRPr="00982A15" w:rsidTr="001E0B66">
        <w:trPr>
          <w:trHeight w:hRule="exact" w:val="239"/>
        </w:trPr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22"/>
                <w:szCs w:val="22"/>
              </w:rPr>
            </w:pPr>
          </w:p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ind w:left="591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ns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tr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uc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o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</w:p>
        </w:tc>
        <w:tc>
          <w:tcPr>
            <w:tcW w:w="4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2"/>
              <w:ind w:left="1335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Reg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s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982A15">
              <w:rPr>
                <w:rFonts w:ascii="Arial" w:hAnsi="Arial" w:cs="Arial"/>
                <w:sz w:val="22"/>
                <w:szCs w:val="22"/>
              </w:rPr>
              <w:t>r</w:t>
            </w:r>
            <w:r w:rsidRPr="00982A1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Con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en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</w:p>
        </w:tc>
        <w:tc>
          <w:tcPr>
            <w:tcW w:w="3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22"/>
                <w:szCs w:val="22"/>
              </w:rPr>
            </w:pPr>
          </w:p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ind w:left="564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F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l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a</w:t>
            </w:r>
            <w:r w:rsidRPr="00982A15">
              <w:rPr>
                <w:rFonts w:ascii="Arial" w:hAnsi="Arial" w:cs="Arial"/>
                <w:sz w:val="22"/>
                <w:szCs w:val="22"/>
              </w:rPr>
              <w:t>g</w:t>
            </w:r>
            <w:r w:rsidRPr="00982A1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Reg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s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r</w:t>
            </w:r>
          </w:p>
        </w:tc>
      </w:tr>
      <w:tr w:rsidR="00C7379B" w:rsidRPr="00982A15" w:rsidTr="001E0B66">
        <w:trPr>
          <w:trHeight w:hRule="exact" w:val="240"/>
        </w:trPr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ind w:left="564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298" w:right="300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AX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268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BX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3"/>
              <w:ind w:left="258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CX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tabs>
                <w:tab w:val="left" w:pos="1040"/>
              </w:tabs>
              <w:autoSpaceDE w:val="0"/>
              <w:autoSpaceDN w:val="0"/>
              <w:adjustRightInd w:val="0"/>
              <w:spacing w:before="3"/>
              <w:ind w:left="374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D</w:t>
            </w:r>
            <w:r w:rsidRPr="00982A15">
              <w:rPr>
                <w:rFonts w:ascii="Arial" w:hAnsi="Arial" w:cs="Arial"/>
                <w:sz w:val="22"/>
                <w:szCs w:val="22"/>
              </w:rPr>
              <w:t>X</w:t>
            </w:r>
            <w:r w:rsidRPr="00982A15">
              <w:rPr>
                <w:rFonts w:ascii="Arial" w:hAnsi="Arial" w:cs="Arial"/>
                <w:spacing w:val="-51"/>
                <w:sz w:val="22"/>
                <w:szCs w:val="22"/>
              </w:rPr>
              <w:t xml:space="preserve"> </w:t>
            </w:r>
            <w:r w:rsidRPr="00982A15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tabs>
                <w:tab w:val="left" w:pos="1040"/>
              </w:tabs>
              <w:autoSpaceDE w:val="0"/>
              <w:autoSpaceDN w:val="0"/>
              <w:adjustRightInd w:val="0"/>
              <w:spacing w:before="3"/>
              <w:ind w:left="374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IP</w:t>
            </w:r>
          </w:p>
        </w:tc>
        <w:tc>
          <w:tcPr>
            <w:tcW w:w="3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tabs>
                <w:tab w:val="left" w:pos="1040"/>
              </w:tabs>
              <w:autoSpaceDE w:val="0"/>
              <w:autoSpaceDN w:val="0"/>
              <w:adjustRightInd w:val="0"/>
              <w:spacing w:before="3"/>
              <w:ind w:left="374"/>
              <w:rPr>
                <w:sz w:val="22"/>
                <w:szCs w:val="22"/>
              </w:rPr>
            </w:pP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P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ri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o</w:t>
            </w:r>
            <w:r w:rsidRPr="00982A15">
              <w:rPr>
                <w:rFonts w:ascii="Arial" w:hAnsi="Arial" w:cs="Arial"/>
                <w:sz w:val="22"/>
                <w:szCs w:val="22"/>
              </w:rPr>
              <w:t>r</w:t>
            </w:r>
            <w:r w:rsidRPr="00982A1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z w:val="22"/>
                <w:szCs w:val="22"/>
              </w:rPr>
              <w:t>o</w:t>
            </w:r>
            <w:r w:rsidRPr="00982A15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execu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o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>MOV AX, 1Ah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 xml:space="preserve">MOV BX,67FEh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 xml:space="preserve">MOV CL, BH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 xml:space="preserve">MOV BL, CH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 xml:space="preserve">MOV DX, AX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>XCHG DH, BH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>MOV  SI,0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>MOV [SI],AX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 xml:space="preserve">MOV CX,[SI]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 xml:space="preserve">MOV [SI + 2],DX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57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 w:rsidRPr="00052336">
              <w:t>MOV BH,[SI+3]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  <w:tr w:rsidR="00C7379B" w:rsidRPr="00982A15" w:rsidTr="001E0B66">
        <w:trPr>
          <w:trHeight w:hRule="exact" w:val="357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052336" w:rsidRDefault="00C7379B" w:rsidP="000B5ABA">
            <w:pPr>
              <w:pStyle w:val="ListParagraph"/>
              <w:numPr>
                <w:ilvl w:val="0"/>
                <w:numId w:val="10"/>
              </w:numPr>
            </w:pPr>
            <w:r>
              <w:t>M</w:t>
            </w:r>
            <w:r w:rsidRPr="007606EB">
              <w:t>OV BL,[SI+2]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79B" w:rsidRPr="00982A15" w:rsidRDefault="00C7379B" w:rsidP="001E0B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82A15">
              <w:rPr>
                <w:sz w:val="22"/>
                <w:szCs w:val="22"/>
              </w:rPr>
              <w:t>NV UP DI PL NZ NA PO NC</w:t>
            </w:r>
          </w:p>
        </w:tc>
      </w:tr>
    </w:tbl>
    <w:p w:rsidR="00C7379B" w:rsidRDefault="00C7379B" w:rsidP="00C7379B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552B89">
        <w:rPr>
          <w:rFonts w:ascii="Arial" w:hAnsi="Arial" w:cs="Arial"/>
          <w:b/>
          <w:color w:val="000000"/>
          <w:sz w:val="20"/>
          <w:szCs w:val="20"/>
        </w:rPr>
        <w:t xml:space="preserve">Table </w:t>
      </w: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Registers value</w:t>
      </w:r>
    </w:p>
    <w:p w:rsidR="00C7379B" w:rsidRPr="00F11358" w:rsidRDefault="00C7379B" w:rsidP="00C7379B"/>
    <w:p w:rsidR="00C7379B" w:rsidRDefault="00C7379B" w:rsidP="00C7379B">
      <w:pPr>
        <w:rPr>
          <w:lang w:val="ms-MY"/>
        </w:rPr>
      </w:pPr>
    </w:p>
    <w:p w:rsidR="000D4AF2" w:rsidRPr="00232EEE" w:rsidRDefault="000D4AF2" w:rsidP="000D4AF2">
      <w:pPr>
        <w:pStyle w:val="Heading2"/>
        <w:rPr>
          <w:sz w:val="20"/>
          <w:szCs w:val="20"/>
        </w:rPr>
      </w:pPr>
      <w:bookmarkStart w:id="2" w:name="_GoBack"/>
      <w:bookmarkEnd w:id="2"/>
      <w:r w:rsidRPr="00232EEE">
        <w:rPr>
          <w:sz w:val="20"/>
          <w:szCs w:val="20"/>
        </w:rPr>
        <w:t>DISCUSSION</w:t>
      </w:r>
    </w:p>
    <w:p w:rsidR="00E550DB" w:rsidRPr="00232EEE" w:rsidRDefault="00E550DB" w:rsidP="00E550DB">
      <w:pPr>
        <w:rPr>
          <w:rFonts w:ascii="Arial" w:hAnsi="Arial" w:cs="Arial"/>
          <w:sz w:val="20"/>
          <w:szCs w:val="20"/>
          <w:lang w:val="ms-MY"/>
        </w:rPr>
      </w:pPr>
    </w:p>
    <w:p w:rsidR="000D4AF2" w:rsidRPr="00232EEE" w:rsidRDefault="000D4AF2" w:rsidP="000D4AF2">
      <w:pPr>
        <w:rPr>
          <w:rFonts w:ascii="Arial" w:hAnsi="Arial" w:cs="Arial"/>
          <w:sz w:val="20"/>
          <w:szCs w:val="20"/>
          <w:lang w:val="ms-MY"/>
        </w:rPr>
      </w:pPr>
    </w:p>
    <w:p w:rsidR="000D4AF2" w:rsidRPr="00232EEE" w:rsidRDefault="000D4AF2" w:rsidP="000D4AF2">
      <w:pPr>
        <w:pStyle w:val="Heading2"/>
        <w:rPr>
          <w:sz w:val="20"/>
          <w:szCs w:val="20"/>
        </w:rPr>
      </w:pPr>
      <w:r w:rsidRPr="00232EEE">
        <w:rPr>
          <w:sz w:val="20"/>
          <w:szCs w:val="20"/>
        </w:rPr>
        <w:t>CONCLUSION</w:t>
      </w:r>
    </w:p>
    <w:p w:rsidR="0063157A" w:rsidRDefault="0063157A" w:rsidP="00345E7C">
      <w:pPr>
        <w:rPr>
          <w:rFonts w:ascii="Arial" w:hAnsi="Arial" w:cs="Arial"/>
          <w:sz w:val="20"/>
          <w:szCs w:val="20"/>
          <w:lang w:val="ms-MY"/>
        </w:rPr>
      </w:pPr>
    </w:p>
    <w:sectPr w:rsidR="0063157A" w:rsidSect="00261E7A">
      <w:headerReference w:type="default" r:id="rId13"/>
      <w:footerReference w:type="default" r:id="rId14"/>
      <w:pgSz w:w="11907" w:h="16840" w:code="9"/>
      <w:pgMar w:top="1264" w:right="1355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802" w:rsidRDefault="00917802">
      <w:r>
        <w:separator/>
      </w:r>
    </w:p>
  </w:endnote>
  <w:endnote w:type="continuationSeparator" w:id="0">
    <w:p w:rsidR="00917802" w:rsidRDefault="0091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807" w:rsidRDefault="009B6807">
    <w:pPr>
      <w:pStyle w:val="Footer"/>
      <w:jc w:val="center"/>
    </w:pPr>
    <w:del w:id="0" w:author="Mohd. Farid Ismail" w:date="2011-12-17T14:01:00Z">
      <w:r w:rsidDel="003E064A">
        <w:fldChar w:fldCharType="begin"/>
      </w:r>
      <w:r w:rsidDel="003E064A">
        <w:delInstrText xml:space="preserve"> PAGE   \* MERGEFORMAT </w:delInstrText>
      </w:r>
      <w:r w:rsidDel="003E064A">
        <w:fldChar w:fldCharType="separate"/>
      </w:r>
    </w:del>
    <w:r>
      <w:rPr>
        <w:noProof/>
      </w:rPr>
      <w:t>1</w:t>
    </w:r>
    <w:del w:id="1" w:author="Mohd. Farid Ismail" w:date="2011-12-17T14:01:00Z">
      <w:r w:rsidDel="003E064A">
        <w:fldChar w:fldCharType="end"/>
      </w:r>
    </w:del>
  </w:p>
  <w:p w:rsidR="009B6807" w:rsidRPr="00EA798E" w:rsidRDefault="009B6807" w:rsidP="00905BDA">
    <w:pPr>
      <w:pStyle w:val="Footer"/>
      <w:rPr>
        <w:rFonts w:ascii="Arial" w:hAnsi="Arial" w:cs="Arial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807" w:rsidRPr="00EA798E" w:rsidRDefault="009B6807" w:rsidP="00905BDA">
    <w:pPr>
      <w:pStyle w:val="Footer"/>
      <w:rPr>
        <w:rFonts w:ascii="Arial" w:hAnsi="Arial" w:cs="Arial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802" w:rsidRDefault="00917802">
      <w:r>
        <w:separator/>
      </w:r>
    </w:p>
  </w:footnote>
  <w:footnote w:type="continuationSeparator" w:id="0">
    <w:p w:rsidR="00917802" w:rsidRDefault="00917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807" w:rsidRDefault="009B6807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807" w:rsidRPr="000D4AF2" w:rsidRDefault="009B6807" w:rsidP="000D4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6404"/>
    <w:multiLevelType w:val="multilevel"/>
    <w:tmpl w:val="9CCCDE1A"/>
    <w:lvl w:ilvl="0">
      <w:start w:val="1"/>
      <w:numFmt w:val="decimal"/>
      <w:pStyle w:val="Heading2"/>
      <w:lvlText w:val="%1.0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1" w15:restartNumberingAfterBreak="0">
    <w:nsid w:val="2FB01DA3"/>
    <w:multiLevelType w:val="multilevel"/>
    <w:tmpl w:val="037AB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101613"/>
    <w:multiLevelType w:val="hybridMultilevel"/>
    <w:tmpl w:val="8AE4F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90BC9"/>
    <w:multiLevelType w:val="hybridMultilevel"/>
    <w:tmpl w:val="2304B5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A64A6"/>
    <w:multiLevelType w:val="hybridMultilevel"/>
    <w:tmpl w:val="1CE27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64425"/>
    <w:multiLevelType w:val="hybridMultilevel"/>
    <w:tmpl w:val="326A9308"/>
    <w:lvl w:ilvl="0" w:tplc="B5BA26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450D0"/>
    <w:multiLevelType w:val="hybridMultilevel"/>
    <w:tmpl w:val="55DA1CFE"/>
    <w:lvl w:ilvl="0" w:tplc="1170786A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 w15:restartNumberingAfterBreak="0">
    <w:nsid w:val="66940432"/>
    <w:multiLevelType w:val="multilevel"/>
    <w:tmpl w:val="4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6DD7FE8"/>
    <w:multiLevelType w:val="hybridMultilevel"/>
    <w:tmpl w:val="8F86B092"/>
    <w:lvl w:ilvl="0" w:tplc="11C03B54">
      <w:start w:val="1"/>
      <w:numFmt w:val="decimal"/>
      <w:lvlText w:val="%1."/>
      <w:lvlJc w:val="left"/>
      <w:pPr>
        <w:ind w:left="462" w:hanging="360"/>
      </w:pPr>
      <w:rPr>
        <w:rFonts w:hint="default"/>
        <w:w w:val="100"/>
      </w:rPr>
    </w:lvl>
    <w:lvl w:ilvl="1" w:tplc="043E0019" w:tentative="1">
      <w:start w:val="1"/>
      <w:numFmt w:val="lowerLetter"/>
      <w:lvlText w:val="%2."/>
      <w:lvlJc w:val="left"/>
      <w:pPr>
        <w:ind w:left="1182" w:hanging="360"/>
      </w:pPr>
    </w:lvl>
    <w:lvl w:ilvl="2" w:tplc="043E001B" w:tentative="1">
      <w:start w:val="1"/>
      <w:numFmt w:val="lowerRoman"/>
      <w:lvlText w:val="%3."/>
      <w:lvlJc w:val="right"/>
      <w:pPr>
        <w:ind w:left="1902" w:hanging="180"/>
      </w:pPr>
    </w:lvl>
    <w:lvl w:ilvl="3" w:tplc="043E000F" w:tentative="1">
      <w:start w:val="1"/>
      <w:numFmt w:val="decimal"/>
      <w:lvlText w:val="%4."/>
      <w:lvlJc w:val="left"/>
      <w:pPr>
        <w:ind w:left="2622" w:hanging="360"/>
      </w:pPr>
    </w:lvl>
    <w:lvl w:ilvl="4" w:tplc="043E0019" w:tentative="1">
      <w:start w:val="1"/>
      <w:numFmt w:val="lowerLetter"/>
      <w:lvlText w:val="%5."/>
      <w:lvlJc w:val="left"/>
      <w:pPr>
        <w:ind w:left="3342" w:hanging="360"/>
      </w:pPr>
    </w:lvl>
    <w:lvl w:ilvl="5" w:tplc="043E001B" w:tentative="1">
      <w:start w:val="1"/>
      <w:numFmt w:val="lowerRoman"/>
      <w:lvlText w:val="%6."/>
      <w:lvlJc w:val="right"/>
      <w:pPr>
        <w:ind w:left="4062" w:hanging="180"/>
      </w:pPr>
    </w:lvl>
    <w:lvl w:ilvl="6" w:tplc="043E000F" w:tentative="1">
      <w:start w:val="1"/>
      <w:numFmt w:val="decimal"/>
      <w:lvlText w:val="%7."/>
      <w:lvlJc w:val="left"/>
      <w:pPr>
        <w:ind w:left="4782" w:hanging="360"/>
      </w:pPr>
    </w:lvl>
    <w:lvl w:ilvl="7" w:tplc="043E0019" w:tentative="1">
      <w:start w:val="1"/>
      <w:numFmt w:val="lowerLetter"/>
      <w:lvlText w:val="%8."/>
      <w:lvlJc w:val="left"/>
      <w:pPr>
        <w:ind w:left="5502" w:hanging="360"/>
      </w:pPr>
    </w:lvl>
    <w:lvl w:ilvl="8" w:tplc="043E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7BE6780E"/>
    <w:multiLevelType w:val="hybridMultilevel"/>
    <w:tmpl w:val="E8384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81"/>
    <w:rsid w:val="0000031D"/>
    <w:rsid w:val="00013DFB"/>
    <w:rsid w:val="00014C17"/>
    <w:rsid w:val="00014E13"/>
    <w:rsid w:val="00015967"/>
    <w:rsid w:val="00020614"/>
    <w:rsid w:val="0002223D"/>
    <w:rsid w:val="00027771"/>
    <w:rsid w:val="0003474A"/>
    <w:rsid w:val="00035366"/>
    <w:rsid w:val="00035A59"/>
    <w:rsid w:val="000374D9"/>
    <w:rsid w:val="00040758"/>
    <w:rsid w:val="00043F46"/>
    <w:rsid w:val="000479F7"/>
    <w:rsid w:val="00052799"/>
    <w:rsid w:val="00060116"/>
    <w:rsid w:val="00063300"/>
    <w:rsid w:val="00064184"/>
    <w:rsid w:val="000664CA"/>
    <w:rsid w:val="0006679B"/>
    <w:rsid w:val="0006683A"/>
    <w:rsid w:val="00067B6F"/>
    <w:rsid w:val="00067C04"/>
    <w:rsid w:val="0007235F"/>
    <w:rsid w:val="000769B2"/>
    <w:rsid w:val="00080118"/>
    <w:rsid w:val="000814CD"/>
    <w:rsid w:val="00085AB0"/>
    <w:rsid w:val="0009166E"/>
    <w:rsid w:val="000933E4"/>
    <w:rsid w:val="000A3754"/>
    <w:rsid w:val="000B5ABA"/>
    <w:rsid w:val="000B5D27"/>
    <w:rsid w:val="000C203C"/>
    <w:rsid w:val="000C62DB"/>
    <w:rsid w:val="000D10D7"/>
    <w:rsid w:val="000D4AF2"/>
    <w:rsid w:val="000E73B9"/>
    <w:rsid w:val="000F655B"/>
    <w:rsid w:val="00110191"/>
    <w:rsid w:val="00114082"/>
    <w:rsid w:val="0012375C"/>
    <w:rsid w:val="00130698"/>
    <w:rsid w:val="00131968"/>
    <w:rsid w:val="00132BB0"/>
    <w:rsid w:val="00141E14"/>
    <w:rsid w:val="001437D4"/>
    <w:rsid w:val="001447D6"/>
    <w:rsid w:val="00154DBB"/>
    <w:rsid w:val="00156FB8"/>
    <w:rsid w:val="00161831"/>
    <w:rsid w:val="0016269F"/>
    <w:rsid w:val="00164914"/>
    <w:rsid w:val="00170263"/>
    <w:rsid w:val="001733F4"/>
    <w:rsid w:val="00174E68"/>
    <w:rsid w:val="00177F25"/>
    <w:rsid w:val="0018756C"/>
    <w:rsid w:val="00187935"/>
    <w:rsid w:val="00191AC6"/>
    <w:rsid w:val="0019213C"/>
    <w:rsid w:val="001A5811"/>
    <w:rsid w:val="001A5B2B"/>
    <w:rsid w:val="001B1394"/>
    <w:rsid w:val="001B50C5"/>
    <w:rsid w:val="001B5E16"/>
    <w:rsid w:val="001C6780"/>
    <w:rsid w:val="001D0141"/>
    <w:rsid w:val="001D3E09"/>
    <w:rsid w:val="001D4289"/>
    <w:rsid w:val="001D563D"/>
    <w:rsid w:val="001D6289"/>
    <w:rsid w:val="001D7C37"/>
    <w:rsid w:val="001E013B"/>
    <w:rsid w:val="001E12B6"/>
    <w:rsid w:val="001E20E4"/>
    <w:rsid w:val="001E3937"/>
    <w:rsid w:val="001E50EB"/>
    <w:rsid w:val="001E68E8"/>
    <w:rsid w:val="001F3903"/>
    <w:rsid w:val="001F3C86"/>
    <w:rsid w:val="00202EA7"/>
    <w:rsid w:val="00211D1C"/>
    <w:rsid w:val="00212D94"/>
    <w:rsid w:val="002275D7"/>
    <w:rsid w:val="0023259F"/>
    <w:rsid w:val="00232772"/>
    <w:rsid w:val="00232EEE"/>
    <w:rsid w:val="00233E56"/>
    <w:rsid w:val="00237C10"/>
    <w:rsid w:val="00241780"/>
    <w:rsid w:val="00243E92"/>
    <w:rsid w:val="00245C9C"/>
    <w:rsid w:val="002467B8"/>
    <w:rsid w:val="0024715C"/>
    <w:rsid w:val="00251AE3"/>
    <w:rsid w:val="00256FE1"/>
    <w:rsid w:val="00257A12"/>
    <w:rsid w:val="002606DB"/>
    <w:rsid w:val="00260BCA"/>
    <w:rsid w:val="00261E7A"/>
    <w:rsid w:val="00262556"/>
    <w:rsid w:val="00262D4A"/>
    <w:rsid w:val="00264B8D"/>
    <w:rsid w:val="00267597"/>
    <w:rsid w:val="002710DF"/>
    <w:rsid w:val="002712C4"/>
    <w:rsid w:val="00274FEB"/>
    <w:rsid w:val="00282FB7"/>
    <w:rsid w:val="00284526"/>
    <w:rsid w:val="00296337"/>
    <w:rsid w:val="002A2A63"/>
    <w:rsid w:val="002A7304"/>
    <w:rsid w:val="002A789A"/>
    <w:rsid w:val="002B0CB5"/>
    <w:rsid w:val="002C6C95"/>
    <w:rsid w:val="002C71BC"/>
    <w:rsid w:val="002D21B2"/>
    <w:rsid w:val="002D2A12"/>
    <w:rsid w:val="002D51E5"/>
    <w:rsid w:val="002E5B10"/>
    <w:rsid w:val="002E5F21"/>
    <w:rsid w:val="002E7086"/>
    <w:rsid w:val="002E73F9"/>
    <w:rsid w:val="002F24FB"/>
    <w:rsid w:val="002F4DA0"/>
    <w:rsid w:val="00300162"/>
    <w:rsid w:val="0030041A"/>
    <w:rsid w:val="0030099D"/>
    <w:rsid w:val="00302CE8"/>
    <w:rsid w:val="00305297"/>
    <w:rsid w:val="003124DD"/>
    <w:rsid w:val="0031450D"/>
    <w:rsid w:val="00333EB7"/>
    <w:rsid w:val="00334E1A"/>
    <w:rsid w:val="00337797"/>
    <w:rsid w:val="003421C7"/>
    <w:rsid w:val="0034594E"/>
    <w:rsid w:val="00345E7C"/>
    <w:rsid w:val="0035157E"/>
    <w:rsid w:val="00352D3D"/>
    <w:rsid w:val="0035377C"/>
    <w:rsid w:val="00353FBC"/>
    <w:rsid w:val="00355A00"/>
    <w:rsid w:val="00356271"/>
    <w:rsid w:val="00357F07"/>
    <w:rsid w:val="00365987"/>
    <w:rsid w:val="003661F4"/>
    <w:rsid w:val="003733C1"/>
    <w:rsid w:val="0037530C"/>
    <w:rsid w:val="00377AE2"/>
    <w:rsid w:val="00381271"/>
    <w:rsid w:val="00381598"/>
    <w:rsid w:val="00385228"/>
    <w:rsid w:val="00387A54"/>
    <w:rsid w:val="0039394F"/>
    <w:rsid w:val="003A13FC"/>
    <w:rsid w:val="003A1593"/>
    <w:rsid w:val="003A169A"/>
    <w:rsid w:val="003A2AD6"/>
    <w:rsid w:val="003A42F0"/>
    <w:rsid w:val="003B0AF5"/>
    <w:rsid w:val="003B0F78"/>
    <w:rsid w:val="003B1C3D"/>
    <w:rsid w:val="003B6032"/>
    <w:rsid w:val="003B7327"/>
    <w:rsid w:val="003B7C7E"/>
    <w:rsid w:val="003C7D31"/>
    <w:rsid w:val="003D3A53"/>
    <w:rsid w:val="003E061D"/>
    <w:rsid w:val="003E064A"/>
    <w:rsid w:val="003E35D3"/>
    <w:rsid w:val="003E68F2"/>
    <w:rsid w:val="004002AA"/>
    <w:rsid w:val="00404DB1"/>
    <w:rsid w:val="00404E43"/>
    <w:rsid w:val="00413529"/>
    <w:rsid w:val="00415B9D"/>
    <w:rsid w:val="0042307A"/>
    <w:rsid w:val="00423FCA"/>
    <w:rsid w:val="004307D3"/>
    <w:rsid w:val="0043242B"/>
    <w:rsid w:val="004447DC"/>
    <w:rsid w:val="004459EF"/>
    <w:rsid w:val="00451915"/>
    <w:rsid w:val="004576D3"/>
    <w:rsid w:val="004577FE"/>
    <w:rsid w:val="0046420C"/>
    <w:rsid w:val="0047476F"/>
    <w:rsid w:val="00476D40"/>
    <w:rsid w:val="00481F79"/>
    <w:rsid w:val="004824B3"/>
    <w:rsid w:val="00484348"/>
    <w:rsid w:val="00484AC4"/>
    <w:rsid w:val="00490CF0"/>
    <w:rsid w:val="0049437C"/>
    <w:rsid w:val="00496C66"/>
    <w:rsid w:val="004A0036"/>
    <w:rsid w:val="004A15ED"/>
    <w:rsid w:val="004A242F"/>
    <w:rsid w:val="004A4E8F"/>
    <w:rsid w:val="004A5C50"/>
    <w:rsid w:val="004B2A0F"/>
    <w:rsid w:val="004B7DA9"/>
    <w:rsid w:val="004C0C39"/>
    <w:rsid w:val="004D3B5C"/>
    <w:rsid w:val="004D419F"/>
    <w:rsid w:val="004D4FEC"/>
    <w:rsid w:val="004D6774"/>
    <w:rsid w:val="004D70E9"/>
    <w:rsid w:val="004D722E"/>
    <w:rsid w:val="004E10F1"/>
    <w:rsid w:val="004F1A1C"/>
    <w:rsid w:val="004F549E"/>
    <w:rsid w:val="004F7B45"/>
    <w:rsid w:val="00511D8A"/>
    <w:rsid w:val="00512002"/>
    <w:rsid w:val="005149A5"/>
    <w:rsid w:val="005163BD"/>
    <w:rsid w:val="00520E0A"/>
    <w:rsid w:val="005215AE"/>
    <w:rsid w:val="0052164A"/>
    <w:rsid w:val="005243D8"/>
    <w:rsid w:val="005279FB"/>
    <w:rsid w:val="00541A10"/>
    <w:rsid w:val="00542E42"/>
    <w:rsid w:val="00543398"/>
    <w:rsid w:val="00545710"/>
    <w:rsid w:val="00545E68"/>
    <w:rsid w:val="00546F08"/>
    <w:rsid w:val="00553E4C"/>
    <w:rsid w:val="0055729A"/>
    <w:rsid w:val="00557FAF"/>
    <w:rsid w:val="00562636"/>
    <w:rsid w:val="00562E27"/>
    <w:rsid w:val="0057128D"/>
    <w:rsid w:val="00572210"/>
    <w:rsid w:val="0057374A"/>
    <w:rsid w:val="00573B81"/>
    <w:rsid w:val="00574730"/>
    <w:rsid w:val="00574FF2"/>
    <w:rsid w:val="00575C7C"/>
    <w:rsid w:val="005775E9"/>
    <w:rsid w:val="005800C9"/>
    <w:rsid w:val="005842DE"/>
    <w:rsid w:val="005862ED"/>
    <w:rsid w:val="00586768"/>
    <w:rsid w:val="00590878"/>
    <w:rsid w:val="0059252A"/>
    <w:rsid w:val="005939BB"/>
    <w:rsid w:val="00595E17"/>
    <w:rsid w:val="005960C0"/>
    <w:rsid w:val="005A3F03"/>
    <w:rsid w:val="005A64A9"/>
    <w:rsid w:val="005A78A8"/>
    <w:rsid w:val="005A7E6F"/>
    <w:rsid w:val="005B1178"/>
    <w:rsid w:val="005B55C1"/>
    <w:rsid w:val="005C137B"/>
    <w:rsid w:val="005C1A0B"/>
    <w:rsid w:val="005C5CDD"/>
    <w:rsid w:val="005C66F5"/>
    <w:rsid w:val="005C6A63"/>
    <w:rsid w:val="005D1050"/>
    <w:rsid w:val="005D6222"/>
    <w:rsid w:val="005D6A25"/>
    <w:rsid w:val="005D79D9"/>
    <w:rsid w:val="005E0C78"/>
    <w:rsid w:val="005E348B"/>
    <w:rsid w:val="005E55A9"/>
    <w:rsid w:val="005E645B"/>
    <w:rsid w:val="005F09EB"/>
    <w:rsid w:val="005F24E5"/>
    <w:rsid w:val="00604B94"/>
    <w:rsid w:val="00607FB6"/>
    <w:rsid w:val="00612148"/>
    <w:rsid w:val="00614724"/>
    <w:rsid w:val="006230FA"/>
    <w:rsid w:val="006272B5"/>
    <w:rsid w:val="00630588"/>
    <w:rsid w:val="0063157A"/>
    <w:rsid w:val="0063282D"/>
    <w:rsid w:val="00634AF0"/>
    <w:rsid w:val="00635DE7"/>
    <w:rsid w:val="0064747F"/>
    <w:rsid w:val="0065597F"/>
    <w:rsid w:val="00657C77"/>
    <w:rsid w:val="006611EA"/>
    <w:rsid w:val="00665EE9"/>
    <w:rsid w:val="006664B7"/>
    <w:rsid w:val="00671323"/>
    <w:rsid w:val="00673C56"/>
    <w:rsid w:val="006741C9"/>
    <w:rsid w:val="00675DB4"/>
    <w:rsid w:val="0068288C"/>
    <w:rsid w:val="00691071"/>
    <w:rsid w:val="006952BC"/>
    <w:rsid w:val="00695352"/>
    <w:rsid w:val="0069640B"/>
    <w:rsid w:val="006A2194"/>
    <w:rsid w:val="006A6050"/>
    <w:rsid w:val="006A6EE5"/>
    <w:rsid w:val="006B2EE8"/>
    <w:rsid w:val="006B4246"/>
    <w:rsid w:val="006B5A31"/>
    <w:rsid w:val="006B685D"/>
    <w:rsid w:val="006C1A1B"/>
    <w:rsid w:val="006E2802"/>
    <w:rsid w:val="006E586C"/>
    <w:rsid w:val="006E663D"/>
    <w:rsid w:val="006E77D6"/>
    <w:rsid w:val="006F044A"/>
    <w:rsid w:val="006F05B8"/>
    <w:rsid w:val="006F1E61"/>
    <w:rsid w:val="006F33D4"/>
    <w:rsid w:val="006F4C68"/>
    <w:rsid w:val="006F7E6C"/>
    <w:rsid w:val="00701C41"/>
    <w:rsid w:val="0070299C"/>
    <w:rsid w:val="0070369E"/>
    <w:rsid w:val="00707168"/>
    <w:rsid w:val="00711450"/>
    <w:rsid w:val="00711761"/>
    <w:rsid w:val="00714BA7"/>
    <w:rsid w:val="00722061"/>
    <w:rsid w:val="007228AD"/>
    <w:rsid w:val="00724964"/>
    <w:rsid w:val="00730840"/>
    <w:rsid w:val="0074096F"/>
    <w:rsid w:val="00740990"/>
    <w:rsid w:val="00743C59"/>
    <w:rsid w:val="0074434F"/>
    <w:rsid w:val="0075153E"/>
    <w:rsid w:val="00755CEB"/>
    <w:rsid w:val="00762DAD"/>
    <w:rsid w:val="007673EB"/>
    <w:rsid w:val="007736EC"/>
    <w:rsid w:val="00774535"/>
    <w:rsid w:val="00774DE3"/>
    <w:rsid w:val="0077607A"/>
    <w:rsid w:val="0077692A"/>
    <w:rsid w:val="00777D80"/>
    <w:rsid w:val="00785D52"/>
    <w:rsid w:val="0078676F"/>
    <w:rsid w:val="00792CAE"/>
    <w:rsid w:val="007A0587"/>
    <w:rsid w:val="007A2077"/>
    <w:rsid w:val="007A4479"/>
    <w:rsid w:val="007B2247"/>
    <w:rsid w:val="007B313B"/>
    <w:rsid w:val="007B3562"/>
    <w:rsid w:val="007C2263"/>
    <w:rsid w:val="007D2659"/>
    <w:rsid w:val="007D29AD"/>
    <w:rsid w:val="007D4163"/>
    <w:rsid w:val="007D6920"/>
    <w:rsid w:val="007D7252"/>
    <w:rsid w:val="007E1AE7"/>
    <w:rsid w:val="007E323B"/>
    <w:rsid w:val="007E380F"/>
    <w:rsid w:val="007E39FE"/>
    <w:rsid w:val="007F0ECA"/>
    <w:rsid w:val="007F2004"/>
    <w:rsid w:val="007F5A6E"/>
    <w:rsid w:val="00801301"/>
    <w:rsid w:val="00810C3D"/>
    <w:rsid w:val="008120C5"/>
    <w:rsid w:val="00813DB9"/>
    <w:rsid w:val="00822051"/>
    <w:rsid w:val="00822410"/>
    <w:rsid w:val="00825017"/>
    <w:rsid w:val="00825780"/>
    <w:rsid w:val="008334AD"/>
    <w:rsid w:val="0083427B"/>
    <w:rsid w:val="008352A8"/>
    <w:rsid w:val="008377B0"/>
    <w:rsid w:val="00846563"/>
    <w:rsid w:val="00851600"/>
    <w:rsid w:val="008557C0"/>
    <w:rsid w:val="00855DC9"/>
    <w:rsid w:val="00860455"/>
    <w:rsid w:val="00863A20"/>
    <w:rsid w:val="00863D07"/>
    <w:rsid w:val="00871B42"/>
    <w:rsid w:val="00883CB7"/>
    <w:rsid w:val="00884969"/>
    <w:rsid w:val="00884A69"/>
    <w:rsid w:val="00884FB5"/>
    <w:rsid w:val="00885AB3"/>
    <w:rsid w:val="00893929"/>
    <w:rsid w:val="00896BB4"/>
    <w:rsid w:val="008A68DD"/>
    <w:rsid w:val="008B5FD1"/>
    <w:rsid w:val="008C1283"/>
    <w:rsid w:val="008C40A6"/>
    <w:rsid w:val="008D39AB"/>
    <w:rsid w:val="008E27B2"/>
    <w:rsid w:val="008F1D32"/>
    <w:rsid w:val="008F3DC2"/>
    <w:rsid w:val="008F3FD5"/>
    <w:rsid w:val="008F6372"/>
    <w:rsid w:val="008F7884"/>
    <w:rsid w:val="0090319B"/>
    <w:rsid w:val="00904147"/>
    <w:rsid w:val="00905BDA"/>
    <w:rsid w:val="00906910"/>
    <w:rsid w:val="0090748F"/>
    <w:rsid w:val="00917522"/>
    <w:rsid w:val="00917802"/>
    <w:rsid w:val="00920AE0"/>
    <w:rsid w:val="009219A2"/>
    <w:rsid w:val="00921C27"/>
    <w:rsid w:val="00922106"/>
    <w:rsid w:val="009227AC"/>
    <w:rsid w:val="00924E5E"/>
    <w:rsid w:val="009267DE"/>
    <w:rsid w:val="00930EE4"/>
    <w:rsid w:val="0093504C"/>
    <w:rsid w:val="00945193"/>
    <w:rsid w:val="00947A98"/>
    <w:rsid w:val="00950946"/>
    <w:rsid w:val="009510CE"/>
    <w:rsid w:val="0095222D"/>
    <w:rsid w:val="009549B4"/>
    <w:rsid w:val="00954A75"/>
    <w:rsid w:val="0095769B"/>
    <w:rsid w:val="009604F6"/>
    <w:rsid w:val="00966DB0"/>
    <w:rsid w:val="009724C8"/>
    <w:rsid w:val="00977130"/>
    <w:rsid w:val="009806EF"/>
    <w:rsid w:val="00984B58"/>
    <w:rsid w:val="00996506"/>
    <w:rsid w:val="009A1E4D"/>
    <w:rsid w:val="009A28FF"/>
    <w:rsid w:val="009A60D7"/>
    <w:rsid w:val="009A71D0"/>
    <w:rsid w:val="009B55A3"/>
    <w:rsid w:val="009B5ED3"/>
    <w:rsid w:val="009B6807"/>
    <w:rsid w:val="009C4B46"/>
    <w:rsid w:val="009E2016"/>
    <w:rsid w:val="009E4F93"/>
    <w:rsid w:val="009E6235"/>
    <w:rsid w:val="009E7857"/>
    <w:rsid w:val="009E7EF3"/>
    <w:rsid w:val="009F12BB"/>
    <w:rsid w:val="009F37AA"/>
    <w:rsid w:val="009F670D"/>
    <w:rsid w:val="00A02DA8"/>
    <w:rsid w:val="00A048D9"/>
    <w:rsid w:val="00A052B5"/>
    <w:rsid w:val="00A113BC"/>
    <w:rsid w:val="00A13C39"/>
    <w:rsid w:val="00A22891"/>
    <w:rsid w:val="00A32C29"/>
    <w:rsid w:val="00A41FAA"/>
    <w:rsid w:val="00A442B3"/>
    <w:rsid w:val="00A458BA"/>
    <w:rsid w:val="00A50DFC"/>
    <w:rsid w:val="00A63EAD"/>
    <w:rsid w:val="00A842DE"/>
    <w:rsid w:val="00A93C3C"/>
    <w:rsid w:val="00A94864"/>
    <w:rsid w:val="00AA0A0A"/>
    <w:rsid w:val="00AA338B"/>
    <w:rsid w:val="00AB200B"/>
    <w:rsid w:val="00AB2287"/>
    <w:rsid w:val="00AB4407"/>
    <w:rsid w:val="00AC4A9F"/>
    <w:rsid w:val="00AC7EB0"/>
    <w:rsid w:val="00AD3516"/>
    <w:rsid w:val="00AE13D2"/>
    <w:rsid w:val="00B00490"/>
    <w:rsid w:val="00B02EFE"/>
    <w:rsid w:val="00B039BC"/>
    <w:rsid w:val="00B061E1"/>
    <w:rsid w:val="00B1613B"/>
    <w:rsid w:val="00B1732B"/>
    <w:rsid w:val="00B24344"/>
    <w:rsid w:val="00B2495F"/>
    <w:rsid w:val="00B24E2C"/>
    <w:rsid w:val="00B40050"/>
    <w:rsid w:val="00B40CB6"/>
    <w:rsid w:val="00B4133E"/>
    <w:rsid w:val="00B41BB5"/>
    <w:rsid w:val="00B423E6"/>
    <w:rsid w:val="00B5244E"/>
    <w:rsid w:val="00B5356D"/>
    <w:rsid w:val="00B5427C"/>
    <w:rsid w:val="00B60D70"/>
    <w:rsid w:val="00B61541"/>
    <w:rsid w:val="00B6199E"/>
    <w:rsid w:val="00B653A3"/>
    <w:rsid w:val="00B67230"/>
    <w:rsid w:val="00B771F3"/>
    <w:rsid w:val="00B81B83"/>
    <w:rsid w:val="00B83FD6"/>
    <w:rsid w:val="00B92FB9"/>
    <w:rsid w:val="00B97219"/>
    <w:rsid w:val="00BA4520"/>
    <w:rsid w:val="00BB0077"/>
    <w:rsid w:val="00BB44DE"/>
    <w:rsid w:val="00BB6022"/>
    <w:rsid w:val="00BB663F"/>
    <w:rsid w:val="00BB734A"/>
    <w:rsid w:val="00BC231F"/>
    <w:rsid w:val="00BC2531"/>
    <w:rsid w:val="00BC43B6"/>
    <w:rsid w:val="00BD56A5"/>
    <w:rsid w:val="00BD6ECF"/>
    <w:rsid w:val="00BE6873"/>
    <w:rsid w:val="00BF1CE4"/>
    <w:rsid w:val="00C00427"/>
    <w:rsid w:val="00C02BFE"/>
    <w:rsid w:val="00C064D6"/>
    <w:rsid w:val="00C1003C"/>
    <w:rsid w:val="00C301A3"/>
    <w:rsid w:val="00C36F14"/>
    <w:rsid w:val="00C410C1"/>
    <w:rsid w:val="00C41B90"/>
    <w:rsid w:val="00C45114"/>
    <w:rsid w:val="00C45778"/>
    <w:rsid w:val="00C50654"/>
    <w:rsid w:val="00C51A7C"/>
    <w:rsid w:val="00C53B7E"/>
    <w:rsid w:val="00C6331D"/>
    <w:rsid w:val="00C6616E"/>
    <w:rsid w:val="00C7016B"/>
    <w:rsid w:val="00C7315D"/>
    <w:rsid w:val="00C732EF"/>
    <w:rsid w:val="00C7379B"/>
    <w:rsid w:val="00C74664"/>
    <w:rsid w:val="00C7643C"/>
    <w:rsid w:val="00C76D10"/>
    <w:rsid w:val="00C82689"/>
    <w:rsid w:val="00C870C6"/>
    <w:rsid w:val="00C9060A"/>
    <w:rsid w:val="00C90C63"/>
    <w:rsid w:val="00C93928"/>
    <w:rsid w:val="00C94849"/>
    <w:rsid w:val="00C94BDB"/>
    <w:rsid w:val="00C97287"/>
    <w:rsid w:val="00C97B3C"/>
    <w:rsid w:val="00CA0ECC"/>
    <w:rsid w:val="00CB438F"/>
    <w:rsid w:val="00CB4B5C"/>
    <w:rsid w:val="00CB782A"/>
    <w:rsid w:val="00CC39C7"/>
    <w:rsid w:val="00CD2FF6"/>
    <w:rsid w:val="00CD5694"/>
    <w:rsid w:val="00CD6A81"/>
    <w:rsid w:val="00CD71B9"/>
    <w:rsid w:val="00CE0602"/>
    <w:rsid w:val="00CE0F2D"/>
    <w:rsid w:val="00CE1133"/>
    <w:rsid w:val="00CE55BE"/>
    <w:rsid w:val="00CF20EF"/>
    <w:rsid w:val="00CF32D4"/>
    <w:rsid w:val="00CF533A"/>
    <w:rsid w:val="00CF72C8"/>
    <w:rsid w:val="00D10FBC"/>
    <w:rsid w:val="00D1662C"/>
    <w:rsid w:val="00D17217"/>
    <w:rsid w:val="00D23C17"/>
    <w:rsid w:val="00D26563"/>
    <w:rsid w:val="00D2717A"/>
    <w:rsid w:val="00D30F01"/>
    <w:rsid w:val="00D3639E"/>
    <w:rsid w:val="00D376C6"/>
    <w:rsid w:val="00D37E60"/>
    <w:rsid w:val="00D44669"/>
    <w:rsid w:val="00D5021C"/>
    <w:rsid w:val="00D54539"/>
    <w:rsid w:val="00D5525B"/>
    <w:rsid w:val="00D606BE"/>
    <w:rsid w:val="00D62E8C"/>
    <w:rsid w:val="00D6781E"/>
    <w:rsid w:val="00D702B1"/>
    <w:rsid w:val="00D745B9"/>
    <w:rsid w:val="00D862BE"/>
    <w:rsid w:val="00D90F48"/>
    <w:rsid w:val="00D92625"/>
    <w:rsid w:val="00D93180"/>
    <w:rsid w:val="00D93A8C"/>
    <w:rsid w:val="00DA24ED"/>
    <w:rsid w:val="00DA35A6"/>
    <w:rsid w:val="00DA3618"/>
    <w:rsid w:val="00DA7239"/>
    <w:rsid w:val="00DB21BF"/>
    <w:rsid w:val="00DB7A8B"/>
    <w:rsid w:val="00DC0B1E"/>
    <w:rsid w:val="00DC0BE3"/>
    <w:rsid w:val="00DC5692"/>
    <w:rsid w:val="00DC6571"/>
    <w:rsid w:val="00DE2809"/>
    <w:rsid w:val="00DE2FD8"/>
    <w:rsid w:val="00DE35CF"/>
    <w:rsid w:val="00DE46AC"/>
    <w:rsid w:val="00DE6719"/>
    <w:rsid w:val="00DE6BA5"/>
    <w:rsid w:val="00DF4997"/>
    <w:rsid w:val="00E0363F"/>
    <w:rsid w:val="00E0601D"/>
    <w:rsid w:val="00E105E8"/>
    <w:rsid w:val="00E31E55"/>
    <w:rsid w:val="00E32378"/>
    <w:rsid w:val="00E356EC"/>
    <w:rsid w:val="00E427D1"/>
    <w:rsid w:val="00E438F5"/>
    <w:rsid w:val="00E43F3E"/>
    <w:rsid w:val="00E50828"/>
    <w:rsid w:val="00E52E85"/>
    <w:rsid w:val="00E550DB"/>
    <w:rsid w:val="00E64A73"/>
    <w:rsid w:val="00E66959"/>
    <w:rsid w:val="00E73418"/>
    <w:rsid w:val="00E756A5"/>
    <w:rsid w:val="00E77FB9"/>
    <w:rsid w:val="00E8111E"/>
    <w:rsid w:val="00E91CEB"/>
    <w:rsid w:val="00E93780"/>
    <w:rsid w:val="00E9439D"/>
    <w:rsid w:val="00E94C0A"/>
    <w:rsid w:val="00E95AAC"/>
    <w:rsid w:val="00E96D27"/>
    <w:rsid w:val="00EA07D8"/>
    <w:rsid w:val="00EA153A"/>
    <w:rsid w:val="00EA1FE4"/>
    <w:rsid w:val="00EA3C26"/>
    <w:rsid w:val="00EA3FDB"/>
    <w:rsid w:val="00EA674F"/>
    <w:rsid w:val="00EA6E32"/>
    <w:rsid w:val="00EA746F"/>
    <w:rsid w:val="00EA798E"/>
    <w:rsid w:val="00EB32C4"/>
    <w:rsid w:val="00EC0791"/>
    <w:rsid w:val="00EC3EFE"/>
    <w:rsid w:val="00EC4FEF"/>
    <w:rsid w:val="00ED3DEC"/>
    <w:rsid w:val="00ED5B9E"/>
    <w:rsid w:val="00ED64DF"/>
    <w:rsid w:val="00EE38DD"/>
    <w:rsid w:val="00EE4A08"/>
    <w:rsid w:val="00EF059F"/>
    <w:rsid w:val="00EF0A7C"/>
    <w:rsid w:val="00EF11B7"/>
    <w:rsid w:val="00EF3B59"/>
    <w:rsid w:val="00EF61E0"/>
    <w:rsid w:val="00F024C0"/>
    <w:rsid w:val="00F030D7"/>
    <w:rsid w:val="00F03574"/>
    <w:rsid w:val="00F15C95"/>
    <w:rsid w:val="00F177F1"/>
    <w:rsid w:val="00F20CFA"/>
    <w:rsid w:val="00F236BE"/>
    <w:rsid w:val="00F2755B"/>
    <w:rsid w:val="00F306EE"/>
    <w:rsid w:val="00F373FF"/>
    <w:rsid w:val="00F40B36"/>
    <w:rsid w:val="00F4563D"/>
    <w:rsid w:val="00F51122"/>
    <w:rsid w:val="00F53851"/>
    <w:rsid w:val="00F546D1"/>
    <w:rsid w:val="00F56CA3"/>
    <w:rsid w:val="00F57732"/>
    <w:rsid w:val="00F601D1"/>
    <w:rsid w:val="00F62B1F"/>
    <w:rsid w:val="00F65B0C"/>
    <w:rsid w:val="00F66ED2"/>
    <w:rsid w:val="00F717DB"/>
    <w:rsid w:val="00F72DDB"/>
    <w:rsid w:val="00F72E6F"/>
    <w:rsid w:val="00F84223"/>
    <w:rsid w:val="00F8718F"/>
    <w:rsid w:val="00F90E72"/>
    <w:rsid w:val="00F9231D"/>
    <w:rsid w:val="00F92BA3"/>
    <w:rsid w:val="00FA0DDC"/>
    <w:rsid w:val="00FA169F"/>
    <w:rsid w:val="00FA217F"/>
    <w:rsid w:val="00FB05BE"/>
    <w:rsid w:val="00FB25B3"/>
    <w:rsid w:val="00FB3AFE"/>
    <w:rsid w:val="00FB66F3"/>
    <w:rsid w:val="00FB7C4D"/>
    <w:rsid w:val="00FC0579"/>
    <w:rsid w:val="00FC0A5B"/>
    <w:rsid w:val="00FC3955"/>
    <w:rsid w:val="00FC6F4B"/>
    <w:rsid w:val="00FD0D2E"/>
    <w:rsid w:val="00FD264F"/>
    <w:rsid w:val="00FD50F7"/>
    <w:rsid w:val="00FD7B79"/>
    <w:rsid w:val="00FE09DC"/>
    <w:rsid w:val="00FE1A08"/>
    <w:rsid w:val="00FE47C8"/>
    <w:rsid w:val="00FE4C2C"/>
    <w:rsid w:val="00FE5190"/>
    <w:rsid w:val="00FE6770"/>
    <w:rsid w:val="00FF2FE8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508E276-2846-4197-B537-07A11684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5E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3B9"/>
    <w:pPr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3B9"/>
    <w:pPr>
      <w:numPr>
        <w:numId w:val="1"/>
      </w:numPr>
      <w:ind w:right="605"/>
      <w:jc w:val="both"/>
      <w:outlineLvl w:val="1"/>
    </w:pPr>
    <w:rPr>
      <w:rFonts w:ascii="Arial" w:hAnsi="Arial" w:cs="Arial"/>
      <w:b/>
      <w:sz w:val="22"/>
      <w:szCs w:val="22"/>
      <w:lang w:val="ms-MY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05E8"/>
    <w:pPr>
      <w:keepNext/>
      <w:numPr>
        <w:ilvl w:val="2"/>
        <w:numId w:val="3"/>
      </w:numPr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05E8"/>
    <w:pPr>
      <w:keepNext/>
      <w:numPr>
        <w:ilvl w:val="3"/>
        <w:numId w:val="3"/>
      </w:numPr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105E8"/>
    <w:pPr>
      <w:keepNext/>
      <w:numPr>
        <w:ilvl w:val="4"/>
        <w:numId w:val="3"/>
      </w:numPr>
      <w:jc w:val="center"/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105E8"/>
    <w:pPr>
      <w:keepNext/>
      <w:numPr>
        <w:ilvl w:val="5"/>
        <w:numId w:val="3"/>
      </w:numPr>
      <w:jc w:val="center"/>
      <w:outlineLvl w:val="5"/>
    </w:pPr>
    <w:rPr>
      <w:rFonts w:ascii="Arial Narrow" w:hAnsi="Arial Narrow"/>
      <w:b/>
    </w:rPr>
  </w:style>
  <w:style w:type="paragraph" w:styleId="Heading7">
    <w:name w:val="heading 7"/>
    <w:basedOn w:val="Normal"/>
    <w:next w:val="Normal"/>
    <w:link w:val="Heading7Char"/>
    <w:uiPriority w:val="99"/>
    <w:qFormat/>
    <w:rsid w:val="00E105E8"/>
    <w:pPr>
      <w:keepNext/>
      <w:framePr w:hSpace="180" w:wrap="notBeside" w:vAnchor="text" w:hAnchor="margin" w:y="95"/>
      <w:widowControl w:val="0"/>
      <w:numPr>
        <w:ilvl w:val="6"/>
        <w:numId w:val="3"/>
      </w:numPr>
      <w:outlineLvl w:val="6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105E8"/>
    <w:pPr>
      <w:keepNext/>
      <w:numPr>
        <w:ilvl w:val="7"/>
        <w:numId w:val="3"/>
      </w:numPr>
      <w:jc w:val="both"/>
      <w:outlineLvl w:val="7"/>
    </w:pPr>
    <w:rPr>
      <w:rFonts w:ascii="Arial" w:hAnsi="Arial" w:cs="Arial"/>
      <w:b/>
      <w:sz w:val="20"/>
      <w:szCs w:val="20"/>
      <w:lang w:val="ms-MY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665EE9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73B9"/>
    <w:rPr>
      <w:rFonts w:ascii="Arial" w:hAnsi="Arial" w:cs="Arial"/>
      <w:b/>
      <w:bCs/>
    </w:rPr>
  </w:style>
  <w:style w:type="character" w:customStyle="1" w:styleId="Heading2Char">
    <w:name w:val="Heading 2 Char"/>
    <w:link w:val="Heading2"/>
    <w:uiPriority w:val="99"/>
    <w:locked/>
    <w:rsid w:val="000E73B9"/>
    <w:rPr>
      <w:rFonts w:ascii="Arial" w:hAnsi="Arial" w:cs="Arial"/>
      <w:b/>
      <w:sz w:val="22"/>
      <w:szCs w:val="22"/>
      <w:lang w:val="ms-MY"/>
    </w:rPr>
  </w:style>
  <w:style w:type="character" w:customStyle="1" w:styleId="Heading3Char">
    <w:name w:val="Heading 3 Char"/>
    <w:link w:val="Heading3"/>
    <w:uiPriority w:val="99"/>
    <w:locked/>
    <w:rsid w:val="00C410C1"/>
    <w:rPr>
      <w:b/>
      <w:bCs/>
      <w:sz w:val="22"/>
      <w:szCs w:val="24"/>
    </w:rPr>
  </w:style>
  <w:style w:type="character" w:customStyle="1" w:styleId="Heading4Char">
    <w:name w:val="Heading 4 Char"/>
    <w:link w:val="Heading4"/>
    <w:uiPriority w:val="99"/>
    <w:locked/>
    <w:rsid w:val="00C410C1"/>
    <w:rPr>
      <w:rFonts w:ascii="Arial" w:hAnsi="Arial" w:cs="Arial"/>
      <w:b/>
      <w:bCs/>
    </w:rPr>
  </w:style>
  <w:style w:type="character" w:customStyle="1" w:styleId="Heading5Char">
    <w:name w:val="Heading 5 Char"/>
    <w:link w:val="Heading5"/>
    <w:uiPriority w:val="99"/>
    <w:locked/>
    <w:rsid w:val="00C410C1"/>
    <w:rPr>
      <w:rFonts w:ascii="Arial" w:hAnsi="Arial" w:cs="Arial"/>
      <w:b/>
      <w:bCs/>
    </w:rPr>
  </w:style>
  <w:style w:type="character" w:customStyle="1" w:styleId="Heading6Char">
    <w:name w:val="Heading 6 Char"/>
    <w:link w:val="Heading6"/>
    <w:uiPriority w:val="99"/>
    <w:locked/>
    <w:rsid w:val="00C410C1"/>
    <w:rPr>
      <w:rFonts w:ascii="Arial Narrow" w:hAnsi="Arial Narrow"/>
      <w:b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C410C1"/>
    <w:rPr>
      <w:rFonts w:ascii="Arial" w:hAnsi="Arial" w:cs="Arial"/>
      <w:b/>
      <w:bCs/>
    </w:rPr>
  </w:style>
  <w:style w:type="character" w:customStyle="1" w:styleId="Heading8Char">
    <w:name w:val="Heading 8 Char"/>
    <w:link w:val="Heading8"/>
    <w:uiPriority w:val="99"/>
    <w:locked/>
    <w:rsid w:val="00C410C1"/>
    <w:rPr>
      <w:rFonts w:ascii="Arial" w:hAnsi="Arial" w:cs="Arial"/>
      <w:b/>
      <w:lang w:val="ms-MY"/>
    </w:rPr>
  </w:style>
  <w:style w:type="paragraph" w:styleId="Header">
    <w:name w:val="header"/>
    <w:basedOn w:val="Normal"/>
    <w:link w:val="HeaderChar"/>
    <w:rsid w:val="00E105E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4594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E105E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7016B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105E8"/>
    <w:pPr>
      <w:tabs>
        <w:tab w:val="left" w:pos="1440"/>
      </w:tabs>
      <w:jc w:val="both"/>
    </w:pPr>
    <w:rPr>
      <w:rFonts w:ascii="Arial" w:hAnsi="Arial"/>
      <w:iCs/>
      <w:sz w:val="22"/>
      <w:lang w:val="ms-MY"/>
    </w:rPr>
  </w:style>
  <w:style w:type="character" w:customStyle="1" w:styleId="BodyTextChar">
    <w:name w:val="Body Text Char"/>
    <w:link w:val="BodyText"/>
    <w:uiPriority w:val="99"/>
    <w:semiHidden/>
    <w:locked/>
    <w:rsid w:val="00C410C1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E105E8"/>
    <w:pPr>
      <w:jc w:val="both"/>
    </w:pPr>
    <w:rPr>
      <w:rFonts w:ascii="Arial" w:hAnsi="Arial" w:cs="Arial"/>
    </w:rPr>
  </w:style>
  <w:style w:type="character" w:customStyle="1" w:styleId="BodyText3Char">
    <w:name w:val="Body Text 3 Char"/>
    <w:link w:val="BodyText3"/>
    <w:uiPriority w:val="99"/>
    <w:semiHidden/>
    <w:locked/>
    <w:rsid w:val="00C410C1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E105E8"/>
    <w:pPr>
      <w:tabs>
        <w:tab w:val="left" w:pos="3240"/>
      </w:tabs>
      <w:ind w:right="605"/>
      <w:jc w:val="both"/>
    </w:pPr>
    <w:rPr>
      <w:rFonts w:ascii="Arial" w:hAnsi="Arial" w:cs="Arial"/>
      <w:szCs w:val="20"/>
    </w:rPr>
  </w:style>
  <w:style w:type="character" w:customStyle="1" w:styleId="BodyText2Char">
    <w:name w:val="Body Text 2 Char"/>
    <w:link w:val="BodyText2"/>
    <w:uiPriority w:val="99"/>
    <w:semiHidden/>
    <w:locked/>
    <w:rsid w:val="00C410C1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E105E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PageNumber">
    <w:name w:val="page number"/>
    <w:uiPriority w:val="99"/>
    <w:rsid w:val="00E105E8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427D1"/>
    <w:pPr>
      <w:ind w:left="720"/>
    </w:pPr>
  </w:style>
  <w:style w:type="paragraph" w:styleId="NoSpacing">
    <w:name w:val="No Spacing"/>
    <w:uiPriority w:val="99"/>
    <w:qFormat/>
    <w:rsid w:val="00562636"/>
    <w:rPr>
      <w:sz w:val="24"/>
      <w:szCs w:val="24"/>
    </w:rPr>
  </w:style>
  <w:style w:type="table" w:styleId="TableGrid">
    <w:name w:val="Table Grid"/>
    <w:basedOn w:val="TableNormal"/>
    <w:uiPriority w:val="59"/>
    <w:rsid w:val="003939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lockText">
    <w:name w:val="Block Text"/>
    <w:basedOn w:val="Normal"/>
    <w:uiPriority w:val="99"/>
    <w:rsid w:val="0034594E"/>
    <w:pPr>
      <w:ind w:left="360" w:right="605"/>
      <w:jc w:val="both"/>
    </w:pPr>
    <w:rPr>
      <w:rFonts w:ascii="Arial" w:hAnsi="Arial" w:cs="Arial"/>
      <w:sz w:val="20"/>
    </w:rPr>
  </w:style>
  <w:style w:type="table" w:customStyle="1" w:styleId="TableGrid1">
    <w:name w:val="Table Grid1"/>
    <w:uiPriority w:val="99"/>
    <w:rsid w:val="0034594E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A0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FA0DDC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uiPriority w:val="99"/>
    <w:qFormat/>
    <w:rsid w:val="002A7304"/>
    <w:rPr>
      <w:rFonts w:cs="Times New Roman"/>
      <w:b/>
      <w:bCs/>
    </w:rPr>
  </w:style>
  <w:style w:type="character" w:styleId="Hyperlink">
    <w:name w:val="Hyperlink"/>
    <w:uiPriority w:val="99"/>
    <w:rsid w:val="002A7304"/>
    <w:rPr>
      <w:rFonts w:ascii="Verdana" w:hAnsi="Verdana" w:cs="Times New Roman"/>
      <w:color w:val="003399"/>
      <w:u w:val="single"/>
    </w:rPr>
  </w:style>
  <w:style w:type="character" w:customStyle="1" w:styleId="ptbrand3">
    <w:name w:val="ptbrand3"/>
    <w:uiPriority w:val="99"/>
    <w:rsid w:val="000933E4"/>
    <w:rPr>
      <w:rFonts w:cs="Times New Roman"/>
    </w:rPr>
  </w:style>
  <w:style w:type="character" w:customStyle="1" w:styleId="bindingandrelease">
    <w:name w:val="bindingandrelease"/>
    <w:uiPriority w:val="99"/>
    <w:rsid w:val="000933E4"/>
    <w:rPr>
      <w:rFonts w:cs="Times New Roman"/>
    </w:rPr>
  </w:style>
  <w:style w:type="character" w:styleId="FollowedHyperlink">
    <w:name w:val="FollowedHyperlink"/>
    <w:uiPriority w:val="99"/>
    <w:rsid w:val="000933E4"/>
    <w:rPr>
      <w:rFonts w:cs="Times New Roman"/>
      <w:color w:val="800080"/>
      <w:u w:val="single"/>
    </w:rPr>
  </w:style>
  <w:style w:type="character" w:customStyle="1" w:styleId="binding5">
    <w:name w:val="binding5"/>
    <w:uiPriority w:val="99"/>
    <w:rsid w:val="000A3754"/>
    <w:rPr>
      <w:rFonts w:cs="Times New Roman"/>
    </w:rPr>
  </w:style>
  <w:style w:type="paragraph" w:styleId="Caption">
    <w:name w:val="caption"/>
    <w:basedOn w:val="Normal"/>
    <w:next w:val="Normal"/>
    <w:unhideWhenUsed/>
    <w:qFormat/>
    <w:locked/>
    <w:rsid w:val="0019213C"/>
    <w:pPr>
      <w:spacing w:after="200"/>
    </w:pPr>
    <w:rPr>
      <w:b/>
      <w:bCs/>
      <w:color w:val="4F81BD"/>
      <w:sz w:val="18"/>
      <w:szCs w:val="18"/>
    </w:rPr>
  </w:style>
  <w:style w:type="character" w:customStyle="1" w:styleId="Heading9Char">
    <w:name w:val="Heading 9 Char"/>
    <w:link w:val="Heading9"/>
    <w:semiHidden/>
    <w:rsid w:val="00665EE9"/>
    <w:rPr>
      <w:rFonts w:ascii="Cambria" w:hAnsi="Cambria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7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E73B9"/>
    <w:rPr>
      <w:rFonts w:ascii="Tahoma" w:hAnsi="Tahoma" w:cs="Tahoma"/>
      <w:sz w:val="16"/>
      <w:szCs w:val="16"/>
    </w:rPr>
  </w:style>
  <w:style w:type="character" w:styleId="Emphasis">
    <w:name w:val="Emphasis"/>
    <w:qFormat/>
    <w:locked/>
    <w:rsid w:val="00BD6ECF"/>
    <w:rPr>
      <w:rFonts w:ascii="Arial" w:hAnsi="Arial" w:hint="default"/>
      <w:i/>
      <w:iCs/>
      <w:color w:val="000000"/>
      <w:sz w:val="20"/>
      <w:szCs w:val="20"/>
    </w:rPr>
  </w:style>
  <w:style w:type="paragraph" w:customStyle="1" w:styleId="instructions">
    <w:name w:val="instructions"/>
    <w:basedOn w:val="Normal"/>
    <w:rsid w:val="00BD6ECF"/>
    <w:pPr>
      <w:spacing w:before="100" w:beforeAutospacing="1" w:after="100" w:afterAutospacing="1"/>
      <w:ind w:left="600"/>
    </w:pPr>
  </w:style>
  <w:style w:type="character" w:customStyle="1" w:styleId="Emphasis1">
    <w:name w:val="Emphasis1"/>
    <w:basedOn w:val="DefaultParagraphFont"/>
    <w:rsid w:val="00BD6ECF"/>
  </w:style>
  <w:style w:type="character" w:styleId="HTMLTypewriter">
    <w:name w:val="HTML Typewriter"/>
    <w:semiHidden/>
    <w:rsid w:val="00BD6EC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Default">
    <w:name w:val="Default"/>
    <w:rsid w:val="00C7466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nchor">
    <w:name w:val="anchor"/>
    <w:basedOn w:val="Normal"/>
    <w:rsid w:val="000D4AF2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264B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1F377-2555-4B17-9AD5-646F625B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MIMOS Berhad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Zarina</dc:creator>
  <cp:lastModifiedBy>NOOR MOHD ARIFF BIN BRAHIN</cp:lastModifiedBy>
  <cp:revision>4</cp:revision>
  <cp:lastPrinted>2016-03-10T04:50:00Z</cp:lastPrinted>
  <dcterms:created xsi:type="dcterms:W3CDTF">2020-02-12T08:39:00Z</dcterms:created>
  <dcterms:modified xsi:type="dcterms:W3CDTF">2020-02-12T17:08:00Z</dcterms:modified>
</cp:coreProperties>
</file>