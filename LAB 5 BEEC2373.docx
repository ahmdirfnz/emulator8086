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2"/>
        <w:gridCol w:w="1276"/>
        <w:gridCol w:w="1467"/>
        <w:gridCol w:w="3421"/>
        <w:gridCol w:w="352"/>
        <w:gridCol w:w="2517"/>
      </w:tblGrid>
      <w:tr w:rsidR="00264B8D" w:rsidRPr="003F5571" w14:paraId="04C4EBF5" w14:textId="77777777" w:rsidTr="000D11F0">
        <w:trPr>
          <w:trHeight w:val="1983"/>
        </w:trPr>
        <w:tc>
          <w:tcPr>
            <w:tcW w:w="9605" w:type="dxa"/>
            <w:gridSpan w:val="6"/>
          </w:tcPr>
          <w:p w14:paraId="5ED8D6B0" w14:textId="77777777" w:rsidR="00264B8D" w:rsidRPr="003F5571" w:rsidRDefault="00264B8D" w:rsidP="000D11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6F36DC15" wp14:editId="26A5F5A9">
                  <wp:simplePos x="0" y="0"/>
                  <wp:positionH relativeFrom="column">
                    <wp:posOffset>62865</wp:posOffset>
                  </wp:positionH>
                  <wp:positionV relativeFrom="paragraph">
                    <wp:posOffset>107950</wp:posOffset>
                  </wp:positionV>
                  <wp:extent cx="2044700" cy="1104900"/>
                  <wp:effectExtent l="0" t="0" r="12700" b="1270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0" cy="1104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B44CDE">
              <w:rPr>
                <w:noProof/>
                <w:lang w:val="en-MY" w:eastAsia="en-MY"/>
              </w:rPr>
              <w:pict w14:anchorId="47CE1AC1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124.5pt;margin-top:15.55pt;width:343.3pt;height:62.5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" filled="f" stroked="f">
                  <v:textbox>
                    <w:txbxContent>
                      <w:p w14:paraId="6A945F04" w14:textId="77777777" w:rsidR="00264B8D" w:rsidRPr="00F4563D" w:rsidRDefault="00264B8D" w:rsidP="00264B8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sv-SE"/>
                          </w:rPr>
                        </w:pPr>
                      </w:p>
                      <w:p w14:paraId="590E17C9" w14:textId="77777777" w:rsidR="00264B8D" w:rsidRDefault="00264B8D" w:rsidP="00264B8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sv-SE"/>
                          </w:rPr>
                        </w:pPr>
                        <w:r w:rsidRPr="00FE47C8">
                          <w:rPr>
                            <w:rFonts w:ascii="Arial" w:hAnsi="Arial" w:cs="Arial"/>
                            <w:b/>
                            <w:bCs/>
                            <w:lang w:val="sv-SE"/>
                          </w:rPr>
                          <w:t xml:space="preserve">FAKULTI TEKNOLOGI KEJURUTERAAN </w:t>
                        </w:r>
                      </w:p>
                      <w:p w14:paraId="0CB3531D" w14:textId="77777777" w:rsidR="00264B8D" w:rsidRPr="00FE47C8" w:rsidRDefault="00264B8D" w:rsidP="00264B8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sv-SE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sv-SE"/>
                          </w:rPr>
                          <w:t>ELEKTRIK DAN ELEKTRONIK</w:t>
                        </w:r>
                      </w:p>
                      <w:p w14:paraId="568831E3" w14:textId="77777777" w:rsidR="00264B8D" w:rsidRPr="00FE47C8" w:rsidRDefault="00264B8D" w:rsidP="00264B8D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nl-NL"/>
                          </w:rPr>
                        </w:pPr>
                        <w:r w:rsidRPr="00FE47C8">
                          <w:rPr>
                            <w:rFonts w:ascii="Arial" w:hAnsi="Arial" w:cs="Arial"/>
                            <w:b/>
                            <w:bCs/>
                            <w:lang w:val="nl-NL"/>
                          </w:rPr>
                          <w:t>UNIVERSITI TEKNIKAL MALAYSIA MELAKA</w:t>
                        </w:r>
                      </w:p>
                    </w:txbxContent>
                  </v:textbox>
                </v:shape>
              </w:pict>
            </w:r>
          </w:p>
          <w:p w14:paraId="3FB102CB" w14:textId="77777777" w:rsidR="00264B8D" w:rsidRPr="003F5571" w:rsidRDefault="00264B8D" w:rsidP="000D11F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64B8D" w:rsidRPr="003F5571" w14:paraId="263B5468" w14:textId="77777777" w:rsidTr="000D11F0">
        <w:trPr>
          <w:trHeight w:val="781"/>
          <w:tblHeader/>
        </w:trPr>
        <w:tc>
          <w:tcPr>
            <w:tcW w:w="9605" w:type="dxa"/>
            <w:gridSpan w:val="6"/>
          </w:tcPr>
          <w:p w14:paraId="119CD10D" w14:textId="77777777" w:rsidR="00264B8D" w:rsidRPr="00A47CBC" w:rsidRDefault="00264B8D" w:rsidP="000D11F0">
            <w:pPr>
              <w:jc w:val="center"/>
              <w:rPr>
                <w:rFonts w:ascii="Arial" w:hAnsi="Arial" w:cs="Arial"/>
              </w:rPr>
            </w:pPr>
          </w:p>
          <w:p w14:paraId="480C984B" w14:textId="77777777" w:rsidR="00264B8D" w:rsidRPr="00A47CBC" w:rsidRDefault="0069640B" w:rsidP="000D11F0">
            <w:pPr>
              <w:jc w:val="center"/>
              <w:rPr>
                <w:rFonts w:ascii="Arial" w:hAnsi="Arial" w:cs="Arial"/>
              </w:rPr>
            </w:pPr>
            <w:r w:rsidRPr="0069640B">
              <w:rPr>
                <w:rFonts w:ascii="Arial" w:hAnsi="Arial" w:cs="Arial"/>
                <w:b/>
                <w:bCs/>
              </w:rPr>
              <w:t>COMPUTER ORGANIZATION AND ARCHITECHTURE</w:t>
            </w:r>
          </w:p>
        </w:tc>
      </w:tr>
      <w:tr w:rsidR="00264B8D" w:rsidRPr="003F5571" w14:paraId="6E7BCCE7" w14:textId="77777777" w:rsidTr="000D11F0">
        <w:trPr>
          <w:trHeight w:val="558"/>
          <w:tblHeader/>
        </w:trPr>
        <w:tc>
          <w:tcPr>
            <w:tcW w:w="3315" w:type="dxa"/>
            <w:gridSpan w:val="3"/>
          </w:tcPr>
          <w:p w14:paraId="4D21E77B" w14:textId="77777777" w:rsidR="00264B8D" w:rsidRPr="00A47CBC" w:rsidRDefault="00264B8D" w:rsidP="000D11F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8BA4163" w14:textId="77777777" w:rsidR="00264B8D" w:rsidRPr="00A47CBC" w:rsidRDefault="0069640B" w:rsidP="000D11F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BEEC 2373</w:t>
            </w:r>
          </w:p>
        </w:tc>
        <w:tc>
          <w:tcPr>
            <w:tcW w:w="3421" w:type="dxa"/>
          </w:tcPr>
          <w:p w14:paraId="0C6B356E" w14:textId="77777777" w:rsidR="00264B8D" w:rsidRPr="00F95667" w:rsidRDefault="00264B8D" w:rsidP="000D11F0">
            <w:pPr>
              <w:ind w:left="360"/>
              <w:jc w:val="center"/>
              <w:rPr>
                <w:rFonts w:ascii="Arial" w:hAnsi="Arial" w:cs="Arial"/>
                <w:b/>
                <w:bCs/>
              </w:rPr>
            </w:pPr>
          </w:p>
          <w:p w14:paraId="07ED74DC" w14:textId="77777777" w:rsidR="00264B8D" w:rsidRPr="00A47CBC" w:rsidRDefault="00264B8D" w:rsidP="000D11F0">
            <w:pPr>
              <w:pStyle w:val="Heading1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SEMESTER </w:t>
            </w:r>
            <w:r w:rsidR="0069640B">
              <w:rPr>
                <w:sz w:val="24"/>
                <w:lang w:val="fr-FR"/>
              </w:rPr>
              <w:t>2</w:t>
            </w:r>
          </w:p>
        </w:tc>
        <w:tc>
          <w:tcPr>
            <w:tcW w:w="2869" w:type="dxa"/>
            <w:gridSpan w:val="2"/>
          </w:tcPr>
          <w:p w14:paraId="3BA8E2BB" w14:textId="77777777" w:rsidR="00264B8D" w:rsidRPr="00F95667" w:rsidRDefault="00264B8D" w:rsidP="000D11F0">
            <w:pPr>
              <w:ind w:left="360"/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  <w:p w14:paraId="590EEC5C" w14:textId="77777777" w:rsidR="00264B8D" w:rsidRPr="00A47CBC" w:rsidRDefault="00264B8D" w:rsidP="000D11F0">
            <w:pPr>
              <w:pStyle w:val="Heading1"/>
              <w:rPr>
                <w:sz w:val="24"/>
              </w:rPr>
            </w:pPr>
            <w:r>
              <w:rPr>
                <w:sz w:val="24"/>
              </w:rPr>
              <w:t>SESI 2019/2020</w:t>
            </w:r>
          </w:p>
          <w:p w14:paraId="2C8E69C1" w14:textId="77777777" w:rsidR="00264B8D" w:rsidRPr="00A47CBC" w:rsidRDefault="00264B8D" w:rsidP="000D11F0">
            <w:pPr>
              <w:jc w:val="center"/>
              <w:rPr>
                <w:rFonts w:ascii="Arial" w:hAnsi="Arial" w:cs="Arial"/>
                <w:b/>
                <w:bCs/>
                <w:lang w:val="fr-FR"/>
              </w:rPr>
            </w:pPr>
          </w:p>
        </w:tc>
      </w:tr>
      <w:tr w:rsidR="00264B8D" w:rsidRPr="003F5571" w14:paraId="65564C5E" w14:textId="77777777" w:rsidTr="000D11F0">
        <w:trPr>
          <w:trHeight w:val="861"/>
          <w:tblHeader/>
        </w:trPr>
        <w:tc>
          <w:tcPr>
            <w:tcW w:w="9605" w:type="dxa"/>
            <w:gridSpan w:val="6"/>
            <w:tcBorders>
              <w:bottom w:val="single" w:sz="4" w:space="0" w:color="auto"/>
            </w:tcBorders>
            <w:vAlign w:val="center"/>
          </w:tcPr>
          <w:p w14:paraId="1E70B82D" w14:textId="77777777" w:rsidR="00264B8D" w:rsidRPr="00A47CBC" w:rsidRDefault="00E24DD0" w:rsidP="00264B8D">
            <w:pPr>
              <w:pStyle w:val="Heading1"/>
              <w:rPr>
                <w:bCs w:val="0"/>
                <w:sz w:val="24"/>
              </w:rPr>
            </w:pPr>
            <w:r w:rsidRPr="00E24DD0">
              <w:rPr>
                <w:sz w:val="24"/>
              </w:rPr>
              <w:t>LAB 5: PROCEDURES, STACKS AND ARRAYS</w:t>
            </w:r>
          </w:p>
        </w:tc>
      </w:tr>
      <w:tr w:rsidR="00264B8D" w:rsidRPr="003F5571" w14:paraId="60B713A7" w14:textId="77777777" w:rsidTr="000D11F0">
        <w:trPr>
          <w:trHeight w:val="562"/>
          <w:tblHeader/>
        </w:trPr>
        <w:tc>
          <w:tcPr>
            <w:tcW w:w="572" w:type="dxa"/>
            <w:vAlign w:val="center"/>
          </w:tcPr>
          <w:p w14:paraId="3ABCB0EE" w14:textId="77777777" w:rsidR="00264B8D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NO.</w:t>
            </w:r>
          </w:p>
        </w:tc>
        <w:tc>
          <w:tcPr>
            <w:tcW w:w="6516" w:type="dxa"/>
            <w:gridSpan w:val="4"/>
            <w:vAlign w:val="center"/>
          </w:tcPr>
          <w:p w14:paraId="73DC5AD2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STUDENTS' NAME</w:t>
            </w:r>
          </w:p>
        </w:tc>
        <w:tc>
          <w:tcPr>
            <w:tcW w:w="2517" w:type="dxa"/>
            <w:vAlign w:val="center"/>
          </w:tcPr>
          <w:p w14:paraId="67952B9D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MATRIC. NO. </w:t>
            </w:r>
          </w:p>
        </w:tc>
      </w:tr>
      <w:tr w:rsidR="00264B8D" w:rsidRPr="003F5571" w14:paraId="788C6DFC" w14:textId="77777777" w:rsidTr="000D11F0">
        <w:trPr>
          <w:trHeight w:val="562"/>
          <w:tblHeader/>
        </w:trPr>
        <w:tc>
          <w:tcPr>
            <w:tcW w:w="572" w:type="dxa"/>
            <w:vAlign w:val="center"/>
          </w:tcPr>
          <w:p w14:paraId="6A79E3E7" w14:textId="77777777" w:rsidR="00264B8D" w:rsidRPr="003F5571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6516" w:type="dxa"/>
            <w:gridSpan w:val="4"/>
            <w:vAlign w:val="center"/>
          </w:tcPr>
          <w:p w14:paraId="612906E2" w14:textId="4BB912FA" w:rsidR="00264B8D" w:rsidRPr="003F5571" w:rsidRDefault="00A33B29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Ahmad Irfan Bin Harman</w:t>
            </w:r>
          </w:p>
        </w:tc>
        <w:tc>
          <w:tcPr>
            <w:tcW w:w="2517" w:type="dxa"/>
            <w:vAlign w:val="center"/>
          </w:tcPr>
          <w:p w14:paraId="7DF9F081" w14:textId="74C2BC9A" w:rsidR="00264B8D" w:rsidRPr="003F5571" w:rsidRDefault="00A33B29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B081910068</w:t>
            </w:r>
          </w:p>
        </w:tc>
      </w:tr>
      <w:tr w:rsidR="00264B8D" w:rsidRPr="003F5571" w14:paraId="4F466505" w14:textId="77777777" w:rsidTr="000D11F0">
        <w:trPr>
          <w:trHeight w:val="562"/>
          <w:tblHeader/>
        </w:trPr>
        <w:tc>
          <w:tcPr>
            <w:tcW w:w="572" w:type="dxa"/>
            <w:vAlign w:val="center"/>
          </w:tcPr>
          <w:p w14:paraId="3E6456C1" w14:textId="77777777" w:rsidR="00264B8D" w:rsidRPr="003F5571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6516" w:type="dxa"/>
            <w:gridSpan w:val="4"/>
            <w:vAlign w:val="center"/>
          </w:tcPr>
          <w:p w14:paraId="2A610DD8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14:paraId="685CE83D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14:paraId="16F9BF77" w14:textId="77777777" w:rsidTr="000D11F0">
        <w:trPr>
          <w:trHeight w:val="562"/>
          <w:tblHeader/>
        </w:trPr>
        <w:tc>
          <w:tcPr>
            <w:tcW w:w="572" w:type="dxa"/>
            <w:vAlign w:val="center"/>
          </w:tcPr>
          <w:p w14:paraId="5A9E4A21" w14:textId="77777777" w:rsidR="00264B8D" w:rsidRPr="003F5571" w:rsidRDefault="00264B8D" w:rsidP="000D11F0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6516" w:type="dxa"/>
            <w:gridSpan w:val="4"/>
            <w:vAlign w:val="center"/>
          </w:tcPr>
          <w:p w14:paraId="058EC19D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17" w:type="dxa"/>
            <w:vAlign w:val="center"/>
          </w:tcPr>
          <w:p w14:paraId="50A64D8B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14:paraId="6DA79191" w14:textId="77777777" w:rsidTr="000D11F0">
        <w:trPr>
          <w:trHeight w:val="562"/>
          <w:tblHeader/>
        </w:trPr>
        <w:tc>
          <w:tcPr>
            <w:tcW w:w="1848" w:type="dxa"/>
            <w:gridSpan w:val="2"/>
            <w:vAlign w:val="center"/>
          </w:tcPr>
          <w:p w14:paraId="0632F646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PROGRAMME</w:t>
            </w:r>
          </w:p>
        </w:tc>
        <w:tc>
          <w:tcPr>
            <w:tcW w:w="7757" w:type="dxa"/>
            <w:gridSpan w:val="4"/>
            <w:vAlign w:val="center"/>
          </w:tcPr>
          <w:p w14:paraId="6C1E9E30" w14:textId="61C5740A" w:rsidR="00264B8D" w:rsidRPr="003F5571" w:rsidRDefault="00A33B29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BEEC</w:t>
            </w:r>
          </w:p>
        </w:tc>
      </w:tr>
      <w:tr w:rsidR="00264B8D" w:rsidRPr="003F5571" w14:paraId="6681A507" w14:textId="77777777" w:rsidTr="000D11F0">
        <w:trPr>
          <w:trHeight w:val="562"/>
          <w:tblHeader/>
        </w:trPr>
        <w:tc>
          <w:tcPr>
            <w:tcW w:w="1848" w:type="dxa"/>
            <w:gridSpan w:val="2"/>
            <w:vAlign w:val="center"/>
          </w:tcPr>
          <w:p w14:paraId="50886AE0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SECTION / GROUP</w:t>
            </w:r>
          </w:p>
        </w:tc>
        <w:tc>
          <w:tcPr>
            <w:tcW w:w="7757" w:type="dxa"/>
            <w:gridSpan w:val="4"/>
            <w:vAlign w:val="center"/>
          </w:tcPr>
          <w:p w14:paraId="1C78EF51" w14:textId="17DC4C49" w:rsidR="00264B8D" w:rsidRPr="003F5571" w:rsidRDefault="00A33B29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1/1</w:t>
            </w:r>
          </w:p>
        </w:tc>
      </w:tr>
      <w:tr w:rsidR="00264B8D" w:rsidRPr="003F5571" w14:paraId="2A76A7EF" w14:textId="77777777" w:rsidTr="000D11F0">
        <w:trPr>
          <w:trHeight w:val="562"/>
          <w:tblHeader/>
        </w:trPr>
        <w:tc>
          <w:tcPr>
            <w:tcW w:w="1848" w:type="dxa"/>
            <w:gridSpan w:val="2"/>
            <w:vAlign w:val="center"/>
          </w:tcPr>
          <w:p w14:paraId="16A4FD00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7757" w:type="dxa"/>
            <w:gridSpan w:val="4"/>
            <w:vAlign w:val="center"/>
          </w:tcPr>
          <w:p w14:paraId="528A9B5A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14:paraId="214685C4" w14:textId="77777777" w:rsidTr="000D11F0">
        <w:trPr>
          <w:trHeight w:val="562"/>
          <w:tblHeader/>
        </w:trPr>
        <w:tc>
          <w:tcPr>
            <w:tcW w:w="1848" w:type="dxa"/>
            <w:gridSpan w:val="2"/>
            <w:vMerge w:val="restart"/>
            <w:vAlign w:val="center"/>
          </w:tcPr>
          <w:p w14:paraId="2515464E" w14:textId="77777777" w:rsidR="00264B8D" w:rsidRPr="003F5571" w:rsidRDefault="00264B8D" w:rsidP="000D11F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>NAME OF INSTRUCTOR(S)</w:t>
            </w:r>
          </w:p>
        </w:tc>
        <w:tc>
          <w:tcPr>
            <w:tcW w:w="7757" w:type="dxa"/>
            <w:gridSpan w:val="4"/>
            <w:vAlign w:val="center"/>
          </w:tcPr>
          <w:p w14:paraId="3C36E6F1" w14:textId="77777777" w:rsidR="00264B8D" w:rsidRPr="003F5571" w:rsidRDefault="00264B8D" w:rsidP="000B5ABA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14:paraId="46AD8791" w14:textId="77777777" w:rsidTr="000D11F0">
        <w:trPr>
          <w:trHeight w:val="546"/>
          <w:tblHeader/>
        </w:trPr>
        <w:tc>
          <w:tcPr>
            <w:tcW w:w="1848" w:type="dxa"/>
            <w:gridSpan w:val="2"/>
            <w:vMerge/>
            <w:vAlign w:val="center"/>
          </w:tcPr>
          <w:p w14:paraId="29867E5B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757" w:type="dxa"/>
            <w:gridSpan w:val="4"/>
            <w:vAlign w:val="center"/>
          </w:tcPr>
          <w:p w14:paraId="27AA2DD8" w14:textId="77777777" w:rsidR="00264B8D" w:rsidRPr="004A20C8" w:rsidRDefault="00264B8D" w:rsidP="000B5ABA">
            <w:pPr>
              <w:pStyle w:val="ListParagraph"/>
              <w:numPr>
                <w:ilvl w:val="0"/>
                <w:numId w:val="6"/>
              </w:numPr>
              <w:ind w:left="321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264B8D" w:rsidRPr="003F5571" w14:paraId="08C6A476" w14:textId="77777777" w:rsidTr="000D11F0">
        <w:trPr>
          <w:trHeight w:val="1576"/>
          <w:tblHeader/>
        </w:trPr>
        <w:tc>
          <w:tcPr>
            <w:tcW w:w="6736" w:type="dxa"/>
            <w:gridSpan w:val="4"/>
          </w:tcPr>
          <w:p w14:paraId="0A36A630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92311D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>EXAMINER’S COMMENT(S)</w:t>
            </w:r>
          </w:p>
          <w:p w14:paraId="1C730FC9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5315B61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br/>
            </w:r>
          </w:p>
          <w:p w14:paraId="518B450B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6E4A8A9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D274A49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759CC22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AF8E055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68C30E9E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14B96A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C19CE35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250891A9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4C8C208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34C88B3E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C92974D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869" w:type="dxa"/>
            <w:gridSpan w:val="2"/>
          </w:tcPr>
          <w:p w14:paraId="6EC32D47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50ACE17F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TOTAL MARKS</w:t>
            </w:r>
          </w:p>
          <w:p w14:paraId="1353A3C6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F557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  <w:p w14:paraId="0ABEA638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EFB6A2A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E24B376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0105866B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4C027476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14:paraId="153AB88D" w14:textId="77777777" w:rsidR="00264B8D" w:rsidRPr="003F5571" w:rsidRDefault="00264B8D" w:rsidP="000D11F0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479FEEED" w14:textId="77777777" w:rsidR="000E73B9" w:rsidRDefault="000E73B9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14:paraId="5D9DCC71" w14:textId="77777777" w:rsidR="00264B8D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14:paraId="09B8FCCC" w14:textId="77777777" w:rsidR="00264B8D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p w14:paraId="18C6C73F" w14:textId="77777777" w:rsidR="00264B8D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0"/>
        <w:gridCol w:w="1134"/>
        <w:gridCol w:w="2835"/>
        <w:gridCol w:w="3793"/>
      </w:tblGrid>
      <w:tr w:rsidR="00264B8D" w:rsidRPr="00E00D97" w14:paraId="522FD386" w14:textId="77777777" w:rsidTr="000D11F0">
        <w:tc>
          <w:tcPr>
            <w:tcW w:w="710" w:type="dxa"/>
          </w:tcPr>
          <w:p w14:paraId="1CD68B03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Rev. No.</w:t>
            </w:r>
          </w:p>
        </w:tc>
        <w:tc>
          <w:tcPr>
            <w:tcW w:w="1134" w:type="dxa"/>
          </w:tcPr>
          <w:p w14:paraId="6D9FC4BC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Date</w:t>
            </w:r>
          </w:p>
        </w:tc>
        <w:tc>
          <w:tcPr>
            <w:tcW w:w="2835" w:type="dxa"/>
          </w:tcPr>
          <w:p w14:paraId="254B478D" w14:textId="77777777" w:rsidR="00264B8D" w:rsidRPr="00E00D97" w:rsidRDefault="00264B8D" w:rsidP="000D11F0">
            <w:pPr>
              <w:spacing w:before="120" w:after="120"/>
              <w:ind w:right="1068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Author</w:t>
            </w:r>
            <w:r>
              <w:rPr>
                <w:rFonts w:ascii="Arial" w:hAnsi="Arial" w:cs="Arial"/>
              </w:rPr>
              <w:t>(s)</w:t>
            </w:r>
          </w:p>
        </w:tc>
        <w:tc>
          <w:tcPr>
            <w:tcW w:w="3793" w:type="dxa"/>
          </w:tcPr>
          <w:p w14:paraId="5404AB63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Description</w:t>
            </w:r>
          </w:p>
        </w:tc>
      </w:tr>
      <w:tr w:rsidR="00264B8D" w:rsidRPr="00E00D97" w14:paraId="2CDF3451" w14:textId="77777777" w:rsidTr="000D11F0">
        <w:trPr>
          <w:trHeight w:val="1745"/>
        </w:trPr>
        <w:tc>
          <w:tcPr>
            <w:tcW w:w="710" w:type="dxa"/>
          </w:tcPr>
          <w:p w14:paraId="0FD29E5D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1.0</w:t>
            </w:r>
          </w:p>
        </w:tc>
        <w:tc>
          <w:tcPr>
            <w:tcW w:w="1134" w:type="dxa"/>
          </w:tcPr>
          <w:p w14:paraId="1E1211BB" w14:textId="77777777" w:rsidR="00264B8D" w:rsidRPr="00E00D97" w:rsidRDefault="0069640B" w:rsidP="0069640B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="00264B8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FEB 2020</w:t>
            </w:r>
          </w:p>
        </w:tc>
        <w:tc>
          <w:tcPr>
            <w:tcW w:w="2835" w:type="dxa"/>
          </w:tcPr>
          <w:p w14:paraId="363EF266" w14:textId="77777777" w:rsidR="00264B8D" w:rsidRDefault="00264B8D" w:rsidP="000B5ABA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Noor </w:t>
            </w:r>
            <w:proofErr w:type="spellStart"/>
            <w:r>
              <w:rPr>
                <w:rFonts w:ascii="Arial" w:hAnsi="Arial" w:cs="Arial"/>
              </w:rPr>
              <w:t>Mohd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Ariff</w:t>
            </w:r>
            <w:proofErr w:type="spellEnd"/>
          </w:p>
          <w:p w14:paraId="27E60720" w14:textId="77777777" w:rsidR="00264B8D" w:rsidRDefault="0069640B" w:rsidP="000B5ABA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Ahmad </w:t>
            </w:r>
            <w:proofErr w:type="spellStart"/>
            <w:r>
              <w:rPr>
                <w:rFonts w:ascii="Arial" w:hAnsi="Arial" w:cs="Arial"/>
              </w:rPr>
              <w:t>Nizamudin</w:t>
            </w:r>
            <w:proofErr w:type="spellEnd"/>
          </w:p>
          <w:p w14:paraId="3EAC28D2" w14:textId="77777777" w:rsidR="00264B8D" w:rsidRPr="003C513A" w:rsidRDefault="00264B8D" w:rsidP="000B5ABA">
            <w:pPr>
              <w:pStyle w:val="ListParagraph"/>
              <w:numPr>
                <w:ilvl w:val="0"/>
                <w:numId w:val="7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</w:p>
        </w:tc>
        <w:tc>
          <w:tcPr>
            <w:tcW w:w="3793" w:type="dxa"/>
          </w:tcPr>
          <w:p w14:paraId="6DA6E417" w14:textId="77777777" w:rsidR="00264B8D" w:rsidRPr="00E00D97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83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 xml:space="preserve">Update to new </w:t>
            </w:r>
            <w:proofErr w:type="spellStart"/>
            <w:r w:rsidRPr="00E00D97">
              <w:rPr>
                <w:rFonts w:ascii="Arial" w:hAnsi="Arial" w:cs="Arial"/>
              </w:rPr>
              <w:t>UTeM</w:t>
            </w:r>
            <w:proofErr w:type="spellEnd"/>
            <w:r w:rsidRPr="00E00D97">
              <w:rPr>
                <w:rFonts w:ascii="Arial" w:hAnsi="Arial" w:cs="Arial"/>
              </w:rPr>
              <w:t xml:space="preserve"> logo </w:t>
            </w:r>
          </w:p>
          <w:p w14:paraId="36894476" w14:textId="77777777" w:rsidR="00264B8D" w:rsidRPr="00E00D97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75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Update faculty's name</w:t>
            </w:r>
          </w:p>
          <w:p w14:paraId="4B143151" w14:textId="77777777" w:rsidR="00264B8D" w:rsidRPr="00E00D97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75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Change "course" to "</w:t>
            </w:r>
            <w:proofErr w:type="spellStart"/>
            <w:r w:rsidRPr="00E00D97">
              <w:rPr>
                <w:rFonts w:ascii="Arial" w:hAnsi="Arial" w:cs="Arial"/>
              </w:rPr>
              <w:t>programme</w:t>
            </w:r>
            <w:proofErr w:type="spellEnd"/>
            <w:r w:rsidRPr="00E00D97">
              <w:rPr>
                <w:rFonts w:ascii="Arial" w:hAnsi="Arial" w:cs="Arial"/>
              </w:rPr>
              <w:t>"</w:t>
            </w:r>
          </w:p>
          <w:p w14:paraId="60B4D115" w14:textId="77777777" w:rsidR="00264B8D" w:rsidRDefault="00264B8D" w:rsidP="000B5ABA">
            <w:pPr>
              <w:pStyle w:val="ListParagraph"/>
              <w:numPr>
                <w:ilvl w:val="0"/>
                <w:numId w:val="8"/>
              </w:numPr>
              <w:spacing w:before="120" w:after="120" w:line="276" w:lineRule="auto"/>
              <w:ind w:left="275"/>
              <w:contextualSpacing/>
              <w:rPr>
                <w:rFonts w:ascii="Arial" w:hAnsi="Arial" w:cs="Arial"/>
              </w:rPr>
            </w:pPr>
            <w:r w:rsidRPr="00E00D97">
              <w:rPr>
                <w:rFonts w:ascii="Arial" w:hAnsi="Arial" w:cs="Arial"/>
              </w:rPr>
              <w:t>Remove verification stamp</w:t>
            </w:r>
          </w:p>
          <w:p w14:paraId="13C5F89C" w14:textId="77777777" w:rsidR="00264B8D" w:rsidRPr="0069640B" w:rsidRDefault="00264B8D" w:rsidP="0069640B">
            <w:pPr>
              <w:spacing w:before="120" w:after="120" w:line="276" w:lineRule="auto"/>
              <w:ind w:left="-85"/>
              <w:contextualSpacing/>
              <w:rPr>
                <w:rFonts w:ascii="Arial" w:hAnsi="Arial" w:cs="Arial"/>
              </w:rPr>
            </w:pPr>
          </w:p>
        </w:tc>
      </w:tr>
      <w:tr w:rsidR="00264B8D" w:rsidRPr="00E00D97" w14:paraId="47C518DB" w14:textId="77777777" w:rsidTr="000D11F0">
        <w:trPr>
          <w:trHeight w:val="1745"/>
        </w:trPr>
        <w:tc>
          <w:tcPr>
            <w:tcW w:w="710" w:type="dxa"/>
          </w:tcPr>
          <w:p w14:paraId="09E6D162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76FB5ACA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23D6EE72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93" w:type="dxa"/>
          </w:tcPr>
          <w:p w14:paraId="07865705" w14:textId="77777777" w:rsidR="00264B8D" w:rsidRPr="00E00D97" w:rsidRDefault="00264B8D" w:rsidP="000D11F0">
            <w:pPr>
              <w:spacing w:before="120" w:after="120"/>
              <w:ind w:left="-85"/>
              <w:rPr>
                <w:rFonts w:ascii="Arial" w:hAnsi="Arial" w:cs="Arial"/>
              </w:rPr>
            </w:pPr>
          </w:p>
        </w:tc>
      </w:tr>
      <w:tr w:rsidR="00264B8D" w:rsidRPr="00E00D97" w14:paraId="0422F208" w14:textId="77777777" w:rsidTr="000D11F0">
        <w:trPr>
          <w:trHeight w:val="1745"/>
        </w:trPr>
        <w:tc>
          <w:tcPr>
            <w:tcW w:w="710" w:type="dxa"/>
          </w:tcPr>
          <w:p w14:paraId="6F5772AE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8D77759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14:paraId="4D0A47CE" w14:textId="77777777" w:rsidR="00264B8D" w:rsidRPr="00E00D97" w:rsidRDefault="00264B8D" w:rsidP="000D11F0">
            <w:pPr>
              <w:spacing w:before="120" w:after="120"/>
              <w:rPr>
                <w:rFonts w:ascii="Arial" w:hAnsi="Arial" w:cs="Arial"/>
              </w:rPr>
            </w:pPr>
          </w:p>
        </w:tc>
        <w:tc>
          <w:tcPr>
            <w:tcW w:w="3793" w:type="dxa"/>
          </w:tcPr>
          <w:p w14:paraId="1E7185B3" w14:textId="77777777" w:rsidR="00264B8D" w:rsidRPr="00E00D97" w:rsidRDefault="00264B8D" w:rsidP="000D11F0">
            <w:pPr>
              <w:spacing w:before="120" w:after="120"/>
              <w:ind w:left="-85"/>
              <w:rPr>
                <w:rFonts w:ascii="Arial" w:hAnsi="Arial" w:cs="Arial"/>
              </w:rPr>
            </w:pPr>
          </w:p>
        </w:tc>
      </w:tr>
    </w:tbl>
    <w:p w14:paraId="4BABD3C1" w14:textId="77777777" w:rsidR="00264B8D" w:rsidRPr="0070299C" w:rsidRDefault="00264B8D" w:rsidP="0035377C">
      <w:pPr>
        <w:spacing w:line="276" w:lineRule="auto"/>
        <w:ind w:right="605"/>
        <w:jc w:val="both"/>
        <w:rPr>
          <w:rFonts w:ascii="Arial" w:hAnsi="Arial" w:cs="Arial"/>
          <w:b/>
          <w:sz w:val="20"/>
          <w:szCs w:val="20"/>
          <w:lang w:val="ms-MY"/>
        </w:rPr>
        <w:sectPr w:rsidR="00264B8D" w:rsidRPr="0070299C" w:rsidSect="00333EB7">
          <w:headerReference w:type="default" r:id="rId9"/>
          <w:footerReference w:type="default" r:id="rId10"/>
          <w:pgSz w:w="11907" w:h="16840" w:code="9"/>
          <w:pgMar w:top="1264" w:right="1355" w:bottom="1440" w:left="1797" w:header="720" w:footer="720" w:gutter="0"/>
          <w:pgNumType w:start="1"/>
          <w:cols w:space="720"/>
          <w:docGrid w:linePitch="360"/>
        </w:sectPr>
      </w:pPr>
    </w:p>
    <w:p w14:paraId="19E76B75" w14:textId="77777777" w:rsidR="00E24DD0" w:rsidRPr="0070299C" w:rsidRDefault="00E24DD0" w:rsidP="00E24DD0">
      <w:pPr>
        <w:pStyle w:val="Heading2"/>
        <w:numPr>
          <w:ilvl w:val="0"/>
          <w:numId w:val="4"/>
        </w:numPr>
        <w:tabs>
          <w:tab w:val="clear" w:pos="360"/>
        </w:tabs>
        <w:ind w:left="142" w:firstLine="0"/>
      </w:pPr>
      <w:r w:rsidRPr="0070299C">
        <w:lastRenderedPageBreak/>
        <w:t>OBJECTIVES</w:t>
      </w:r>
    </w:p>
    <w:p w14:paraId="5E1220E6" w14:textId="77777777" w:rsidR="00E24DD0" w:rsidRPr="008122D1" w:rsidRDefault="00E24DD0" w:rsidP="00E24DD0">
      <w:pPr>
        <w:ind w:left="142"/>
        <w:rPr>
          <w:rFonts w:ascii="Arial" w:hAnsi="Arial" w:cs="Arial"/>
          <w:bCs/>
          <w:sz w:val="20"/>
          <w:szCs w:val="20"/>
          <w:lang w:val="ms-MY"/>
        </w:rPr>
      </w:pPr>
    </w:p>
    <w:p w14:paraId="7884F6A3" w14:textId="77777777" w:rsidR="00E24DD0" w:rsidRPr="00BD2C93" w:rsidRDefault="00E24DD0" w:rsidP="00E24DD0">
      <w:pPr>
        <w:numPr>
          <w:ilvl w:val="0"/>
          <w:numId w:val="2"/>
        </w:numPr>
        <w:tabs>
          <w:tab w:val="clear" w:pos="720"/>
          <w:tab w:val="num" w:pos="426"/>
        </w:tabs>
        <w:ind w:left="142" w:firstLine="0"/>
        <w:rPr>
          <w:rFonts w:ascii="Arial" w:hAnsi="Arial" w:cs="Arial"/>
          <w:bCs/>
          <w:sz w:val="20"/>
          <w:szCs w:val="20"/>
        </w:rPr>
      </w:pPr>
      <w:r w:rsidRPr="007916A1">
        <w:rPr>
          <w:rFonts w:ascii="Arial" w:hAnsi="Arial" w:cs="Arial"/>
          <w:spacing w:val="2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o</w:t>
      </w:r>
      <w:r w:rsidRPr="007916A1">
        <w:rPr>
          <w:rFonts w:ascii="Arial" w:hAnsi="Arial" w:cs="Arial"/>
          <w:spacing w:val="9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</w:t>
      </w:r>
      <w:r w:rsidRPr="007916A1">
        <w:rPr>
          <w:rFonts w:ascii="Arial" w:hAnsi="Arial" w:cs="Arial"/>
          <w:spacing w:val="1"/>
          <w:sz w:val="20"/>
          <w:szCs w:val="20"/>
        </w:rPr>
        <w:t>o</w:t>
      </w:r>
      <w:r w:rsidRPr="007916A1">
        <w:rPr>
          <w:rFonts w:ascii="Arial" w:hAnsi="Arial" w:cs="Arial"/>
          <w:spacing w:val="2"/>
          <w:sz w:val="20"/>
          <w:szCs w:val="20"/>
        </w:rPr>
        <w:t>ns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ruct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an</w:t>
      </w:r>
      <w:r w:rsidRPr="007916A1">
        <w:rPr>
          <w:rFonts w:ascii="Arial" w:hAnsi="Arial" w:cs="Arial"/>
          <w:sz w:val="20"/>
          <w:szCs w:val="20"/>
        </w:rPr>
        <w:t>d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es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p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og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us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>g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f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pacing w:val="1"/>
          <w:sz w:val="20"/>
          <w:szCs w:val="20"/>
        </w:rPr>
        <w:t>ll</w:t>
      </w:r>
      <w:r w:rsidRPr="007916A1">
        <w:rPr>
          <w:rFonts w:ascii="Arial" w:hAnsi="Arial" w:cs="Arial"/>
          <w:spacing w:val="2"/>
          <w:sz w:val="20"/>
          <w:szCs w:val="20"/>
        </w:rPr>
        <w:t>ow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>g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ca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ego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f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808</w:t>
      </w:r>
      <w:r w:rsidRPr="007916A1">
        <w:rPr>
          <w:rFonts w:ascii="Arial" w:hAnsi="Arial" w:cs="Arial"/>
          <w:sz w:val="20"/>
          <w:szCs w:val="20"/>
        </w:rPr>
        <w:t>6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ns</w:t>
      </w:r>
      <w:r w:rsidRPr="007916A1">
        <w:rPr>
          <w:rFonts w:ascii="Arial" w:hAnsi="Arial" w:cs="Arial"/>
          <w:spacing w:val="1"/>
          <w:sz w:val="20"/>
          <w:szCs w:val="20"/>
        </w:rPr>
        <w:t>tr</w:t>
      </w:r>
      <w:r w:rsidRPr="007916A1">
        <w:rPr>
          <w:rFonts w:ascii="Arial" w:hAnsi="Arial" w:cs="Arial"/>
          <w:spacing w:val="2"/>
          <w:sz w:val="20"/>
          <w:szCs w:val="20"/>
        </w:rPr>
        <w:t>uc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n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Se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</w:t>
      </w:r>
      <w:r w:rsidRPr="007916A1">
        <w:rPr>
          <w:rFonts w:ascii="Arial" w:hAnsi="Arial" w:cs="Arial"/>
          <w:w w:val="103"/>
          <w:sz w:val="20"/>
          <w:szCs w:val="20"/>
        </w:rPr>
        <w:t>:</w:t>
      </w:r>
    </w:p>
    <w:p w14:paraId="1FF6B850" w14:textId="77777777" w:rsidR="00E24DD0" w:rsidRPr="007916A1" w:rsidRDefault="00E24DD0" w:rsidP="00E24DD0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spacing w:before="12"/>
        <w:rPr>
          <w:rFonts w:ascii="Arial" w:hAnsi="Arial" w:cs="Arial"/>
          <w:sz w:val="20"/>
          <w:szCs w:val="20"/>
        </w:rPr>
      </w:pPr>
      <w:r w:rsidRPr="007916A1">
        <w:rPr>
          <w:w w:val="136"/>
        </w:rPr>
        <w:t>•</w:t>
      </w:r>
      <w:r w:rsidRPr="007916A1">
        <w:rPr>
          <w:rFonts w:ascii="Arial" w:hAnsi="Arial" w:cs="Arial"/>
          <w:sz w:val="20"/>
          <w:szCs w:val="20"/>
        </w:rPr>
        <w:tab/>
      </w:r>
      <w:r w:rsidRPr="007916A1">
        <w:rPr>
          <w:rFonts w:ascii="Arial" w:hAnsi="Arial" w:cs="Arial"/>
          <w:spacing w:val="2"/>
          <w:sz w:val="20"/>
          <w:szCs w:val="20"/>
        </w:rPr>
        <w:t>Da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a</w:t>
      </w:r>
      <w:r w:rsidRPr="007916A1">
        <w:rPr>
          <w:rFonts w:ascii="Arial" w:hAnsi="Arial" w:cs="Arial"/>
          <w:spacing w:val="9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3"/>
          <w:w w:val="103"/>
          <w:sz w:val="20"/>
          <w:szCs w:val="20"/>
        </w:rPr>
        <w:t>M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ove</w:t>
      </w:r>
      <w:r w:rsidRPr="007916A1">
        <w:rPr>
          <w:rFonts w:ascii="Arial" w:hAnsi="Arial" w:cs="Arial"/>
          <w:spacing w:val="3"/>
          <w:w w:val="103"/>
          <w:sz w:val="20"/>
          <w:szCs w:val="20"/>
        </w:rPr>
        <w:t>m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en</w:t>
      </w:r>
      <w:r w:rsidRPr="007916A1">
        <w:rPr>
          <w:rFonts w:ascii="Arial" w:hAnsi="Arial" w:cs="Arial"/>
          <w:w w:val="103"/>
          <w:sz w:val="20"/>
          <w:szCs w:val="20"/>
        </w:rPr>
        <w:t>t</w:t>
      </w:r>
    </w:p>
    <w:p w14:paraId="57099A85" w14:textId="77777777" w:rsidR="00E24DD0" w:rsidRPr="007916A1" w:rsidRDefault="00E24DD0" w:rsidP="00E24DD0">
      <w:pPr>
        <w:pStyle w:val="ListParagraph"/>
        <w:widowControl w:val="0"/>
        <w:tabs>
          <w:tab w:val="left" w:pos="1134"/>
        </w:tabs>
        <w:autoSpaceDE w:val="0"/>
        <w:autoSpaceDN w:val="0"/>
        <w:adjustRightInd w:val="0"/>
        <w:spacing w:before="11"/>
        <w:rPr>
          <w:rFonts w:ascii="Arial" w:hAnsi="Arial" w:cs="Arial"/>
          <w:sz w:val="20"/>
          <w:szCs w:val="20"/>
        </w:rPr>
      </w:pPr>
      <w:r w:rsidRPr="007916A1">
        <w:rPr>
          <w:rFonts w:ascii="Arial" w:hAnsi="Arial" w:cs="Arial"/>
          <w:w w:val="136"/>
          <w:sz w:val="20"/>
          <w:szCs w:val="20"/>
        </w:rPr>
        <w:t>•</w:t>
      </w:r>
      <w:r w:rsidRPr="007916A1">
        <w:rPr>
          <w:rFonts w:ascii="Arial" w:hAnsi="Arial" w:cs="Arial"/>
          <w:sz w:val="20"/>
          <w:szCs w:val="20"/>
        </w:rPr>
        <w:tab/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rit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z w:val="20"/>
          <w:szCs w:val="20"/>
        </w:rPr>
        <w:t>c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Ope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a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on</w:t>
      </w:r>
      <w:r w:rsidRPr="007916A1">
        <w:rPr>
          <w:rFonts w:ascii="Arial" w:hAnsi="Arial" w:cs="Arial"/>
          <w:w w:val="103"/>
          <w:sz w:val="20"/>
          <w:szCs w:val="20"/>
        </w:rPr>
        <w:t>s</w:t>
      </w:r>
    </w:p>
    <w:p w14:paraId="2679C8C5" w14:textId="77777777" w:rsidR="00E24DD0" w:rsidRPr="00BD2C93" w:rsidRDefault="00E24DD0" w:rsidP="00E24DD0">
      <w:pPr>
        <w:ind w:left="142"/>
        <w:rPr>
          <w:rFonts w:ascii="Arial" w:hAnsi="Arial" w:cs="Arial"/>
          <w:bCs/>
          <w:sz w:val="20"/>
          <w:szCs w:val="20"/>
        </w:rPr>
      </w:pPr>
    </w:p>
    <w:p w14:paraId="2917E8FC" w14:textId="77777777" w:rsidR="00E24DD0" w:rsidRPr="00BD2C93" w:rsidRDefault="00E24DD0" w:rsidP="00E24DD0">
      <w:pPr>
        <w:pStyle w:val="ListParagraph"/>
        <w:widowControl w:val="0"/>
        <w:numPr>
          <w:ilvl w:val="0"/>
          <w:numId w:val="2"/>
        </w:numPr>
        <w:tabs>
          <w:tab w:val="clear" w:pos="720"/>
          <w:tab w:val="num" w:pos="426"/>
          <w:tab w:val="left" w:pos="1134"/>
        </w:tabs>
        <w:autoSpaceDE w:val="0"/>
        <w:autoSpaceDN w:val="0"/>
        <w:adjustRightInd w:val="0"/>
        <w:spacing w:before="12"/>
        <w:ind w:hanging="578"/>
        <w:rPr>
          <w:rFonts w:ascii="Arial" w:hAnsi="Arial" w:cs="Arial"/>
          <w:bCs/>
          <w:sz w:val="20"/>
          <w:szCs w:val="20"/>
        </w:rPr>
      </w:pPr>
      <w:r w:rsidRPr="00BD2C93">
        <w:rPr>
          <w:rFonts w:ascii="Arial" w:hAnsi="Arial" w:cs="Arial"/>
          <w:spacing w:val="2"/>
          <w:sz w:val="20"/>
          <w:szCs w:val="20"/>
        </w:rPr>
        <w:t>T</w:t>
      </w:r>
      <w:r w:rsidRPr="00BD2C93">
        <w:rPr>
          <w:rFonts w:ascii="Arial" w:hAnsi="Arial" w:cs="Arial"/>
          <w:sz w:val="20"/>
          <w:szCs w:val="20"/>
        </w:rPr>
        <w:t>o</w:t>
      </w:r>
      <w:r w:rsidRPr="00BD2C93">
        <w:rPr>
          <w:rFonts w:ascii="Arial" w:hAnsi="Arial" w:cs="Arial"/>
          <w:spacing w:val="9"/>
          <w:sz w:val="20"/>
          <w:szCs w:val="20"/>
        </w:rPr>
        <w:t xml:space="preserve"> </w:t>
      </w:r>
      <w:r w:rsidRPr="00BD2C93">
        <w:rPr>
          <w:rFonts w:ascii="Arial" w:hAnsi="Arial" w:cs="Arial"/>
          <w:spacing w:val="2"/>
          <w:sz w:val="20"/>
          <w:szCs w:val="20"/>
        </w:rPr>
        <w:t>unde</w:t>
      </w:r>
      <w:r w:rsidRPr="00BD2C93">
        <w:rPr>
          <w:rFonts w:ascii="Arial" w:hAnsi="Arial" w:cs="Arial"/>
          <w:spacing w:val="1"/>
          <w:sz w:val="20"/>
          <w:szCs w:val="20"/>
        </w:rPr>
        <w:t>r</w:t>
      </w:r>
      <w:r w:rsidRPr="00BD2C93">
        <w:rPr>
          <w:rFonts w:ascii="Arial" w:hAnsi="Arial" w:cs="Arial"/>
          <w:spacing w:val="2"/>
          <w:sz w:val="20"/>
          <w:szCs w:val="20"/>
        </w:rPr>
        <w:t>s</w:t>
      </w:r>
      <w:r w:rsidRPr="00BD2C93">
        <w:rPr>
          <w:rFonts w:ascii="Arial" w:hAnsi="Arial" w:cs="Arial"/>
          <w:spacing w:val="1"/>
          <w:sz w:val="20"/>
          <w:szCs w:val="20"/>
        </w:rPr>
        <w:t>t</w:t>
      </w:r>
      <w:r w:rsidRPr="00BD2C93">
        <w:rPr>
          <w:rFonts w:ascii="Arial" w:hAnsi="Arial" w:cs="Arial"/>
          <w:spacing w:val="2"/>
          <w:sz w:val="20"/>
          <w:szCs w:val="20"/>
        </w:rPr>
        <w:t>an</w:t>
      </w:r>
      <w:r w:rsidRPr="00BD2C93">
        <w:rPr>
          <w:rFonts w:ascii="Arial" w:hAnsi="Arial" w:cs="Arial"/>
          <w:sz w:val="20"/>
          <w:szCs w:val="20"/>
        </w:rPr>
        <w:t>d</w:t>
      </w:r>
      <w:r w:rsidRPr="00BD2C93">
        <w:rPr>
          <w:rFonts w:ascii="Arial" w:hAnsi="Arial" w:cs="Arial"/>
          <w:spacing w:val="8"/>
          <w:sz w:val="20"/>
          <w:szCs w:val="20"/>
        </w:rPr>
        <w:t xml:space="preserve"> </w:t>
      </w:r>
      <w:r w:rsidRPr="00BD2C93">
        <w:rPr>
          <w:rFonts w:ascii="Arial" w:hAnsi="Arial" w:cs="Arial"/>
          <w:spacing w:val="2"/>
          <w:sz w:val="20"/>
          <w:szCs w:val="20"/>
        </w:rPr>
        <w:t>808</w:t>
      </w:r>
      <w:r w:rsidRPr="00BD2C93">
        <w:rPr>
          <w:rFonts w:ascii="Arial" w:hAnsi="Arial" w:cs="Arial"/>
          <w:sz w:val="20"/>
          <w:szCs w:val="20"/>
        </w:rPr>
        <w:t>6</w:t>
      </w:r>
      <w:r w:rsidRPr="00BD2C93">
        <w:rPr>
          <w:rFonts w:ascii="Arial" w:hAnsi="Arial" w:cs="Arial"/>
          <w:spacing w:val="8"/>
          <w:sz w:val="20"/>
          <w:szCs w:val="20"/>
        </w:rPr>
        <w:t xml:space="preserve"> </w:t>
      </w:r>
      <w:r w:rsidRPr="00BD2C93">
        <w:rPr>
          <w:rFonts w:ascii="Arial" w:hAnsi="Arial" w:cs="Arial"/>
          <w:spacing w:val="3"/>
          <w:sz w:val="20"/>
          <w:szCs w:val="20"/>
        </w:rPr>
        <w:t>m</w:t>
      </w:r>
      <w:r w:rsidRPr="00BD2C93">
        <w:rPr>
          <w:rFonts w:ascii="Arial" w:hAnsi="Arial" w:cs="Arial"/>
          <w:spacing w:val="1"/>
          <w:sz w:val="20"/>
          <w:szCs w:val="20"/>
        </w:rPr>
        <w:t>i</w:t>
      </w:r>
      <w:r w:rsidRPr="00BD2C93">
        <w:rPr>
          <w:rFonts w:ascii="Arial" w:hAnsi="Arial" w:cs="Arial"/>
          <w:spacing w:val="2"/>
          <w:sz w:val="20"/>
          <w:szCs w:val="20"/>
        </w:rPr>
        <w:t>c</w:t>
      </w:r>
      <w:r w:rsidRPr="00BD2C93">
        <w:rPr>
          <w:rFonts w:ascii="Arial" w:hAnsi="Arial" w:cs="Arial"/>
          <w:spacing w:val="1"/>
          <w:sz w:val="20"/>
          <w:szCs w:val="20"/>
        </w:rPr>
        <w:t>r</w:t>
      </w:r>
      <w:r w:rsidRPr="00BD2C93">
        <w:rPr>
          <w:rFonts w:ascii="Arial" w:hAnsi="Arial" w:cs="Arial"/>
          <w:spacing w:val="2"/>
          <w:sz w:val="20"/>
          <w:szCs w:val="20"/>
        </w:rPr>
        <w:t>op</w:t>
      </w:r>
      <w:r w:rsidRPr="00BD2C93">
        <w:rPr>
          <w:rFonts w:ascii="Arial" w:hAnsi="Arial" w:cs="Arial"/>
          <w:spacing w:val="1"/>
          <w:sz w:val="20"/>
          <w:szCs w:val="20"/>
        </w:rPr>
        <w:t>r</w:t>
      </w:r>
      <w:r w:rsidRPr="00BD2C93">
        <w:rPr>
          <w:rFonts w:ascii="Arial" w:hAnsi="Arial" w:cs="Arial"/>
          <w:spacing w:val="2"/>
          <w:sz w:val="20"/>
          <w:szCs w:val="20"/>
        </w:rPr>
        <w:t>ocesso</w:t>
      </w:r>
      <w:r w:rsidRPr="00BD2C93">
        <w:rPr>
          <w:rFonts w:ascii="Arial" w:hAnsi="Arial" w:cs="Arial"/>
          <w:sz w:val="20"/>
          <w:szCs w:val="20"/>
        </w:rPr>
        <w:t>r</w:t>
      </w:r>
      <w:r w:rsidRPr="00BD2C93">
        <w:rPr>
          <w:rFonts w:ascii="Arial" w:hAnsi="Arial" w:cs="Arial"/>
          <w:spacing w:val="9"/>
          <w:sz w:val="20"/>
          <w:szCs w:val="20"/>
        </w:rPr>
        <w:t xml:space="preserve"> </w:t>
      </w:r>
      <w:r w:rsidRPr="00BD2C93">
        <w:rPr>
          <w:rFonts w:ascii="Arial" w:hAnsi="Arial" w:cs="Arial"/>
          <w:spacing w:val="2"/>
          <w:w w:val="103"/>
          <w:sz w:val="20"/>
          <w:szCs w:val="20"/>
        </w:rPr>
        <w:t>a</w:t>
      </w:r>
      <w:r w:rsidRPr="00BD2C93">
        <w:rPr>
          <w:rFonts w:ascii="Arial" w:hAnsi="Arial" w:cs="Arial"/>
          <w:spacing w:val="1"/>
          <w:w w:val="103"/>
          <w:sz w:val="20"/>
          <w:szCs w:val="20"/>
        </w:rPr>
        <w:t>r</w:t>
      </w:r>
      <w:r w:rsidRPr="00BD2C93">
        <w:rPr>
          <w:rFonts w:ascii="Arial" w:hAnsi="Arial" w:cs="Arial"/>
          <w:spacing w:val="2"/>
          <w:w w:val="103"/>
          <w:sz w:val="20"/>
          <w:szCs w:val="20"/>
        </w:rPr>
        <w:t>ch</w:t>
      </w:r>
      <w:r w:rsidRPr="00BD2C93">
        <w:rPr>
          <w:rFonts w:ascii="Arial" w:hAnsi="Arial" w:cs="Arial"/>
          <w:spacing w:val="1"/>
          <w:w w:val="103"/>
          <w:sz w:val="20"/>
          <w:szCs w:val="20"/>
        </w:rPr>
        <w:t>it</w:t>
      </w:r>
      <w:r w:rsidRPr="00BD2C93">
        <w:rPr>
          <w:rFonts w:ascii="Arial" w:hAnsi="Arial" w:cs="Arial"/>
          <w:spacing w:val="2"/>
          <w:w w:val="103"/>
          <w:sz w:val="20"/>
          <w:szCs w:val="20"/>
        </w:rPr>
        <w:t>ec</w:t>
      </w:r>
      <w:r w:rsidRPr="00BD2C93">
        <w:rPr>
          <w:rFonts w:ascii="Arial" w:hAnsi="Arial" w:cs="Arial"/>
          <w:spacing w:val="1"/>
          <w:w w:val="103"/>
          <w:sz w:val="20"/>
          <w:szCs w:val="20"/>
        </w:rPr>
        <w:t>t</w:t>
      </w:r>
      <w:r w:rsidRPr="00BD2C93">
        <w:rPr>
          <w:rFonts w:ascii="Arial" w:hAnsi="Arial" w:cs="Arial"/>
          <w:spacing w:val="2"/>
          <w:w w:val="103"/>
          <w:sz w:val="20"/>
          <w:szCs w:val="20"/>
        </w:rPr>
        <w:t>u</w:t>
      </w:r>
      <w:r w:rsidRPr="00BD2C93">
        <w:rPr>
          <w:rFonts w:ascii="Arial" w:hAnsi="Arial" w:cs="Arial"/>
          <w:spacing w:val="1"/>
          <w:w w:val="103"/>
          <w:sz w:val="20"/>
          <w:szCs w:val="20"/>
        </w:rPr>
        <w:t>r</w:t>
      </w:r>
      <w:r w:rsidRPr="00BD2C93">
        <w:rPr>
          <w:rFonts w:ascii="Arial" w:hAnsi="Arial" w:cs="Arial"/>
          <w:spacing w:val="2"/>
          <w:w w:val="103"/>
          <w:sz w:val="20"/>
          <w:szCs w:val="20"/>
        </w:rPr>
        <w:t>e</w:t>
      </w:r>
      <w:r w:rsidRPr="00BD2C93">
        <w:rPr>
          <w:rFonts w:ascii="Arial" w:hAnsi="Arial" w:cs="Arial"/>
          <w:w w:val="103"/>
          <w:sz w:val="20"/>
          <w:szCs w:val="20"/>
        </w:rPr>
        <w:t>.</w:t>
      </w:r>
    </w:p>
    <w:p w14:paraId="1551E6F6" w14:textId="77777777" w:rsidR="00E24DD0" w:rsidRDefault="00E24DD0" w:rsidP="00E24DD0">
      <w:pPr>
        <w:ind w:left="142"/>
        <w:rPr>
          <w:rFonts w:ascii="Arial" w:hAnsi="Arial" w:cs="Arial"/>
          <w:bCs/>
          <w:sz w:val="20"/>
          <w:szCs w:val="20"/>
        </w:rPr>
      </w:pPr>
    </w:p>
    <w:p w14:paraId="021635ED" w14:textId="77777777" w:rsidR="00E24DD0" w:rsidRPr="0070299C" w:rsidRDefault="00E24DD0" w:rsidP="00E24DD0">
      <w:pPr>
        <w:ind w:left="142"/>
        <w:rPr>
          <w:rFonts w:ascii="Arial" w:hAnsi="Arial" w:cs="Arial"/>
          <w:bCs/>
          <w:sz w:val="20"/>
          <w:szCs w:val="20"/>
          <w:lang w:val="ms-MY"/>
        </w:rPr>
      </w:pPr>
    </w:p>
    <w:p w14:paraId="291F6E4F" w14:textId="77777777" w:rsidR="00E24DD0" w:rsidRPr="0070299C" w:rsidRDefault="00E24DD0" w:rsidP="00E24DD0">
      <w:pPr>
        <w:pStyle w:val="Heading2"/>
        <w:tabs>
          <w:tab w:val="clear" w:pos="360"/>
          <w:tab w:val="num" w:pos="-709"/>
        </w:tabs>
        <w:ind w:left="142" w:firstLine="0"/>
      </w:pPr>
      <w:r w:rsidRPr="0070299C">
        <w:t>EQUIPMENT/COMPONENTS</w:t>
      </w:r>
    </w:p>
    <w:p w14:paraId="35D7A2CC" w14:textId="77777777" w:rsidR="00E24DD0" w:rsidRPr="0070299C" w:rsidRDefault="00E24DD0" w:rsidP="00E24DD0">
      <w:pPr>
        <w:ind w:left="142"/>
        <w:rPr>
          <w:rFonts w:ascii="Arial" w:hAnsi="Arial" w:cs="Arial"/>
          <w:sz w:val="20"/>
          <w:szCs w:val="20"/>
          <w:lang w:val="ms-MY"/>
        </w:rPr>
      </w:pPr>
    </w:p>
    <w:p w14:paraId="2C8D2B47" w14:textId="77777777" w:rsidR="00E24DD0" w:rsidRPr="004F264B" w:rsidRDefault="00E24DD0" w:rsidP="00E24DD0">
      <w:pPr>
        <w:pStyle w:val="ListParagraph"/>
        <w:numPr>
          <w:ilvl w:val="0"/>
          <w:numId w:val="5"/>
        </w:numPr>
        <w:ind w:left="142"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Personal computer installed with </w:t>
      </w:r>
      <w:r w:rsidRPr="004F264B">
        <w:rPr>
          <w:rFonts w:ascii="Arial" w:hAnsi="Arial" w:cs="Arial"/>
          <w:sz w:val="20"/>
          <w:szCs w:val="20"/>
        </w:rPr>
        <w:t>8086 Software</w:t>
      </w:r>
      <w:r>
        <w:rPr>
          <w:rFonts w:ascii="Arial" w:hAnsi="Arial" w:cs="Arial"/>
          <w:sz w:val="20"/>
          <w:szCs w:val="20"/>
        </w:rPr>
        <w:t>.</w:t>
      </w:r>
    </w:p>
    <w:p w14:paraId="3EC1FAFD" w14:textId="77777777" w:rsidR="00E24DD0" w:rsidRPr="0070299C" w:rsidRDefault="00E24DD0" w:rsidP="00E24DD0">
      <w:pPr>
        <w:ind w:left="142" w:right="605"/>
        <w:jc w:val="both"/>
        <w:rPr>
          <w:rFonts w:ascii="Arial" w:hAnsi="Arial" w:cs="Arial"/>
          <w:sz w:val="20"/>
          <w:szCs w:val="20"/>
          <w:lang w:val="ms-MY"/>
        </w:rPr>
      </w:pPr>
    </w:p>
    <w:p w14:paraId="32C69E98" w14:textId="77777777" w:rsidR="00E24DD0" w:rsidRPr="0070299C" w:rsidRDefault="00E24DD0" w:rsidP="00E24DD0">
      <w:pPr>
        <w:ind w:left="142" w:right="605"/>
        <w:jc w:val="both"/>
        <w:rPr>
          <w:rFonts w:ascii="Arial" w:hAnsi="Arial" w:cs="Arial"/>
          <w:sz w:val="20"/>
          <w:szCs w:val="20"/>
          <w:lang w:val="ms-MY"/>
        </w:rPr>
      </w:pPr>
    </w:p>
    <w:p w14:paraId="08BEE92A" w14:textId="77777777" w:rsidR="00E24DD0" w:rsidRDefault="00E24DD0" w:rsidP="00E24DD0">
      <w:pPr>
        <w:pStyle w:val="Heading2"/>
        <w:tabs>
          <w:tab w:val="clear" w:pos="360"/>
          <w:tab w:val="num" w:pos="-709"/>
        </w:tabs>
        <w:ind w:left="142" w:firstLine="0"/>
      </w:pPr>
      <w:r w:rsidRPr="0070299C">
        <w:t>SYNOPSIS &amp; THEORY</w:t>
      </w:r>
    </w:p>
    <w:p w14:paraId="1F03AFB9" w14:textId="77777777" w:rsidR="00E24DD0" w:rsidRDefault="00E24DD0" w:rsidP="00E24DD0">
      <w:pPr>
        <w:ind w:left="142"/>
        <w:rPr>
          <w:lang w:val="ms-MY"/>
        </w:rPr>
      </w:pPr>
    </w:p>
    <w:p w14:paraId="6B792046" w14:textId="77777777" w:rsidR="00E24DD0" w:rsidRDefault="00E24DD0" w:rsidP="00E24DD0">
      <w:pPr>
        <w:widowControl w:val="0"/>
        <w:autoSpaceDE w:val="0"/>
        <w:autoSpaceDN w:val="0"/>
        <w:adjustRightInd w:val="0"/>
        <w:spacing w:line="253" w:lineRule="auto"/>
        <w:ind w:left="142" w:right="86"/>
        <w:jc w:val="both"/>
        <w:rPr>
          <w:rFonts w:ascii="Arial" w:hAnsi="Arial" w:cs="Arial"/>
          <w:w w:val="103"/>
          <w:sz w:val="20"/>
          <w:szCs w:val="20"/>
        </w:rPr>
      </w:pPr>
      <w:r w:rsidRPr="007916A1">
        <w:rPr>
          <w:rFonts w:ascii="Arial" w:hAnsi="Arial" w:cs="Arial"/>
          <w:spacing w:val="2"/>
          <w:sz w:val="20"/>
          <w:szCs w:val="20"/>
        </w:rPr>
        <w:t>Th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ab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be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w</w:t>
      </w:r>
      <w:r w:rsidRPr="007916A1">
        <w:rPr>
          <w:rFonts w:ascii="Arial" w:hAnsi="Arial" w:cs="Arial"/>
          <w:spacing w:val="1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su</w:t>
      </w:r>
      <w:r w:rsidRPr="007916A1">
        <w:rPr>
          <w:rFonts w:ascii="Arial" w:hAnsi="Arial" w:cs="Arial"/>
          <w:spacing w:val="3"/>
          <w:sz w:val="20"/>
          <w:szCs w:val="20"/>
        </w:rPr>
        <w:t>mm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2"/>
          <w:sz w:val="20"/>
          <w:szCs w:val="20"/>
        </w:rPr>
        <w:t>ze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d</w:t>
      </w:r>
      <w:r w:rsidRPr="007916A1">
        <w:rPr>
          <w:rFonts w:ascii="Arial" w:hAnsi="Arial" w:cs="Arial"/>
          <w:spacing w:val="1"/>
          <w:sz w:val="20"/>
          <w:szCs w:val="20"/>
        </w:rPr>
        <w:t>iff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en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ca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eg</w:t>
      </w:r>
      <w:r w:rsidRPr="007916A1">
        <w:rPr>
          <w:rFonts w:ascii="Arial" w:hAnsi="Arial" w:cs="Arial"/>
          <w:spacing w:val="3"/>
          <w:sz w:val="20"/>
          <w:szCs w:val="20"/>
        </w:rPr>
        <w:t>o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f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808</w:t>
      </w:r>
      <w:r w:rsidRPr="007916A1">
        <w:rPr>
          <w:rFonts w:ascii="Arial" w:hAnsi="Arial" w:cs="Arial"/>
          <w:sz w:val="20"/>
          <w:szCs w:val="20"/>
        </w:rPr>
        <w:t>6</w:t>
      </w:r>
      <w:r w:rsidRPr="007916A1">
        <w:rPr>
          <w:rFonts w:ascii="Arial" w:hAnsi="Arial" w:cs="Arial"/>
          <w:spacing w:val="1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ns</w:t>
      </w:r>
      <w:r w:rsidRPr="007916A1">
        <w:rPr>
          <w:rFonts w:ascii="Arial" w:hAnsi="Arial" w:cs="Arial"/>
          <w:spacing w:val="1"/>
          <w:sz w:val="20"/>
          <w:szCs w:val="20"/>
        </w:rPr>
        <w:t>tr</w:t>
      </w:r>
      <w:r w:rsidRPr="007916A1">
        <w:rPr>
          <w:rFonts w:ascii="Arial" w:hAnsi="Arial" w:cs="Arial"/>
          <w:spacing w:val="2"/>
          <w:sz w:val="20"/>
          <w:szCs w:val="20"/>
        </w:rPr>
        <w:t>uc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o</w:t>
      </w:r>
      <w:r w:rsidRPr="007916A1">
        <w:rPr>
          <w:rFonts w:ascii="Arial" w:hAnsi="Arial" w:cs="Arial"/>
          <w:sz w:val="20"/>
          <w:szCs w:val="20"/>
        </w:rPr>
        <w:t>n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Se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 xml:space="preserve">. </w:t>
      </w:r>
      <w:r w:rsidRPr="007916A1">
        <w:rPr>
          <w:rFonts w:ascii="Arial" w:hAnsi="Arial" w:cs="Arial"/>
          <w:spacing w:val="30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z w:val="20"/>
          <w:szCs w:val="20"/>
        </w:rPr>
        <w:t>n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expe</w:t>
      </w:r>
      <w:r w:rsidRPr="007916A1">
        <w:rPr>
          <w:rFonts w:ascii="Arial" w:hAnsi="Arial" w:cs="Arial"/>
          <w:spacing w:val="1"/>
          <w:sz w:val="20"/>
          <w:szCs w:val="20"/>
        </w:rPr>
        <w:t>ri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pacing w:val="2"/>
          <w:sz w:val="20"/>
          <w:szCs w:val="20"/>
        </w:rPr>
        <w:t>en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1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yo</w:t>
      </w:r>
      <w:r w:rsidRPr="007916A1">
        <w:rPr>
          <w:rFonts w:ascii="Arial" w:hAnsi="Arial" w:cs="Arial"/>
          <w:w w:val="103"/>
          <w:sz w:val="20"/>
          <w:szCs w:val="20"/>
        </w:rPr>
        <w:t>u</w:t>
      </w:r>
      <w:r w:rsidRPr="007916A1">
        <w:rPr>
          <w:rFonts w:ascii="Arial" w:hAnsi="Arial" w:cs="Arial"/>
          <w:spacing w:val="14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w</w:t>
      </w:r>
      <w:r w:rsidRPr="007916A1">
        <w:rPr>
          <w:rFonts w:ascii="Arial" w:hAnsi="Arial" w:cs="Arial"/>
          <w:spacing w:val="1"/>
          <w:sz w:val="20"/>
          <w:szCs w:val="20"/>
        </w:rPr>
        <w:t>il</w:t>
      </w:r>
      <w:r w:rsidRPr="007916A1">
        <w:rPr>
          <w:rFonts w:ascii="Arial" w:hAnsi="Arial" w:cs="Arial"/>
          <w:sz w:val="20"/>
          <w:szCs w:val="20"/>
        </w:rPr>
        <w:t>l</w:t>
      </w:r>
      <w:r w:rsidRPr="007916A1">
        <w:rPr>
          <w:rFonts w:ascii="Arial" w:hAnsi="Arial" w:cs="Arial"/>
          <w:spacing w:val="4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b</w:t>
      </w:r>
      <w:r w:rsidRPr="007916A1">
        <w:rPr>
          <w:rFonts w:ascii="Arial" w:hAnsi="Arial" w:cs="Arial"/>
          <w:sz w:val="20"/>
          <w:szCs w:val="20"/>
        </w:rPr>
        <w:t xml:space="preserve">e </w:t>
      </w:r>
      <w:r w:rsidRPr="007916A1">
        <w:rPr>
          <w:rFonts w:ascii="Arial" w:hAnsi="Arial" w:cs="Arial"/>
          <w:spacing w:val="2"/>
          <w:sz w:val="20"/>
          <w:szCs w:val="20"/>
        </w:rPr>
        <w:t xml:space="preserve"> c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ea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 xml:space="preserve">g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an</w:t>
      </w:r>
      <w:r w:rsidRPr="007916A1">
        <w:rPr>
          <w:rFonts w:ascii="Arial" w:hAnsi="Arial" w:cs="Arial"/>
          <w:sz w:val="20"/>
          <w:szCs w:val="20"/>
        </w:rPr>
        <w:t xml:space="preserve">d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es</w:t>
      </w:r>
      <w:r w:rsidRPr="007916A1">
        <w:rPr>
          <w:rFonts w:ascii="Arial" w:hAnsi="Arial" w:cs="Arial"/>
          <w:spacing w:val="1"/>
          <w:sz w:val="20"/>
          <w:szCs w:val="20"/>
        </w:rPr>
        <w:t>ti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 xml:space="preserve">g </w:t>
      </w:r>
      <w:r w:rsidRPr="007916A1">
        <w:rPr>
          <w:rFonts w:ascii="Arial" w:hAnsi="Arial" w:cs="Arial"/>
          <w:spacing w:val="4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code</w:t>
      </w:r>
      <w:r w:rsidRPr="007916A1">
        <w:rPr>
          <w:rFonts w:ascii="Arial" w:hAnsi="Arial" w:cs="Arial"/>
          <w:sz w:val="20"/>
          <w:szCs w:val="20"/>
        </w:rPr>
        <w:t xml:space="preserve">s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w</w:t>
      </w:r>
      <w:r w:rsidRPr="007916A1">
        <w:rPr>
          <w:rFonts w:ascii="Arial" w:hAnsi="Arial" w:cs="Arial"/>
          <w:spacing w:val="1"/>
          <w:sz w:val="20"/>
          <w:szCs w:val="20"/>
        </w:rPr>
        <w:t>ritt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 xml:space="preserve">n </w:t>
      </w:r>
      <w:r w:rsidRPr="007916A1">
        <w:rPr>
          <w:rFonts w:ascii="Arial" w:hAnsi="Arial" w:cs="Arial"/>
          <w:spacing w:val="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z w:val="20"/>
          <w:szCs w:val="20"/>
        </w:rPr>
        <w:t xml:space="preserve">n </w:t>
      </w:r>
      <w:r w:rsidRPr="007916A1">
        <w:rPr>
          <w:rFonts w:ascii="Arial" w:hAnsi="Arial" w:cs="Arial"/>
          <w:spacing w:val="3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asse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pacing w:val="2"/>
          <w:sz w:val="20"/>
          <w:szCs w:val="20"/>
        </w:rPr>
        <w:t>b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z w:val="20"/>
          <w:szCs w:val="20"/>
        </w:rPr>
        <w:t xml:space="preserve">y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l</w:t>
      </w:r>
      <w:r w:rsidRPr="007916A1">
        <w:rPr>
          <w:rFonts w:ascii="Arial" w:hAnsi="Arial" w:cs="Arial"/>
          <w:spacing w:val="2"/>
          <w:sz w:val="20"/>
          <w:szCs w:val="20"/>
        </w:rPr>
        <w:t>anguag</w:t>
      </w:r>
      <w:r w:rsidRPr="007916A1">
        <w:rPr>
          <w:rFonts w:ascii="Arial" w:hAnsi="Arial" w:cs="Arial"/>
          <w:sz w:val="20"/>
          <w:szCs w:val="20"/>
        </w:rPr>
        <w:t xml:space="preserve">e </w:t>
      </w:r>
      <w:r w:rsidRPr="007916A1">
        <w:rPr>
          <w:rFonts w:ascii="Arial" w:hAnsi="Arial" w:cs="Arial"/>
          <w:spacing w:val="3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p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og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3"/>
          <w:sz w:val="20"/>
          <w:szCs w:val="20"/>
        </w:rPr>
        <w:t>m</w:t>
      </w:r>
      <w:r w:rsidRPr="007916A1">
        <w:rPr>
          <w:rFonts w:ascii="Arial" w:hAnsi="Arial" w:cs="Arial"/>
          <w:sz w:val="20"/>
          <w:szCs w:val="20"/>
        </w:rPr>
        <w:t xml:space="preserve">s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us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 xml:space="preserve">g 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808</w:t>
      </w:r>
      <w:r w:rsidRPr="007916A1">
        <w:rPr>
          <w:rFonts w:ascii="Arial" w:hAnsi="Arial" w:cs="Arial"/>
          <w:w w:val="103"/>
          <w:sz w:val="20"/>
          <w:szCs w:val="20"/>
        </w:rPr>
        <w:t>6</w:t>
      </w:r>
      <w:r w:rsidRPr="007916A1">
        <w:rPr>
          <w:rFonts w:ascii="Arial" w:hAnsi="Arial" w:cs="Arial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ns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uc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</w:t>
      </w:r>
      <w:r w:rsidRPr="007916A1">
        <w:rPr>
          <w:rFonts w:ascii="Arial" w:hAnsi="Arial" w:cs="Arial"/>
          <w:w w:val="103"/>
          <w:sz w:val="20"/>
          <w:szCs w:val="20"/>
        </w:rPr>
        <w:t>n</w:t>
      </w:r>
      <w:r w:rsidRPr="007916A1">
        <w:rPr>
          <w:rFonts w:ascii="Arial" w:hAnsi="Arial" w:cs="Arial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 xml:space="preserve"> Se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z w:val="20"/>
          <w:szCs w:val="20"/>
        </w:rPr>
        <w:t>.</w:t>
      </w:r>
      <w:r w:rsidRPr="007916A1">
        <w:rPr>
          <w:rFonts w:ascii="Arial" w:hAnsi="Arial" w:cs="Arial"/>
          <w:spacing w:val="4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Obse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v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ho</w:t>
      </w:r>
      <w:r w:rsidRPr="007916A1">
        <w:rPr>
          <w:rFonts w:ascii="Arial" w:hAnsi="Arial" w:cs="Arial"/>
          <w:sz w:val="20"/>
          <w:szCs w:val="20"/>
        </w:rPr>
        <w:t>w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808</w:t>
      </w:r>
      <w:r w:rsidRPr="007916A1">
        <w:rPr>
          <w:rFonts w:ascii="Arial" w:hAnsi="Arial" w:cs="Arial"/>
          <w:sz w:val="20"/>
          <w:szCs w:val="20"/>
        </w:rPr>
        <w:t>6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n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na</w:t>
      </w:r>
      <w:r w:rsidRPr="007916A1">
        <w:rPr>
          <w:rFonts w:ascii="Arial" w:hAnsi="Arial" w:cs="Arial"/>
          <w:sz w:val="20"/>
          <w:szCs w:val="20"/>
        </w:rPr>
        <w:t>l</w:t>
      </w:r>
      <w:r w:rsidRPr="007916A1">
        <w:rPr>
          <w:rFonts w:ascii="Arial" w:hAnsi="Arial" w:cs="Arial"/>
          <w:spacing w:val="5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eg</w:t>
      </w:r>
      <w:r w:rsidRPr="007916A1">
        <w:rPr>
          <w:rFonts w:ascii="Arial" w:hAnsi="Arial" w:cs="Arial"/>
          <w:spacing w:val="1"/>
          <w:sz w:val="20"/>
          <w:szCs w:val="20"/>
        </w:rPr>
        <w:t>i</w:t>
      </w:r>
      <w:r w:rsidRPr="007916A1">
        <w:rPr>
          <w:rFonts w:ascii="Arial" w:hAnsi="Arial" w:cs="Arial"/>
          <w:spacing w:val="2"/>
          <w:sz w:val="20"/>
          <w:szCs w:val="20"/>
        </w:rPr>
        <w:t>s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z w:val="20"/>
          <w:szCs w:val="20"/>
        </w:rPr>
        <w:t>s</w:t>
      </w:r>
      <w:r w:rsidRPr="007916A1">
        <w:rPr>
          <w:rFonts w:ascii="Arial" w:hAnsi="Arial" w:cs="Arial"/>
          <w:spacing w:val="6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a</w:t>
      </w:r>
      <w:r w:rsidRPr="007916A1">
        <w:rPr>
          <w:rFonts w:ascii="Arial" w:hAnsi="Arial" w:cs="Arial"/>
          <w:spacing w:val="1"/>
          <w:sz w:val="20"/>
          <w:szCs w:val="20"/>
        </w:rPr>
        <w:t>ff</w:t>
      </w:r>
      <w:r w:rsidRPr="007916A1">
        <w:rPr>
          <w:rFonts w:ascii="Arial" w:hAnsi="Arial" w:cs="Arial"/>
          <w:spacing w:val="2"/>
          <w:sz w:val="20"/>
          <w:szCs w:val="20"/>
        </w:rPr>
        <w:t>ec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z w:val="20"/>
          <w:szCs w:val="20"/>
        </w:rPr>
        <w:t>d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b</w:t>
      </w:r>
      <w:r w:rsidRPr="007916A1">
        <w:rPr>
          <w:rFonts w:ascii="Arial" w:hAnsi="Arial" w:cs="Arial"/>
          <w:sz w:val="20"/>
          <w:szCs w:val="20"/>
        </w:rPr>
        <w:t>y</w:t>
      </w:r>
      <w:r w:rsidRPr="007916A1">
        <w:rPr>
          <w:rFonts w:ascii="Arial" w:hAnsi="Arial" w:cs="Arial"/>
          <w:spacing w:val="8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sz w:val="20"/>
          <w:szCs w:val="20"/>
        </w:rPr>
        <w:t>t</w:t>
      </w:r>
      <w:r w:rsidRPr="007916A1">
        <w:rPr>
          <w:rFonts w:ascii="Arial" w:hAnsi="Arial" w:cs="Arial"/>
          <w:spacing w:val="2"/>
          <w:sz w:val="20"/>
          <w:szCs w:val="20"/>
        </w:rPr>
        <w:t>h</w:t>
      </w:r>
      <w:r w:rsidRPr="007916A1">
        <w:rPr>
          <w:rFonts w:ascii="Arial" w:hAnsi="Arial" w:cs="Arial"/>
          <w:sz w:val="20"/>
          <w:szCs w:val="20"/>
        </w:rPr>
        <w:t>e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2"/>
          <w:sz w:val="20"/>
          <w:szCs w:val="20"/>
        </w:rPr>
        <w:t>d</w:t>
      </w:r>
      <w:r w:rsidRPr="007916A1">
        <w:rPr>
          <w:rFonts w:ascii="Arial" w:hAnsi="Arial" w:cs="Arial"/>
          <w:spacing w:val="1"/>
          <w:sz w:val="20"/>
          <w:szCs w:val="20"/>
        </w:rPr>
        <w:t>iff</w:t>
      </w:r>
      <w:r w:rsidRPr="007916A1">
        <w:rPr>
          <w:rFonts w:ascii="Arial" w:hAnsi="Arial" w:cs="Arial"/>
          <w:spacing w:val="2"/>
          <w:sz w:val="20"/>
          <w:szCs w:val="20"/>
        </w:rPr>
        <w:t>e</w:t>
      </w:r>
      <w:r w:rsidRPr="007916A1">
        <w:rPr>
          <w:rFonts w:ascii="Arial" w:hAnsi="Arial" w:cs="Arial"/>
          <w:spacing w:val="1"/>
          <w:sz w:val="20"/>
          <w:szCs w:val="20"/>
        </w:rPr>
        <w:t>r</w:t>
      </w:r>
      <w:r w:rsidRPr="007916A1">
        <w:rPr>
          <w:rFonts w:ascii="Arial" w:hAnsi="Arial" w:cs="Arial"/>
          <w:spacing w:val="2"/>
          <w:sz w:val="20"/>
          <w:szCs w:val="20"/>
        </w:rPr>
        <w:t>en</w:t>
      </w:r>
      <w:r w:rsidRPr="007916A1">
        <w:rPr>
          <w:rFonts w:ascii="Arial" w:hAnsi="Arial" w:cs="Arial"/>
          <w:sz w:val="20"/>
          <w:szCs w:val="20"/>
        </w:rPr>
        <w:t>t</w:t>
      </w:r>
      <w:r w:rsidRPr="007916A1">
        <w:rPr>
          <w:rFonts w:ascii="Arial" w:hAnsi="Arial" w:cs="Arial"/>
          <w:spacing w:val="7"/>
          <w:sz w:val="20"/>
          <w:szCs w:val="20"/>
        </w:rPr>
        <w:t xml:space="preserve"> 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ns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tr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uc</w:t>
      </w:r>
      <w:r w:rsidRPr="007916A1">
        <w:rPr>
          <w:rFonts w:ascii="Arial" w:hAnsi="Arial" w:cs="Arial"/>
          <w:spacing w:val="1"/>
          <w:w w:val="103"/>
          <w:sz w:val="20"/>
          <w:szCs w:val="20"/>
        </w:rPr>
        <w:t>ti</w:t>
      </w:r>
      <w:r w:rsidRPr="007916A1">
        <w:rPr>
          <w:rFonts w:ascii="Arial" w:hAnsi="Arial" w:cs="Arial"/>
          <w:spacing w:val="2"/>
          <w:w w:val="103"/>
          <w:sz w:val="20"/>
          <w:szCs w:val="20"/>
        </w:rPr>
        <w:t>ons</w:t>
      </w:r>
      <w:r w:rsidRPr="007916A1">
        <w:rPr>
          <w:rFonts w:ascii="Arial" w:hAnsi="Arial" w:cs="Arial"/>
          <w:w w:val="103"/>
          <w:sz w:val="20"/>
          <w:szCs w:val="20"/>
        </w:rPr>
        <w:t>.</w:t>
      </w:r>
    </w:p>
    <w:p w14:paraId="20D815FE" w14:textId="77777777" w:rsidR="00E24DD0" w:rsidRDefault="00E24DD0" w:rsidP="00E24DD0">
      <w:pPr>
        <w:widowControl w:val="0"/>
        <w:autoSpaceDE w:val="0"/>
        <w:autoSpaceDN w:val="0"/>
        <w:adjustRightInd w:val="0"/>
        <w:spacing w:line="253" w:lineRule="auto"/>
        <w:ind w:left="462" w:right="86" w:hanging="83"/>
        <w:jc w:val="both"/>
        <w:rPr>
          <w:rFonts w:ascii="Arial" w:hAnsi="Arial" w:cs="Arial"/>
          <w:w w:val="103"/>
          <w:sz w:val="20"/>
          <w:szCs w:val="20"/>
        </w:rPr>
      </w:pPr>
    </w:p>
    <w:p w14:paraId="1CD06ECB" w14:textId="77777777" w:rsidR="00E24DD0" w:rsidRDefault="00B44CDE" w:rsidP="00E24DD0">
      <w:pPr>
        <w:widowControl w:val="0"/>
        <w:autoSpaceDE w:val="0"/>
        <w:autoSpaceDN w:val="0"/>
        <w:adjustRightInd w:val="0"/>
        <w:ind w:left="380" w:right="5203"/>
        <w:jc w:val="center"/>
        <w:rPr>
          <w:rFonts w:ascii="Arial" w:hAnsi="Arial" w:cs="Arial"/>
          <w:b/>
          <w:bCs/>
          <w:spacing w:val="5"/>
        </w:rPr>
      </w:pPr>
      <w:r>
        <w:rPr>
          <w:rFonts w:asciiTheme="minorHAnsi" w:hAnsiTheme="minorHAnsi" w:cstheme="minorBidi"/>
          <w:noProof/>
          <w:sz w:val="22"/>
          <w:lang w:val="en-MY" w:eastAsia="en-MY"/>
        </w:rPr>
        <w:pict w14:anchorId="48E52718">
          <v:group id="Group 2" o:spid="_x0000_s1031" style="position:absolute;left:0;text-align:left;margin-left:62.05pt;margin-top:10.8pt;width:470.25pt;height:281.8pt;z-index:-251654144;mso-position-horizontal-relative:page" coordorigin="1232,-2544" coordsize="9405,3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" o:allowincell="f">
            <v:shape id="Freeform 3" o:spid="_x0000_s1027" style="position:absolute;left:1248;top:-2529;width:9374;height:0;visibility:visible;mso-wrap-style:square;v-text-anchor:top" coordsize="9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" path="m,l9374,e" filled="f" strokecolor="#008e00" strokeweight="1.54pt">
              <v:path arrowok="t" o:connecttype="custom" o:connectlocs="0,0;9374,0" o:connectangles="0,0"/>
            </v:shape>
            <v:shape id="Freeform 4" o:spid="_x0000_s1028" style="position:absolute;left:3244;top:-2515;width:0;height:3575;visibility:visible;mso-wrap-style:square;v-text-anchor:top" coordsize="0,3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" path="m,l,3576e" filled="f" strokeweight=".20458mm">
              <v:path arrowok="t" o:connecttype="custom" o:connectlocs="0,0;0,3576" o:connectangles="0,0"/>
            </v:shape>
            <v:shape id="Freeform 5" o:spid="_x0000_s1029" style="position:absolute;left:1248;top:-2179;width:9374;height:0;visibility:visible;mso-wrap-style:square;v-text-anchor:top" coordsize="9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" path="m,l9374,e" filled="f" strokeweight=".58pt">
              <v:path arrowok="t" o:connecttype="custom" o:connectlocs="0,0;9374,0" o:connectangles="0,0"/>
            </v:shape>
            <v:shape id="Freeform 6" o:spid="_x0000_s1030" style="position:absolute;left:1248;top:1075;width:9374;height:0;visibility:visible;mso-wrap-style:square;v-text-anchor:top" coordsize="93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" path="m,l9374,e" filled="f" strokecolor="#008e00" strokeweight="1.54pt">
              <v:path arrowok="t" o:connecttype="custom" o:connectlocs="0,0;9374,0" o:connectangles="0,0"/>
            </v:shape>
            <w10:wrap anchorx="page"/>
          </v:group>
        </w:pict>
      </w:r>
      <w:r w:rsidR="00E24DD0" w:rsidRPr="0006594F">
        <w:rPr>
          <w:rFonts w:ascii="Arial" w:hAnsi="Arial" w:cs="Arial"/>
          <w:b/>
          <w:bCs/>
          <w:spacing w:val="2"/>
        </w:rPr>
        <w:t>TABL</w:t>
      </w:r>
      <w:r w:rsidR="00E24DD0" w:rsidRPr="0006594F">
        <w:rPr>
          <w:rFonts w:ascii="Arial" w:hAnsi="Arial" w:cs="Arial"/>
          <w:b/>
          <w:bCs/>
        </w:rPr>
        <w:t>E</w:t>
      </w:r>
      <w:r w:rsidR="00E24DD0" w:rsidRPr="0006594F">
        <w:rPr>
          <w:rFonts w:ascii="Arial" w:hAnsi="Arial" w:cs="Arial"/>
          <w:b/>
          <w:bCs/>
          <w:spacing w:val="8"/>
        </w:rPr>
        <w:t xml:space="preserve"> </w:t>
      </w:r>
      <w:r w:rsidR="00E24DD0" w:rsidRPr="0006594F">
        <w:rPr>
          <w:rFonts w:ascii="Arial" w:hAnsi="Arial" w:cs="Arial"/>
          <w:b/>
          <w:bCs/>
          <w:spacing w:val="2"/>
        </w:rPr>
        <w:t>1</w:t>
      </w:r>
      <w:r w:rsidR="00E24DD0" w:rsidRPr="0006594F">
        <w:rPr>
          <w:rFonts w:ascii="Arial" w:hAnsi="Arial" w:cs="Arial"/>
          <w:b/>
          <w:bCs/>
        </w:rPr>
        <w:t>:</w:t>
      </w:r>
      <w:r w:rsidR="00E24DD0" w:rsidRPr="0006594F">
        <w:rPr>
          <w:rFonts w:ascii="Arial" w:hAnsi="Arial" w:cs="Arial"/>
          <w:b/>
          <w:bCs/>
          <w:spacing w:val="7"/>
        </w:rPr>
        <w:t xml:space="preserve"> </w:t>
      </w:r>
      <w:r w:rsidR="00E24DD0" w:rsidRPr="0006594F">
        <w:rPr>
          <w:rFonts w:ascii="Arial" w:hAnsi="Arial" w:cs="Arial"/>
          <w:b/>
          <w:bCs/>
          <w:spacing w:val="2"/>
        </w:rPr>
        <w:t>Ca</w:t>
      </w:r>
      <w:r w:rsidR="00E24DD0" w:rsidRPr="0006594F">
        <w:rPr>
          <w:rFonts w:ascii="Arial" w:hAnsi="Arial" w:cs="Arial"/>
          <w:b/>
          <w:bCs/>
          <w:spacing w:val="1"/>
        </w:rPr>
        <w:t>t</w:t>
      </w:r>
      <w:r w:rsidR="00E24DD0" w:rsidRPr="0006594F">
        <w:rPr>
          <w:rFonts w:ascii="Arial" w:hAnsi="Arial" w:cs="Arial"/>
          <w:b/>
          <w:bCs/>
          <w:spacing w:val="2"/>
        </w:rPr>
        <w:t>ego</w:t>
      </w:r>
      <w:r w:rsidR="00E24DD0" w:rsidRPr="0006594F">
        <w:rPr>
          <w:rFonts w:ascii="Arial" w:hAnsi="Arial" w:cs="Arial"/>
          <w:b/>
          <w:bCs/>
          <w:spacing w:val="1"/>
        </w:rPr>
        <w:t>ri</w:t>
      </w:r>
      <w:r w:rsidR="00E24DD0" w:rsidRPr="0006594F">
        <w:rPr>
          <w:rFonts w:ascii="Arial" w:hAnsi="Arial" w:cs="Arial"/>
          <w:b/>
          <w:bCs/>
          <w:spacing w:val="2"/>
        </w:rPr>
        <w:t>e</w:t>
      </w:r>
      <w:r w:rsidR="00E24DD0" w:rsidRPr="0006594F">
        <w:rPr>
          <w:rFonts w:ascii="Arial" w:hAnsi="Arial" w:cs="Arial"/>
          <w:b/>
          <w:bCs/>
        </w:rPr>
        <w:t>s</w:t>
      </w:r>
      <w:r w:rsidR="00E24DD0" w:rsidRPr="0006594F">
        <w:rPr>
          <w:rFonts w:ascii="Arial" w:hAnsi="Arial" w:cs="Arial"/>
          <w:b/>
          <w:bCs/>
          <w:spacing w:val="9"/>
        </w:rPr>
        <w:t xml:space="preserve"> </w:t>
      </w:r>
      <w:r w:rsidR="00E24DD0" w:rsidRPr="0006594F">
        <w:rPr>
          <w:rFonts w:ascii="Arial" w:hAnsi="Arial" w:cs="Arial"/>
          <w:b/>
          <w:bCs/>
          <w:spacing w:val="2"/>
        </w:rPr>
        <w:t>o</w:t>
      </w:r>
      <w:r w:rsidR="00E24DD0" w:rsidRPr="0006594F">
        <w:rPr>
          <w:rFonts w:ascii="Arial" w:hAnsi="Arial" w:cs="Arial"/>
          <w:b/>
          <w:bCs/>
        </w:rPr>
        <w:t>f</w:t>
      </w:r>
      <w:r w:rsidR="00E24DD0" w:rsidRPr="0006594F">
        <w:rPr>
          <w:rFonts w:ascii="Arial" w:hAnsi="Arial" w:cs="Arial"/>
          <w:b/>
          <w:bCs/>
          <w:spacing w:val="8"/>
        </w:rPr>
        <w:t xml:space="preserve"> </w:t>
      </w:r>
      <w:r w:rsidR="00E24DD0" w:rsidRPr="0006594F">
        <w:rPr>
          <w:rFonts w:ascii="Arial" w:hAnsi="Arial" w:cs="Arial"/>
          <w:b/>
          <w:bCs/>
          <w:spacing w:val="2"/>
        </w:rPr>
        <w:t>808</w:t>
      </w:r>
      <w:r w:rsidR="00E24DD0" w:rsidRPr="0006594F">
        <w:rPr>
          <w:rFonts w:ascii="Arial" w:hAnsi="Arial" w:cs="Arial"/>
          <w:b/>
          <w:bCs/>
        </w:rPr>
        <w:t>6</w:t>
      </w:r>
      <w:r w:rsidR="00E24DD0" w:rsidRPr="0006594F">
        <w:rPr>
          <w:rFonts w:ascii="Arial" w:hAnsi="Arial" w:cs="Arial"/>
          <w:b/>
          <w:bCs/>
          <w:spacing w:val="8"/>
        </w:rPr>
        <w:t xml:space="preserve"> </w:t>
      </w:r>
      <w:r w:rsidR="00E24DD0" w:rsidRPr="0006594F">
        <w:rPr>
          <w:rFonts w:ascii="Arial" w:hAnsi="Arial" w:cs="Arial"/>
          <w:b/>
          <w:bCs/>
          <w:spacing w:val="1"/>
          <w:w w:val="103"/>
        </w:rPr>
        <w:t>I</w:t>
      </w:r>
      <w:r w:rsidR="00E24DD0" w:rsidRPr="0006594F">
        <w:rPr>
          <w:rFonts w:ascii="Arial" w:hAnsi="Arial" w:cs="Arial"/>
          <w:b/>
          <w:bCs/>
          <w:spacing w:val="2"/>
          <w:w w:val="103"/>
        </w:rPr>
        <w:t>ns</w:t>
      </w:r>
      <w:r w:rsidR="00E24DD0" w:rsidRPr="0006594F">
        <w:rPr>
          <w:rFonts w:ascii="Arial" w:hAnsi="Arial" w:cs="Arial"/>
          <w:b/>
          <w:bCs/>
          <w:spacing w:val="1"/>
          <w:w w:val="103"/>
        </w:rPr>
        <w:t>tr</w:t>
      </w:r>
      <w:r w:rsidR="00E24DD0" w:rsidRPr="0006594F">
        <w:rPr>
          <w:rFonts w:ascii="Arial" w:hAnsi="Arial" w:cs="Arial"/>
          <w:b/>
          <w:bCs/>
          <w:spacing w:val="2"/>
          <w:w w:val="103"/>
        </w:rPr>
        <w:t>uc</w:t>
      </w:r>
      <w:r w:rsidR="00E24DD0" w:rsidRPr="0006594F">
        <w:rPr>
          <w:rFonts w:ascii="Arial" w:hAnsi="Arial" w:cs="Arial"/>
          <w:b/>
          <w:bCs/>
          <w:spacing w:val="1"/>
          <w:w w:val="103"/>
        </w:rPr>
        <w:t>ti</w:t>
      </w:r>
      <w:r w:rsidR="00E24DD0" w:rsidRPr="0006594F">
        <w:rPr>
          <w:rFonts w:ascii="Arial" w:hAnsi="Arial" w:cs="Arial"/>
          <w:b/>
          <w:bCs/>
          <w:spacing w:val="2"/>
          <w:w w:val="103"/>
        </w:rPr>
        <w:t>o</w:t>
      </w:r>
      <w:r w:rsidR="00E24DD0" w:rsidRPr="0006594F">
        <w:rPr>
          <w:rFonts w:ascii="Arial" w:hAnsi="Arial" w:cs="Arial"/>
          <w:b/>
          <w:bCs/>
          <w:w w:val="103"/>
        </w:rPr>
        <w:t>n</w:t>
      </w:r>
      <w:r w:rsidR="00E24DD0" w:rsidRPr="0006594F">
        <w:rPr>
          <w:rFonts w:ascii="Arial" w:hAnsi="Arial" w:cs="Arial"/>
          <w:b/>
          <w:bCs/>
          <w:spacing w:val="5"/>
        </w:rPr>
        <w:t xml:space="preserve"> </w:t>
      </w:r>
    </w:p>
    <w:p w14:paraId="03371A19" w14:textId="77777777" w:rsidR="00E24DD0" w:rsidRPr="004B4194" w:rsidRDefault="00E24DD0" w:rsidP="00E24DD0">
      <w:pPr>
        <w:widowControl w:val="0"/>
        <w:autoSpaceDE w:val="0"/>
        <w:autoSpaceDN w:val="0"/>
        <w:adjustRightInd w:val="0"/>
        <w:ind w:left="380" w:right="5203"/>
        <w:jc w:val="center"/>
        <w:rPr>
          <w:rFonts w:ascii="Arial" w:hAnsi="Arial" w:cs="Arial"/>
          <w:sz w:val="20"/>
        </w:rPr>
      </w:pPr>
      <w:r w:rsidRPr="004B4194">
        <w:rPr>
          <w:rFonts w:ascii="Arial" w:hAnsi="Arial" w:cs="Arial"/>
          <w:b/>
          <w:bCs/>
          <w:spacing w:val="2"/>
          <w:w w:val="103"/>
          <w:sz w:val="20"/>
        </w:rPr>
        <w:t>Se</w:t>
      </w:r>
      <w:r w:rsidRPr="004B4194">
        <w:rPr>
          <w:rFonts w:ascii="Arial" w:hAnsi="Arial" w:cs="Arial"/>
          <w:b/>
          <w:bCs/>
          <w:w w:val="103"/>
          <w:sz w:val="20"/>
        </w:rPr>
        <w:t>t</w:t>
      </w:r>
    </w:p>
    <w:p w14:paraId="73F0D4F8" w14:textId="77777777" w:rsidR="00E24DD0" w:rsidRPr="004B4194" w:rsidRDefault="00E24DD0" w:rsidP="00E24DD0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before="29" w:line="188" w:lineRule="exact"/>
        <w:ind w:left="5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Typ</w:t>
      </w:r>
      <w:r w:rsidRPr="004B4194">
        <w:rPr>
          <w:rFonts w:ascii="Verdana" w:hAnsi="Verdana" w:cs="Verdana"/>
          <w:b/>
          <w:bCs/>
          <w:position w:val="-1"/>
          <w:sz w:val="20"/>
        </w:rPr>
        <w:t>e</w:t>
      </w:r>
      <w:r w:rsidRPr="004B4194">
        <w:rPr>
          <w:rFonts w:ascii="Verdana" w:hAnsi="Verdana" w:cs="Verdana"/>
          <w:b/>
          <w:bCs/>
          <w:position w:val="-1"/>
          <w:sz w:val="20"/>
        </w:rPr>
        <w:tab/>
      </w: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Descriptio</w:t>
      </w:r>
      <w:r w:rsidRPr="004B4194">
        <w:rPr>
          <w:rFonts w:ascii="Verdana" w:hAnsi="Verdana" w:cs="Verdana"/>
          <w:b/>
          <w:bCs/>
          <w:position w:val="-1"/>
          <w:sz w:val="20"/>
        </w:rPr>
        <w:t>n</w:t>
      </w:r>
      <w:r w:rsidRPr="004B4194">
        <w:rPr>
          <w:rFonts w:ascii="Verdana" w:hAnsi="Verdana" w:cs="Verdana"/>
          <w:b/>
          <w:bCs/>
          <w:position w:val="-1"/>
          <w:sz w:val="20"/>
        </w:rPr>
        <w:tab/>
      </w: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Operatio</w:t>
      </w:r>
      <w:r w:rsidRPr="004B4194">
        <w:rPr>
          <w:rFonts w:ascii="Verdana" w:hAnsi="Verdana" w:cs="Verdana"/>
          <w:b/>
          <w:bCs/>
          <w:position w:val="-1"/>
          <w:sz w:val="20"/>
        </w:rPr>
        <w:t>n</w:t>
      </w:r>
      <w:r w:rsidRPr="004B4194">
        <w:rPr>
          <w:rFonts w:ascii="Verdana" w:hAnsi="Verdana" w:cs="Verdana"/>
          <w:b/>
          <w:bCs/>
          <w:spacing w:val="-1"/>
          <w:position w:val="-1"/>
          <w:sz w:val="20"/>
        </w:rPr>
        <w:t xml:space="preserve"> </w:t>
      </w:r>
      <w:r w:rsidRPr="004B4194">
        <w:rPr>
          <w:rFonts w:ascii="Verdana" w:hAnsi="Verdana" w:cs="Verdana"/>
          <w:b/>
          <w:bCs/>
          <w:spacing w:val="1"/>
          <w:position w:val="-1"/>
          <w:sz w:val="20"/>
        </w:rPr>
        <w:t>Na</w:t>
      </w:r>
      <w:r w:rsidRPr="004B4194">
        <w:rPr>
          <w:rFonts w:ascii="Verdana" w:hAnsi="Verdana" w:cs="Verdana"/>
          <w:b/>
          <w:bCs/>
          <w:spacing w:val="2"/>
          <w:position w:val="-1"/>
          <w:sz w:val="20"/>
        </w:rPr>
        <w:t>m</w:t>
      </w:r>
      <w:r w:rsidRPr="004B4194">
        <w:rPr>
          <w:rFonts w:ascii="Verdana" w:hAnsi="Verdana" w:cs="Verdana"/>
          <w:b/>
          <w:bCs/>
          <w:position w:val="-1"/>
          <w:sz w:val="20"/>
        </w:rPr>
        <w:t>e</w:t>
      </w:r>
    </w:p>
    <w:p w14:paraId="79272E85" w14:textId="77777777" w:rsidR="00E24DD0" w:rsidRPr="004B4194" w:rsidRDefault="00E24DD0" w:rsidP="00E24DD0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before="29" w:line="188" w:lineRule="exact"/>
        <w:ind w:left="573"/>
        <w:rPr>
          <w:rFonts w:ascii="Verdana" w:hAnsi="Verdana" w:cs="Verdana"/>
          <w:sz w:val="20"/>
        </w:rPr>
        <w:sectPr w:rsidR="00E24DD0" w:rsidRPr="004B4194">
          <w:pgSz w:w="12240" w:h="15840"/>
          <w:pgMar w:top="660" w:right="1140" w:bottom="280" w:left="800" w:header="720" w:footer="720" w:gutter="0"/>
          <w:cols w:space="720" w:equalWidth="0">
            <w:col w:w="10300"/>
          </w:cols>
          <w:noEndnote/>
        </w:sectPr>
      </w:pPr>
    </w:p>
    <w:p w14:paraId="6F30A1F8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3" w:line="150" w:lineRule="exact"/>
        <w:rPr>
          <w:rFonts w:ascii="Verdana" w:hAnsi="Verdana" w:cs="Verdana"/>
          <w:sz w:val="20"/>
        </w:rPr>
      </w:pPr>
    </w:p>
    <w:p w14:paraId="37C29876" w14:textId="77777777" w:rsidR="00E24DD0" w:rsidRPr="004B4194" w:rsidRDefault="00E24DD0" w:rsidP="00E24DD0">
      <w:pPr>
        <w:widowControl w:val="0"/>
        <w:tabs>
          <w:tab w:val="left" w:pos="2540"/>
        </w:tabs>
        <w:autoSpaceDE w:val="0"/>
        <w:autoSpaceDN w:val="0"/>
        <w:adjustRightInd w:val="0"/>
        <w:spacing w:line="242" w:lineRule="auto"/>
        <w:ind w:left="2546" w:right="-29" w:hanging="19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20"/>
        </w:rPr>
        <w:t>Dat</w:t>
      </w:r>
      <w:r w:rsidRPr="004B4194">
        <w:rPr>
          <w:rFonts w:ascii="Verdana" w:hAnsi="Verdana" w:cs="Verdana"/>
          <w:b/>
          <w:bCs/>
          <w:sz w:val="20"/>
        </w:rPr>
        <w:t xml:space="preserve">a </w:t>
      </w:r>
      <w:r w:rsidRPr="004B4194">
        <w:rPr>
          <w:rFonts w:ascii="Verdana" w:hAnsi="Verdana" w:cs="Verdana"/>
          <w:b/>
          <w:bCs/>
          <w:spacing w:val="1"/>
          <w:sz w:val="20"/>
        </w:rPr>
        <w:t>Transfe</w:t>
      </w:r>
      <w:r w:rsidRPr="004B4194">
        <w:rPr>
          <w:rFonts w:ascii="Verdana" w:hAnsi="Verdana" w:cs="Verdana"/>
          <w:b/>
          <w:bCs/>
          <w:sz w:val="20"/>
        </w:rPr>
        <w:t>r</w:t>
      </w:r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Transfe</w:t>
      </w:r>
      <w:r w:rsidRPr="004B4194">
        <w:rPr>
          <w:rFonts w:ascii="Verdana" w:hAnsi="Verdana" w:cs="Verdana"/>
          <w:sz w:val="20"/>
        </w:rPr>
        <w:t xml:space="preserve">r </w:t>
      </w:r>
      <w:r w:rsidRPr="004B4194">
        <w:rPr>
          <w:rFonts w:ascii="Verdana" w:hAnsi="Verdana" w:cs="Verdana"/>
          <w:spacing w:val="1"/>
          <w:w w:val="99"/>
          <w:sz w:val="20"/>
        </w:rPr>
        <w:t>dat</w:t>
      </w:r>
      <w:r w:rsidRPr="004B4194">
        <w:rPr>
          <w:rFonts w:ascii="Verdana" w:hAnsi="Verdana" w:cs="Verdana"/>
          <w:w w:val="99"/>
          <w:sz w:val="20"/>
        </w:rPr>
        <w:t>a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fro</w:t>
      </w:r>
      <w:r w:rsidRPr="004B4194">
        <w:rPr>
          <w:rFonts w:ascii="Verdana" w:hAnsi="Verdana" w:cs="Verdana"/>
          <w:w w:val="99"/>
          <w:sz w:val="20"/>
        </w:rPr>
        <w:t>m</w:t>
      </w:r>
      <w:r w:rsidRPr="004B4194">
        <w:rPr>
          <w:rFonts w:ascii="Verdana" w:hAnsi="Verdana" w:cs="Verdana"/>
          <w:spacing w:val="2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on</w:t>
      </w:r>
      <w:r w:rsidRPr="004B4194">
        <w:rPr>
          <w:rFonts w:ascii="Verdana" w:hAnsi="Verdana" w:cs="Verdana"/>
          <w:sz w:val="20"/>
        </w:rPr>
        <w:t>e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ocat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  <w:r w:rsidRPr="004B4194">
        <w:rPr>
          <w:rFonts w:ascii="Verdana" w:hAnsi="Verdana" w:cs="Verdana"/>
          <w:spacing w:val="1"/>
          <w:sz w:val="20"/>
        </w:rPr>
        <w:t xml:space="preserve"> t</w:t>
      </w:r>
      <w:r w:rsidRPr="004B4194">
        <w:rPr>
          <w:rFonts w:ascii="Verdana" w:hAnsi="Verdana" w:cs="Verdana"/>
          <w:sz w:val="20"/>
        </w:rPr>
        <w:t xml:space="preserve">o </w:t>
      </w:r>
      <w:r w:rsidRPr="004B4194">
        <w:rPr>
          <w:rFonts w:ascii="Verdana" w:hAnsi="Verdana" w:cs="Verdana"/>
          <w:spacing w:val="1"/>
          <w:sz w:val="20"/>
        </w:rPr>
        <w:t>anothe</w:t>
      </w:r>
      <w:r w:rsidRPr="004B4194">
        <w:rPr>
          <w:rFonts w:ascii="Verdana" w:hAnsi="Verdana" w:cs="Verdana"/>
          <w:sz w:val="20"/>
        </w:rPr>
        <w:t>r</w:t>
      </w:r>
    </w:p>
    <w:p w14:paraId="3F5FB9F7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3" w:line="150" w:lineRule="exact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z w:val="20"/>
        </w:rPr>
        <w:br w:type="column"/>
      </w:r>
    </w:p>
    <w:p w14:paraId="566DFD10" w14:textId="77777777" w:rsidR="00E24DD0" w:rsidRPr="004B4194" w:rsidRDefault="00E24DD0" w:rsidP="00E24DD0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sz w:val="20"/>
        </w:rPr>
        <w:t>Move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Store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Load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Exchange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C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ear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Set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w w:val="99"/>
          <w:sz w:val="20"/>
        </w:rPr>
        <w:t>Push</w:t>
      </w:r>
      <w:r w:rsidRPr="004B4194">
        <w:rPr>
          <w:rFonts w:ascii="Verdana" w:hAnsi="Verdana" w:cs="Verdana"/>
          <w:w w:val="99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Po</w:t>
      </w:r>
      <w:r w:rsidRPr="004B4194">
        <w:rPr>
          <w:rFonts w:ascii="Verdana" w:hAnsi="Verdana" w:cs="Verdana"/>
          <w:w w:val="99"/>
          <w:sz w:val="20"/>
        </w:rPr>
        <w:t>p</w:t>
      </w:r>
    </w:p>
    <w:p w14:paraId="549241D4" w14:textId="77777777" w:rsidR="00E24DD0" w:rsidRPr="004B4194" w:rsidRDefault="00E24DD0" w:rsidP="00E24DD0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  <w:sectPr w:rsidR="00E24DD0" w:rsidRPr="004B4194">
          <w:type w:val="continuous"/>
          <w:pgSz w:w="12240" w:h="15840"/>
          <w:pgMar w:top="900" w:right="1140" w:bottom="280" w:left="800" w:header="720" w:footer="720" w:gutter="0"/>
          <w:cols w:num="2" w:space="720" w:equalWidth="0">
            <w:col w:w="4407" w:space="726"/>
            <w:col w:w="5167"/>
          </w:cols>
          <w:noEndnote/>
        </w:sectPr>
      </w:pPr>
    </w:p>
    <w:p w14:paraId="09F434E4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6" w:line="150" w:lineRule="exact"/>
        <w:rPr>
          <w:rFonts w:ascii="Verdana" w:hAnsi="Verdana" w:cs="Verdana"/>
          <w:sz w:val="20"/>
        </w:rPr>
      </w:pPr>
    </w:p>
    <w:p w14:paraId="789DBE41" w14:textId="77777777" w:rsidR="00E24DD0" w:rsidRPr="004B4194" w:rsidRDefault="00E24DD0" w:rsidP="00E24DD0">
      <w:pPr>
        <w:widowControl w:val="0"/>
        <w:tabs>
          <w:tab w:val="left" w:pos="2540"/>
        </w:tabs>
        <w:autoSpaceDE w:val="0"/>
        <w:autoSpaceDN w:val="0"/>
        <w:adjustRightInd w:val="0"/>
        <w:spacing w:line="192" w:lineRule="exact"/>
        <w:ind w:left="2546" w:right="-29" w:hanging="19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20"/>
        </w:rPr>
        <w:t>Arith</w:t>
      </w:r>
      <w:r w:rsidRPr="004B4194">
        <w:rPr>
          <w:rFonts w:ascii="Verdana" w:hAnsi="Verdana" w:cs="Verdana"/>
          <w:b/>
          <w:bCs/>
          <w:spacing w:val="2"/>
          <w:sz w:val="20"/>
        </w:rPr>
        <w:t>m</w:t>
      </w:r>
      <w:r w:rsidRPr="004B4194">
        <w:rPr>
          <w:rFonts w:ascii="Verdana" w:hAnsi="Verdana" w:cs="Verdana"/>
          <w:b/>
          <w:bCs/>
          <w:spacing w:val="1"/>
          <w:sz w:val="20"/>
        </w:rPr>
        <w:t>eti</w:t>
      </w:r>
      <w:r w:rsidRPr="004B4194">
        <w:rPr>
          <w:rFonts w:ascii="Verdana" w:hAnsi="Verdana" w:cs="Verdana"/>
          <w:b/>
          <w:bCs/>
          <w:sz w:val="20"/>
        </w:rPr>
        <w:t>c</w:t>
      </w:r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Perfor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1"/>
          <w:sz w:val="20"/>
        </w:rPr>
        <w:t xml:space="preserve"> ar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thmet</w:t>
      </w:r>
      <w:r w:rsidRPr="004B4194">
        <w:rPr>
          <w:rFonts w:ascii="Verdana" w:hAnsi="Verdana" w:cs="Verdana"/>
          <w:sz w:val="20"/>
        </w:rPr>
        <w:t>ic</w:t>
      </w:r>
      <w:r w:rsidRPr="004B4194">
        <w:rPr>
          <w:rFonts w:ascii="Verdana" w:hAnsi="Verdana" w:cs="Verdana"/>
          <w:spacing w:val="1"/>
          <w:sz w:val="20"/>
        </w:rPr>
        <w:t xml:space="preserve"> funct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in</w:t>
      </w:r>
      <w:r w:rsidRPr="004B4194">
        <w:rPr>
          <w:rFonts w:ascii="Verdana" w:hAnsi="Verdana" w:cs="Verdana"/>
          <w:spacing w:val="1"/>
          <w:sz w:val="20"/>
        </w:rPr>
        <w:t xml:space="preserve"> AL</w:t>
      </w:r>
      <w:r w:rsidRPr="004B4194">
        <w:rPr>
          <w:rFonts w:ascii="Verdana" w:hAnsi="Verdana" w:cs="Verdana"/>
          <w:sz w:val="20"/>
        </w:rPr>
        <w:t>U</w:t>
      </w:r>
    </w:p>
    <w:p w14:paraId="5698C2FE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6" w:line="150" w:lineRule="exact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z w:val="20"/>
        </w:rPr>
        <w:br w:type="column"/>
      </w:r>
    </w:p>
    <w:p w14:paraId="3D7D5C05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line="192" w:lineRule="exact"/>
        <w:ind w:right="1128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sz w:val="20"/>
        </w:rPr>
        <w:t>Add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Subtract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Mu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p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y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D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v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de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Abso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ute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Negate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Increment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Decremen</w:t>
      </w:r>
      <w:r w:rsidRPr="004B4194">
        <w:rPr>
          <w:rFonts w:ascii="Verdana" w:hAnsi="Verdana" w:cs="Verdana"/>
          <w:sz w:val="20"/>
        </w:rPr>
        <w:t>t</w:t>
      </w:r>
    </w:p>
    <w:p w14:paraId="0D400C2D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line="192" w:lineRule="exact"/>
        <w:ind w:right="1128"/>
        <w:rPr>
          <w:rFonts w:ascii="Verdana" w:hAnsi="Verdana" w:cs="Verdana"/>
          <w:sz w:val="20"/>
        </w:rPr>
        <w:sectPr w:rsidR="00E24DD0" w:rsidRPr="004B4194">
          <w:type w:val="continuous"/>
          <w:pgSz w:w="12240" w:h="15840"/>
          <w:pgMar w:top="900" w:right="1140" w:bottom="280" w:left="800" w:header="720" w:footer="720" w:gutter="0"/>
          <w:cols w:num="2" w:space="720" w:equalWidth="0">
            <w:col w:w="4756" w:space="377"/>
            <w:col w:w="5167"/>
          </w:cols>
          <w:noEndnote/>
        </w:sectPr>
      </w:pPr>
    </w:p>
    <w:p w14:paraId="6D1FE473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7" w:line="130" w:lineRule="exact"/>
        <w:rPr>
          <w:rFonts w:ascii="Verdana" w:hAnsi="Verdana" w:cs="Verdana"/>
          <w:sz w:val="20"/>
        </w:rPr>
      </w:pPr>
    </w:p>
    <w:p w14:paraId="7B8C0244" w14:textId="77777777" w:rsidR="00E24DD0" w:rsidRPr="004B4194" w:rsidRDefault="00E24DD0" w:rsidP="00E24DD0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ind w:left="573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20"/>
        </w:rPr>
        <w:t>Logica</w:t>
      </w:r>
      <w:r w:rsidRPr="004B4194">
        <w:rPr>
          <w:rFonts w:ascii="Verdana" w:hAnsi="Verdana" w:cs="Verdana"/>
          <w:b/>
          <w:bCs/>
          <w:sz w:val="20"/>
        </w:rPr>
        <w:t>l</w:t>
      </w:r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Perfor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og</w:t>
      </w:r>
      <w:r w:rsidRPr="004B4194">
        <w:rPr>
          <w:rFonts w:ascii="Verdana" w:hAnsi="Verdana" w:cs="Verdana"/>
          <w:sz w:val="20"/>
        </w:rPr>
        <w:t xml:space="preserve">ic </w:t>
      </w:r>
      <w:r w:rsidRPr="004B4194">
        <w:rPr>
          <w:rFonts w:ascii="Verdana" w:hAnsi="Verdana" w:cs="Verdana"/>
          <w:spacing w:val="1"/>
          <w:sz w:val="20"/>
        </w:rPr>
        <w:t>funct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 in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AL</w:t>
      </w:r>
      <w:r w:rsidRPr="004B4194">
        <w:rPr>
          <w:rFonts w:ascii="Verdana" w:hAnsi="Verdana" w:cs="Verdana"/>
          <w:w w:val="99"/>
          <w:sz w:val="20"/>
        </w:rPr>
        <w:t>U</w:t>
      </w:r>
      <w:r w:rsidRPr="004B4194">
        <w:rPr>
          <w:rFonts w:ascii="Verdana" w:hAnsi="Verdana" w:cs="Verdana"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AND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OR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NOT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XOR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Test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Compare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Sh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ft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Rotat</w:t>
      </w:r>
      <w:r w:rsidRPr="004B4194">
        <w:rPr>
          <w:rFonts w:ascii="Verdana" w:hAnsi="Verdana" w:cs="Verdana"/>
          <w:sz w:val="20"/>
        </w:rPr>
        <w:t>e</w:t>
      </w:r>
    </w:p>
    <w:p w14:paraId="453FD986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6" w:line="160" w:lineRule="exact"/>
        <w:rPr>
          <w:rFonts w:ascii="Verdana" w:hAnsi="Verdana" w:cs="Verdana"/>
          <w:sz w:val="20"/>
        </w:rPr>
      </w:pPr>
    </w:p>
    <w:p w14:paraId="3D88B608" w14:textId="77777777" w:rsidR="00E24DD0" w:rsidRPr="004B4194" w:rsidRDefault="00E24DD0" w:rsidP="00E24DD0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line="242" w:lineRule="auto"/>
        <w:ind w:left="5133" w:right="802" w:hanging="4560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b/>
          <w:bCs/>
          <w:spacing w:val="1"/>
          <w:sz w:val="18"/>
        </w:rPr>
        <w:t>Transfe</w:t>
      </w:r>
      <w:r w:rsidRPr="004B4194">
        <w:rPr>
          <w:rFonts w:ascii="Verdana" w:hAnsi="Verdana" w:cs="Verdana"/>
          <w:b/>
          <w:bCs/>
          <w:sz w:val="18"/>
        </w:rPr>
        <w:t xml:space="preserve">r </w:t>
      </w:r>
      <w:r w:rsidRPr="004B4194">
        <w:rPr>
          <w:rFonts w:ascii="Verdana" w:hAnsi="Verdana" w:cs="Verdana"/>
          <w:b/>
          <w:bCs/>
          <w:spacing w:val="1"/>
          <w:sz w:val="18"/>
        </w:rPr>
        <w:t>o</w:t>
      </w:r>
      <w:r w:rsidRPr="004B4194">
        <w:rPr>
          <w:rFonts w:ascii="Verdana" w:hAnsi="Verdana" w:cs="Verdana"/>
          <w:b/>
          <w:bCs/>
          <w:sz w:val="18"/>
        </w:rPr>
        <w:t xml:space="preserve">f </w:t>
      </w:r>
      <w:r w:rsidRPr="004B4194">
        <w:rPr>
          <w:rFonts w:ascii="Verdana" w:hAnsi="Verdana" w:cs="Verdana"/>
          <w:b/>
          <w:bCs/>
          <w:spacing w:val="1"/>
          <w:sz w:val="18"/>
        </w:rPr>
        <w:t>Contro</w:t>
      </w:r>
      <w:r w:rsidRPr="004B4194">
        <w:rPr>
          <w:rFonts w:ascii="Verdana" w:hAnsi="Verdana" w:cs="Verdana"/>
          <w:b/>
          <w:bCs/>
          <w:sz w:val="18"/>
        </w:rPr>
        <w:t>l</w:t>
      </w:r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Updat</w:t>
      </w:r>
      <w:r w:rsidRPr="004B4194">
        <w:rPr>
          <w:rFonts w:ascii="Verdana" w:hAnsi="Verdana" w:cs="Verdana"/>
          <w:sz w:val="20"/>
        </w:rPr>
        <w:t xml:space="preserve">e </w:t>
      </w:r>
      <w:r w:rsidRPr="004B4194">
        <w:rPr>
          <w:rFonts w:ascii="Verdana" w:hAnsi="Verdana" w:cs="Verdana"/>
          <w:spacing w:val="1"/>
          <w:sz w:val="20"/>
        </w:rPr>
        <w:t>progra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counte</w:t>
      </w:r>
      <w:r w:rsidRPr="004B4194">
        <w:rPr>
          <w:rFonts w:ascii="Verdana" w:hAnsi="Verdana" w:cs="Verdana"/>
          <w:w w:val="99"/>
          <w:sz w:val="20"/>
        </w:rPr>
        <w:t>r</w:t>
      </w:r>
      <w:r w:rsidRPr="004B4194">
        <w:rPr>
          <w:rFonts w:ascii="Verdana" w:hAnsi="Verdana" w:cs="Verdana"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Jump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Jum</w:t>
      </w:r>
      <w:r w:rsidRPr="004B4194">
        <w:rPr>
          <w:rFonts w:ascii="Verdana" w:hAnsi="Verdana" w:cs="Verdana"/>
          <w:sz w:val="20"/>
        </w:rPr>
        <w:t>p</w:t>
      </w:r>
      <w:r w:rsidRPr="004B4194">
        <w:rPr>
          <w:rFonts w:ascii="Verdana" w:hAnsi="Verdana" w:cs="Verdana"/>
          <w:spacing w:val="1"/>
          <w:sz w:val="20"/>
        </w:rPr>
        <w:t xml:space="preserve"> Cond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ona</w:t>
      </w:r>
      <w:r w:rsidRPr="004B4194">
        <w:rPr>
          <w:rFonts w:ascii="Verdana" w:hAnsi="Verdana" w:cs="Verdana"/>
          <w:sz w:val="20"/>
        </w:rPr>
        <w:t xml:space="preserve">l, </w:t>
      </w:r>
      <w:r w:rsidRPr="004B4194">
        <w:rPr>
          <w:rFonts w:ascii="Verdana" w:hAnsi="Verdana" w:cs="Verdana"/>
          <w:spacing w:val="1"/>
          <w:sz w:val="20"/>
        </w:rPr>
        <w:t>Jum</w:t>
      </w:r>
      <w:r w:rsidRPr="004B4194">
        <w:rPr>
          <w:rFonts w:ascii="Verdana" w:hAnsi="Verdana" w:cs="Verdana"/>
          <w:sz w:val="20"/>
        </w:rPr>
        <w:t xml:space="preserve">p 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 xml:space="preserve">o </w:t>
      </w:r>
      <w:r w:rsidRPr="004B4194">
        <w:rPr>
          <w:rFonts w:ascii="Verdana" w:hAnsi="Verdana" w:cs="Verdana"/>
          <w:spacing w:val="1"/>
          <w:sz w:val="20"/>
        </w:rPr>
        <w:t>Subrout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ne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Return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Sk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p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1"/>
          <w:sz w:val="20"/>
        </w:rPr>
        <w:t xml:space="preserve"> Sk</w:t>
      </w:r>
      <w:r w:rsidRPr="004B4194">
        <w:rPr>
          <w:rFonts w:ascii="Verdana" w:hAnsi="Verdana" w:cs="Verdana"/>
          <w:sz w:val="20"/>
        </w:rPr>
        <w:t xml:space="preserve">ip </w:t>
      </w:r>
      <w:r w:rsidRPr="004B4194">
        <w:rPr>
          <w:rFonts w:ascii="Verdana" w:hAnsi="Verdana" w:cs="Verdana"/>
          <w:spacing w:val="1"/>
          <w:sz w:val="20"/>
        </w:rPr>
        <w:t>Cond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ona</w:t>
      </w:r>
      <w:r w:rsidRPr="004B4194">
        <w:rPr>
          <w:rFonts w:ascii="Verdana" w:hAnsi="Verdana" w:cs="Verdana"/>
          <w:sz w:val="20"/>
        </w:rPr>
        <w:t xml:space="preserve">l, </w:t>
      </w:r>
      <w:r w:rsidRPr="004B4194">
        <w:rPr>
          <w:rFonts w:ascii="Verdana" w:hAnsi="Verdana" w:cs="Verdana"/>
          <w:spacing w:val="1"/>
          <w:sz w:val="20"/>
        </w:rPr>
        <w:t>Ha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 xml:space="preserve">, </w:t>
      </w:r>
      <w:proofErr w:type="spellStart"/>
      <w:proofErr w:type="gramStart"/>
      <w:r w:rsidRPr="004B4194">
        <w:rPr>
          <w:rFonts w:ascii="Verdana" w:hAnsi="Verdana" w:cs="Verdana"/>
          <w:spacing w:val="2"/>
          <w:sz w:val="20"/>
        </w:rPr>
        <w:t>W</w:t>
      </w:r>
      <w:r w:rsidRPr="004B4194">
        <w:rPr>
          <w:rFonts w:ascii="Verdana" w:hAnsi="Verdana" w:cs="Verdana"/>
          <w:spacing w:val="1"/>
          <w:sz w:val="20"/>
        </w:rPr>
        <w:t>a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t,N</w:t>
      </w:r>
      <w:r w:rsidRPr="004B4194">
        <w:rPr>
          <w:rFonts w:ascii="Verdana" w:hAnsi="Verdana" w:cs="Verdana"/>
          <w:sz w:val="20"/>
        </w:rPr>
        <w:t>o</w:t>
      </w:r>
      <w:proofErr w:type="spellEnd"/>
      <w:proofErr w:type="gramEnd"/>
      <w:r w:rsidRPr="004B4194">
        <w:rPr>
          <w:rFonts w:ascii="Verdana" w:hAnsi="Verdana" w:cs="Verdana"/>
          <w:spacing w:val="1"/>
          <w:sz w:val="20"/>
        </w:rPr>
        <w:t xml:space="preserve"> </w:t>
      </w:r>
      <w:proofErr w:type="spellStart"/>
      <w:r w:rsidRPr="004B4194">
        <w:rPr>
          <w:rFonts w:ascii="Verdana" w:hAnsi="Verdana" w:cs="Verdana"/>
          <w:spacing w:val="1"/>
          <w:sz w:val="20"/>
        </w:rPr>
        <w:t>opert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  <w:proofErr w:type="spellEnd"/>
    </w:p>
    <w:p w14:paraId="40BC2E44" w14:textId="77777777" w:rsidR="00E24DD0" w:rsidRPr="004B4194" w:rsidRDefault="00E24DD0" w:rsidP="00E24DD0">
      <w:pPr>
        <w:widowControl w:val="0"/>
        <w:tabs>
          <w:tab w:val="left" w:pos="2540"/>
          <w:tab w:val="left" w:pos="5120"/>
        </w:tabs>
        <w:autoSpaceDE w:val="0"/>
        <w:autoSpaceDN w:val="0"/>
        <w:adjustRightInd w:val="0"/>
        <w:spacing w:line="242" w:lineRule="auto"/>
        <w:ind w:left="5133" w:right="802" w:hanging="4560"/>
        <w:rPr>
          <w:rFonts w:ascii="Verdana" w:hAnsi="Verdana" w:cs="Verdana"/>
          <w:sz w:val="20"/>
        </w:rPr>
        <w:sectPr w:rsidR="00E24DD0" w:rsidRPr="004B4194">
          <w:type w:val="continuous"/>
          <w:pgSz w:w="12240" w:h="15840"/>
          <w:pgMar w:top="900" w:right="1140" w:bottom="280" w:left="800" w:header="720" w:footer="720" w:gutter="0"/>
          <w:cols w:space="720" w:equalWidth="0">
            <w:col w:w="10300"/>
          </w:cols>
          <w:noEndnote/>
        </w:sectPr>
      </w:pPr>
    </w:p>
    <w:p w14:paraId="0E47CCFC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8" w:line="150" w:lineRule="exact"/>
        <w:rPr>
          <w:rFonts w:ascii="Verdana" w:hAnsi="Verdana" w:cs="Verdana"/>
          <w:sz w:val="20"/>
        </w:rPr>
      </w:pPr>
    </w:p>
    <w:p w14:paraId="738F90B2" w14:textId="77777777" w:rsidR="00E24DD0" w:rsidRPr="004B4194" w:rsidRDefault="00E24DD0" w:rsidP="00E24DD0">
      <w:pPr>
        <w:widowControl w:val="0"/>
        <w:tabs>
          <w:tab w:val="left" w:pos="2540"/>
        </w:tabs>
        <w:autoSpaceDE w:val="0"/>
        <w:autoSpaceDN w:val="0"/>
        <w:adjustRightInd w:val="0"/>
        <w:ind w:left="573" w:right="-49"/>
        <w:rPr>
          <w:rFonts w:ascii="Verdana" w:hAnsi="Verdana" w:cs="Verdana"/>
          <w:sz w:val="20"/>
        </w:rPr>
      </w:pPr>
      <w:proofErr w:type="spellStart"/>
      <w:r w:rsidRPr="004B4194">
        <w:rPr>
          <w:rFonts w:ascii="Verdana" w:hAnsi="Verdana" w:cs="Verdana"/>
          <w:b/>
          <w:bCs/>
          <w:spacing w:val="1"/>
          <w:sz w:val="20"/>
        </w:rPr>
        <w:t>Input/Outpu</w:t>
      </w:r>
      <w:r w:rsidRPr="004B4194">
        <w:rPr>
          <w:rFonts w:ascii="Verdana" w:hAnsi="Verdana" w:cs="Verdana"/>
          <w:b/>
          <w:bCs/>
          <w:sz w:val="20"/>
        </w:rPr>
        <w:t>t</w:t>
      </w:r>
      <w:proofErr w:type="spellEnd"/>
      <w:r w:rsidRPr="004B4194">
        <w:rPr>
          <w:rFonts w:ascii="Verdana" w:hAnsi="Verdana" w:cs="Verdana"/>
          <w:b/>
          <w:bCs/>
          <w:sz w:val="20"/>
        </w:rPr>
        <w:tab/>
      </w:r>
      <w:r w:rsidRPr="004B4194">
        <w:rPr>
          <w:rFonts w:ascii="Verdana" w:hAnsi="Verdana" w:cs="Verdana"/>
          <w:spacing w:val="1"/>
          <w:sz w:val="20"/>
        </w:rPr>
        <w:t>Issu</w:t>
      </w:r>
      <w:r w:rsidRPr="004B4194">
        <w:rPr>
          <w:rFonts w:ascii="Verdana" w:hAnsi="Verdana" w:cs="Verdana"/>
          <w:sz w:val="20"/>
        </w:rPr>
        <w:t xml:space="preserve">e </w:t>
      </w:r>
      <w:r w:rsidRPr="004B4194">
        <w:rPr>
          <w:rFonts w:ascii="Verdana" w:hAnsi="Verdana" w:cs="Verdana"/>
          <w:spacing w:val="1"/>
          <w:w w:val="99"/>
          <w:sz w:val="20"/>
        </w:rPr>
        <w:t>comman</w:t>
      </w:r>
      <w:r w:rsidRPr="004B4194">
        <w:rPr>
          <w:rFonts w:ascii="Verdana" w:hAnsi="Verdana" w:cs="Verdana"/>
          <w:w w:val="99"/>
          <w:sz w:val="20"/>
        </w:rPr>
        <w:t>d</w:t>
      </w:r>
      <w:r w:rsidRPr="004B4194">
        <w:rPr>
          <w:rFonts w:ascii="Verdana" w:hAnsi="Verdana" w:cs="Verdana"/>
          <w:spacing w:val="1"/>
          <w:sz w:val="20"/>
        </w:rPr>
        <w:t xml:space="preserve"> </w:t>
      </w:r>
      <w:r w:rsidRPr="004B4194">
        <w:rPr>
          <w:rFonts w:ascii="Verdana" w:hAnsi="Verdana" w:cs="Verdana"/>
          <w:spacing w:val="1"/>
          <w:w w:val="99"/>
          <w:sz w:val="20"/>
        </w:rPr>
        <w:t>t</w:t>
      </w:r>
      <w:r w:rsidRPr="004B4194">
        <w:rPr>
          <w:rFonts w:ascii="Verdana" w:hAnsi="Verdana" w:cs="Verdana"/>
          <w:w w:val="99"/>
          <w:sz w:val="20"/>
        </w:rPr>
        <w:t>o</w:t>
      </w:r>
      <w:r w:rsidRPr="004B4194">
        <w:rPr>
          <w:rFonts w:ascii="Verdana" w:hAnsi="Verdana" w:cs="Verdana"/>
          <w:spacing w:val="1"/>
          <w:sz w:val="20"/>
        </w:rPr>
        <w:t xml:space="preserve"> I/</w:t>
      </w:r>
      <w:r w:rsidRPr="004B4194">
        <w:rPr>
          <w:rFonts w:ascii="Verdana" w:hAnsi="Verdana" w:cs="Verdana"/>
          <w:sz w:val="20"/>
        </w:rPr>
        <w:t>O</w:t>
      </w:r>
    </w:p>
    <w:p w14:paraId="65AF02DC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line="186" w:lineRule="exact"/>
        <w:ind w:left="2546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position w:val="-1"/>
          <w:sz w:val="20"/>
        </w:rPr>
        <w:t>modu</w:t>
      </w:r>
      <w:r w:rsidRPr="004B4194">
        <w:rPr>
          <w:rFonts w:ascii="Verdana" w:hAnsi="Verdana" w:cs="Verdana"/>
          <w:position w:val="-1"/>
          <w:sz w:val="20"/>
        </w:rPr>
        <w:t>le</w:t>
      </w:r>
    </w:p>
    <w:p w14:paraId="060D980E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8" w:line="150" w:lineRule="exact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z w:val="20"/>
        </w:rPr>
        <w:br w:type="column"/>
      </w:r>
    </w:p>
    <w:p w14:paraId="528EF44D" w14:textId="77777777" w:rsidR="00E24DD0" w:rsidRPr="004B4194" w:rsidRDefault="00E24DD0" w:rsidP="00E24DD0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</w:pPr>
      <w:r w:rsidRPr="004B4194">
        <w:rPr>
          <w:rFonts w:ascii="Verdana" w:hAnsi="Verdana" w:cs="Verdana"/>
          <w:spacing w:val="1"/>
          <w:sz w:val="20"/>
        </w:rPr>
        <w:t>Input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Output</w:t>
      </w:r>
      <w:r w:rsidRPr="004B4194">
        <w:rPr>
          <w:rFonts w:ascii="Verdana" w:hAnsi="Verdana" w:cs="Verdana"/>
          <w:sz w:val="20"/>
        </w:rPr>
        <w:t>,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Star</w:t>
      </w:r>
      <w:r w:rsidRPr="004B4194">
        <w:rPr>
          <w:rFonts w:ascii="Verdana" w:hAnsi="Verdana" w:cs="Verdana"/>
          <w:sz w:val="20"/>
        </w:rPr>
        <w:t xml:space="preserve">t </w:t>
      </w:r>
      <w:r w:rsidRPr="004B4194">
        <w:rPr>
          <w:rFonts w:ascii="Verdana" w:hAnsi="Verdana" w:cs="Verdana"/>
          <w:spacing w:val="1"/>
          <w:sz w:val="20"/>
        </w:rPr>
        <w:t>I/O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Tes</w:t>
      </w:r>
      <w:r w:rsidRPr="004B4194">
        <w:rPr>
          <w:rFonts w:ascii="Verdana" w:hAnsi="Verdana" w:cs="Verdana"/>
          <w:sz w:val="20"/>
        </w:rPr>
        <w:t xml:space="preserve">t </w:t>
      </w:r>
      <w:r w:rsidRPr="004B4194">
        <w:rPr>
          <w:rFonts w:ascii="Verdana" w:hAnsi="Verdana" w:cs="Verdana"/>
          <w:spacing w:val="1"/>
          <w:sz w:val="20"/>
        </w:rPr>
        <w:t>I/</w:t>
      </w:r>
      <w:r w:rsidRPr="004B4194">
        <w:rPr>
          <w:rFonts w:ascii="Verdana" w:hAnsi="Verdana" w:cs="Verdana"/>
          <w:sz w:val="20"/>
        </w:rPr>
        <w:t>O</w:t>
      </w:r>
    </w:p>
    <w:p w14:paraId="513F160C" w14:textId="77777777" w:rsidR="00E24DD0" w:rsidRPr="004B4194" w:rsidRDefault="00E24DD0" w:rsidP="00E24DD0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</w:rPr>
        <w:sectPr w:rsidR="00E24DD0" w:rsidRPr="004B4194">
          <w:type w:val="continuous"/>
          <w:pgSz w:w="12240" w:h="15840"/>
          <w:pgMar w:top="900" w:right="1140" w:bottom="280" w:left="800" w:header="720" w:footer="720" w:gutter="0"/>
          <w:cols w:num="2" w:space="720" w:equalWidth="0">
            <w:col w:w="4359" w:space="774"/>
            <w:col w:w="5167"/>
          </w:cols>
          <w:noEndnote/>
        </w:sectPr>
      </w:pPr>
    </w:p>
    <w:p w14:paraId="7C3DAFA9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</w:p>
    <w:p w14:paraId="6588D669" w14:textId="77777777" w:rsidR="00E24DD0" w:rsidRDefault="00E24DD0" w:rsidP="00E24DD0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</w:p>
    <w:p w14:paraId="4D966943" w14:textId="77777777" w:rsidR="00E24DD0" w:rsidRDefault="00E24DD0" w:rsidP="00E24DD0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b/>
          <w:bCs/>
          <w:spacing w:val="1"/>
          <w:sz w:val="20"/>
        </w:rPr>
      </w:pPr>
      <w:r>
        <w:rPr>
          <w:rFonts w:ascii="Verdana" w:hAnsi="Verdana" w:cs="Verdana"/>
          <w:b/>
          <w:bCs/>
          <w:spacing w:val="1"/>
          <w:sz w:val="20"/>
        </w:rPr>
        <w:t xml:space="preserve">        </w:t>
      </w:r>
    </w:p>
    <w:p w14:paraId="1E51177E" w14:textId="77777777" w:rsidR="00E24DD0" w:rsidRDefault="00E24DD0" w:rsidP="00E24DD0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  <w:r>
        <w:rPr>
          <w:rFonts w:ascii="Verdana" w:hAnsi="Verdana" w:cs="Verdana"/>
          <w:b/>
          <w:bCs/>
          <w:spacing w:val="1"/>
          <w:sz w:val="20"/>
        </w:rPr>
        <w:t xml:space="preserve">        </w:t>
      </w:r>
      <w:r w:rsidRPr="004B4194">
        <w:rPr>
          <w:rFonts w:ascii="Verdana" w:hAnsi="Verdana" w:cs="Verdana"/>
          <w:b/>
          <w:bCs/>
          <w:spacing w:val="1"/>
          <w:sz w:val="20"/>
        </w:rPr>
        <w:t>Conversio</w:t>
      </w:r>
      <w:r w:rsidRPr="004B4194">
        <w:rPr>
          <w:rFonts w:ascii="Verdana" w:hAnsi="Verdana" w:cs="Verdana"/>
          <w:b/>
          <w:bCs/>
          <w:sz w:val="20"/>
        </w:rPr>
        <w:t>n</w:t>
      </w:r>
      <w:r>
        <w:rPr>
          <w:rFonts w:ascii="Verdana" w:hAnsi="Verdana" w:cs="Verdana"/>
          <w:sz w:val="20"/>
        </w:rPr>
        <w:t xml:space="preserve">          </w:t>
      </w:r>
      <w:r w:rsidRPr="004B4194">
        <w:rPr>
          <w:rFonts w:ascii="Verdana" w:hAnsi="Verdana" w:cs="Verdana"/>
          <w:spacing w:val="1"/>
          <w:sz w:val="20"/>
        </w:rPr>
        <w:t>Ma</w:t>
      </w:r>
      <w:r w:rsidRPr="004B4194">
        <w:rPr>
          <w:rFonts w:ascii="Verdana" w:hAnsi="Verdana" w:cs="Verdana"/>
          <w:sz w:val="20"/>
        </w:rPr>
        <w:t>y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nvo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v</w:t>
      </w:r>
      <w:r w:rsidRPr="004B4194">
        <w:rPr>
          <w:rFonts w:ascii="Verdana" w:hAnsi="Verdana" w:cs="Verdana"/>
          <w:sz w:val="20"/>
        </w:rPr>
        <w:t xml:space="preserve">e </w:t>
      </w:r>
      <w:r w:rsidRPr="004B4194">
        <w:rPr>
          <w:rFonts w:ascii="Verdana" w:hAnsi="Verdana" w:cs="Verdana"/>
          <w:spacing w:val="1"/>
          <w:sz w:val="20"/>
        </w:rPr>
        <w:t>spec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a</w:t>
      </w:r>
      <w:r w:rsidRPr="004B4194">
        <w:rPr>
          <w:rFonts w:ascii="Verdana" w:hAnsi="Verdana" w:cs="Verdana"/>
          <w:sz w:val="20"/>
        </w:rPr>
        <w:t>l l</w:t>
      </w:r>
      <w:r w:rsidRPr="004B4194">
        <w:rPr>
          <w:rFonts w:ascii="Verdana" w:hAnsi="Verdana" w:cs="Verdana"/>
          <w:spacing w:val="1"/>
          <w:sz w:val="20"/>
        </w:rPr>
        <w:t>og</w:t>
      </w:r>
      <w:r w:rsidRPr="004B4194">
        <w:rPr>
          <w:rFonts w:ascii="Verdana" w:hAnsi="Verdana" w:cs="Verdana"/>
          <w:sz w:val="20"/>
        </w:rPr>
        <w:t xml:space="preserve">ic </w:t>
      </w:r>
      <w:r>
        <w:rPr>
          <w:rFonts w:ascii="Verdana" w:hAnsi="Verdana" w:cs="Verdana"/>
          <w:sz w:val="20"/>
        </w:rPr>
        <w:t xml:space="preserve">   </w:t>
      </w:r>
      <w:r w:rsidRPr="004B4194">
        <w:rPr>
          <w:rFonts w:ascii="Verdana" w:hAnsi="Verdana" w:cs="Verdana"/>
          <w:spacing w:val="1"/>
          <w:sz w:val="20"/>
        </w:rPr>
        <w:t>Trans</w:t>
      </w:r>
      <w:r w:rsidRPr="004B4194">
        <w:rPr>
          <w:rFonts w:ascii="Verdana" w:hAnsi="Verdana" w:cs="Verdana"/>
          <w:sz w:val="20"/>
        </w:rPr>
        <w:t>l</w:t>
      </w:r>
      <w:r w:rsidRPr="004B4194">
        <w:rPr>
          <w:rFonts w:ascii="Verdana" w:hAnsi="Verdana" w:cs="Verdana"/>
          <w:spacing w:val="1"/>
          <w:sz w:val="20"/>
        </w:rPr>
        <w:t>ate</w:t>
      </w:r>
      <w:r w:rsidRPr="004B4194">
        <w:rPr>
          <w:rFonts w:ascii="Verdana" w:hAnsi="Verdana" w:cs="Verdana"/>
          <w:sz w:val="20"/>
        </w:rPr>
        <w:t xml:space="preserve">, </w:t>
      </w:r>
      <w:r w:rsidRPr="004B4194">
        <w:rPr>
          <w:rFonts w:ascii="Verdana" w:hAnsi="Verdana" w:cs="Verdana"/>
          <w:spacing w:val="1"/>
          <w:sz w:val="20"/>
        </w:rPr>
        <w:t>Conver</w:t>
      </w:r>
      <w:r w:rsidRPr="004B4194">
        <w:rPr>
          <w:rFonts w:ascii="Verdana" w:hAnsi="Verdana" w:cs="Verdana"/>
          <w:sz w:val="20"/>
        </w:rPr>
        <w:t>t</w:t>
      </w:r>
    </w:p>
    <w:p w14:paraId="27FF02AF" w14:textId="77777777" w:rsidR="00E24DD0" w:rsidRPr="004B4194" w:rsidRDefault="00E24DD0" w:rsidP="00E24DD0">
      <w:pPr>
        <w:widowControl w:val="0"/>
        <w:autoSpaceDE w:val="0"/>
        <w:autoSpaceDN w:val="0"/>
        <w:adjustRightInd w:val="0"/>
        <w:spacing w:before="1" w:line="160" w:lineRule="exact"/>
        <w:rPr>
          <w:rFonts w:ascii="Verdana" w:hAnsi="Verdana" w:cs="Verdana"/>
          <w:sz w:val="20"/>
        </w:rPr>
      </w:pPr>
      <w:r>
        <w:rPr>
          <w:rFonts w:ascii="Verdana" w:hAnsi="Verdana" w:cs="Verdana"/>
          <w:sz w:val="20"/>
        </w:rPr>
        <w:t xml:space="preserve">                                    </w:t>
      </w:r>
      <w:r w:rsidRPr="004B4194">
        <w:rPr>
          <w:rFonts w:ascii="Verdana" w:hAnsi="Verdana" w:cs="Verdana"/>
          <w:spacing w:val="1"/>
          <w:sz w:val="20"/>
        </w:rPr>
        <w:t>t</w:t>
      </w:r>
      <w:r w:rsidRPr="004B4194">
        <w:rPr>
          <w:rFonts w:ascii="Verdana" w:hAnsi="Verdana" w:cs="Verdana"/>
          <w:sz w:val="20"/>
        </w:rPr>
        <w:t>o</w:t>
      </w:r>
      <w:r w:rsidRPr="004B4194">
        <w:rPr>
          <w:rFonts w:ascii="Verdana" w:hAnsi="Verdana" w:cs="Verdana"/>
          <w:spacing w:val="-1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perfor</w:t>
      </w:r>
      <w:r w:rsidRPr="004B4194">
        <w:rPr>
          <w:rFonts w:ascii="Verdana" w:hAnsi="Verdana" w:cs="Verdana"/>
          <w:sz w:val="20"/>
        </w:rPr>
        <w:t>m</w:t>
      </w:r>
      <w:r w:rsidRPr="004B4194">
        <w:rPr>
          <w:rFonts w:ascii="Verdana" w:hAnsi="Verdana" w:cs="Verdana"/>
          <w:spacing w:val="2"/>
          <w:sz w:val="20"/>
        </w:rPr>
        <w:t xml:space="preserve"> </w:t>
      </w:r>
      <w:r w:rsidRPr="004B4194">
        <w:rPr>
          <w:rFonts w:ascii="Verdana" w:hAnsi="Verdana" w:cs="Verdana"/>
          <w:spacing w:val="1"/>
          <w:sz w:val="20"/>
        </w:rPr>
        <w:t>convers</w:t>
      </w:r>
      <w:r w:rsidRPr="004B4194">
        <w:rPr>
          <w:rFonts w:ascii="Verdana" w:hAnsi="Verdana" w:cs="Verdana"/>
          <w:sz w:val="20"/>
        </w:rPr>
        <w:t>i</w:t>
      </w:r>
      <w:r w:rsidRPr="004B4194">
        <w:rPr>
          <w:rFonts w:ascii="Verdana" w:hAnsi="Verdana" w:cs="Verdana"/>
          <w:spacing w:val="1"/>
          <w:sz w:val="20"/>
        </w:rPr>
        <w:t>o</w:t>
      </w:r>
      <w:r w:rsidRPr="004B4194">
        <w:rPr>
          <w:rFonts w:ascii="Verdana" w:hAnsi="Verdana" w:cs="Verdana"/>
          <w:sz w:val="20"/>
        </w:rPr>
        <w:t>n</w:t>
      </w:r>
    </w:p>
    <w:p w14:paraId="7D16B91B" w14:textId="77777777" w:rsidR="00E24DD0" w:rsidRDefault="00E24DD0" w:rsidP="00E24DD0">
      <w:pPr>
        <w:tabs>
          <w:tab w:val="left" w:pos="3043"/>
        </w:tabs>
        <w:rPr>
          <w:rFonts w:ascii="Verdana" w:hAnsi="Verdana" w:cs="Verdana"/>
          <w:sz w:val="20"/>
        </w:rPr>
      </w:pPr>
    </w:p>
    <w:p w14:paraId="6BC8303A" w14:textId="77777777" w:rsidR="00E24DD0" w:rsidRPr="007916A1" w:rsidRDefault="00E24DD0" w:rsidP="00E24DD0">
      <w:pPr>
        <w:rPr>
          <w:rFonts w:ascii="Verdana" w:hAnsi="Verdana" w:cs="Verdana"/>
          <w:sz w:val="20"/>
        </w:rPr>
        <w:sectPr w:rsidR="00E24DD0" w:rsidRPr="007916A1">
          <w:type w:val="continuous"/>
          <w:pgSz w:w="12240" w:h="15840"/>
          <w:pgMar w:top="900" w:right="1140" w:bottom="280" w:left="800" w:header="720" w:footer="720" w:gutter="0"/>
          <w:cols w:space="720" w:equalWidth="0">
            <w:col w:w="10300"/>
          </w:cols>
          <w:noEndnote/>
        </w:sectPr>
      </w:pPr>
    </w:p>
    <w:p w14:paraId="79EEFECD" w14:textId="77777777" w:rsidR="00E24DD0" w:rsidRPr="004B4194" w:rsidRDefault="00E24DD0" w:rsidP="00E24DD0">
      <w:pPr>
        <w:widowControl w:val="0"/>
        <w:tabs>
          <w:tab w:val="left" w:pos="2540"/>
        </w:tabs>
        <w:autoSpaceDE w:val="0"/>
        <w:autoSpaceDN w:val="0"/>
        <w:adjustRightInd w:val="0"/>
        <w:spacing w:before="37" w:line="192" w:lineRule="exact"/>
        <w:ind w:right="-29"/>
        <w:rPr>
          <w:rFonts w:ascii="Verdana" w:hAnsi="Verdana" w:cs="Verdana"/>
          <w:sz w:val="20"/>
        </w:rPr>
      </w:pPr>
    </w:p>
    <w:p w14:paraId="60B207AA" w14:textId="77777777" w:rsidR="00E24DD0" w:rsidRPr="00854C31" w:rsidRDefault="00E24DD0" w:rsidP="00E24DD0">
      <w:pPr>
        <w:numPr>
          <w:ilvl w:val="0"/>
          <w:numId w:val="1"/>
        </w:numPr>
        <w:tabs>
          <w:tab w:val="clear" w:pos="360"/>
          <w:tab w:val="num" w:pos="-709"/>
        </w:tabs>
        <w:ind w:left="-709" w:right="605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val="ms-MY"/>
        </w:rPr>
        <w:t>P</w:t>
      </w:r>
      <w:r w:rsidRPr="0070299C">
        <w:rPr>
          <w:rFonts w:ascii="Arial" w:hAnsi="Arial" w:cs="Arial"/>
          <w:b/>
          <w:sz w:val="20"/>
          <w:szCs w:val="20"/>
          <w:lang w:val="ms-MY"/>
        </w:rPr>
        <w:t>ROCEDURE</w:t>
      </w:r>
    </w:p>
    <w:p w14:paraId="28DCF514" w14:textId="77777777" w:rsidR="00E24DD0" w:rsidRPr="00B8451E" w:rsidRDefault="00E24DD0" w:rsidP="00E24DD0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14:paraId="3FB2BE75" w14:textId="77777777" w:rsidR="00E24DD0" w:rsidRPr="009C562D" w:rsidRDefault="00E24DD0" w:rsidP="00E24DD0">
      <w:pPr>
        <w:pStyle w:val="Heading2"/>
        <w:numPr>
          <w:ilvl w:val="1"/>
          <w:numId w:val="1"/>
        </w:numPr>
        <w:tabs>
          <w:tab w:val="clear" w:pos="1080"/>
          <w:tab w:val="num" w:pos="360"/>
        </w:tabs>
        <w:ind w:left="360"/>
      </w:pPr>
      <w:r w:rsidRPr="004C6955">
        <w:rPr>
          <w:bCs/>
          <w:spacing w:val="11"/>
        </w:rPr>
        <w:t>Introduction to stac</w:t>
      </w:r>
      <w:r>
        <w:rPr>
          <w:bCs/>
          <w:spacing w:val="11"/>
        </w:rPr>
        <w:t>k</w:t>
      </w:r>
    </w:p>
    <w:p w14:paraId="47415F34" w14:textId="77777777" w:rsidR="00E24DD0" w:rsidRPr="00B8451E" w:rsidRDefault="00E24DD0" w:rsidP="00E24DD0">
      <w:pPr>
        <w:jc w:val="both"/>
        <w:rPr>
          <w:rFonts w:ascii="Arial" w:hAnsi="Arial" w:cs="Arial"/>
          <w:sz w:val="20"/>
          <w:szCs w:val="20"/>
        </w:rPr>
      </w:pPr>
    </w:p>
    <w:p w14:paraId="31EE196B" w14:textId="77777777" w:rsidR="00E24DD0" w:rsidRPr="00517FF6" w:rsidRDefault="00E24DD0" w:rsidP="00E24D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17FF6">
        <w:rPr>
          <w:rFonts w:ascii="Arial" w:hAnsi="Arial" w:cs="Arial"/>
          <w:spacing w:val="2"/>
          <w:sz w:val="20"/>
          <w:szCs w:val="20"/>
        </w:rPr>
        <w:t>Ru</w:t>
      </w:r>
      <w:r w:rsidRPr="00517FF6">
        <w:rPr>
          <w:rFonts w:ascii="Arial" w:hAnsi="Arial" w:cs="Arial"/>
          <w:sz w:val="20"/>
          <w:szCs w:val="20"/>
        </w:rPr>
        <w:t>n</w:t>
      </w:r>
      <w:r w:rsidRPr="00517FF6">
        <w:rPr>
          <w:rFonts w:ascii="Arial" w:hAnsi="Arial" w:cs="Arial"/>
          <w:spacing w:val="9"/>
          <w:sz w:val="20"/>
          <w:szCs w:val="20"/>
        </w:rPr>
        <w:t xml:space="preserve"> </w:t>
      </w:r>
      <w:r w:rsidRPr="00517FF6">
        <w:rPr>
          <w:rFonts w:ascii="Arial" w:hAnsi="Arial" w:cs="Arial"/>
          <w:spacing w:val="1"/>
          <w:sz w:val="20"/>
          <w:szCs w:val="20"/>
        </w:rPr>
        <w:t>t</w:t>
      </w:r>
      <w:r w:rsidRPr="00517FF6">
        <w:rPr>
          <w:rFonts w:ascii="Arial" w:hAnsi="Arial" w:cs="Arial"/>
          <w:spacing w:val="2"/>
          <w:sz w:val="20"/>
          <w:szCs w:val="20"/>
        </w:rPr>
        <w:t>h</w:t>
      </w:r>
      <w:r w:rsidRPr="00517FF6">
        <w:rPr>
          <w:rFonts w:ascii="Arial" w:hAnsi="Arial" w:cs="Arial"/>
          <w:sz w:val="20"/>
          <w:szCs w:val="20"/>
        </w:rPr>
        <w:t>e</w:t>
      </w:r>
      <w:r w:rsidRPr="00517FF6">
        <w:rPr>
          <w:rFonts w:ascii="Arial" w:hAnsi="Arial" w:cs="Arial"/>
          <w:spacing w:val="7"/>
          <w:sz w:val="20"/>
          <w:szCs w:val="20"/>
        </w:rPr>
        <w:t xml:space="preserve"> emulator8086</w:t>
      </w:r>
      <w:r>
        <w:rPr>
          <w:rFonts w:ascii="Arial" w:hAnsi="Arial" w:cs="Arial"/>
          <w:spacing w:val="7"/>
          <w:sz w:val="20"/>
          <w:szCs w:val="20"/>
        </w:rPr>
        <w:t>.</w:t>
      </w:r>
    </w:p>
    <w:p w14:paraId="1651FB4F" w14:textId="77777777" w:rsidR="00E24DD0" w:rsidRPr="00517FF6" w:rsidRDefault="00E24DD0" w:rsidP="00E24DD0">
      <w:pPr>
        <w:pStyle w:val="ListParagraph"/>
        <w:widowControl w:val="0"/>
        <w:autoSpaceDE w:val="0"/>
        <w:autoSpaceDN w:val="0"/>
        <w:adjustRightInd w:val="0"/>
        <w:ind w:left="822"/>
        <w:rPr>
          <w:rFonts w:ascii="Arial" w:hAnsi="Arial" w:cs="Arial"/>
          <w:sz w:val="20"/>
          <w:szCs w:val="20"/>
        </w:rPr>
      </w:pPr>
    </w:p>
    <w:p w14:paraId="6222CC94" w14:textId="77777777" w:rsidR="00500FC1" w:rsidRDefault="00500FC1" w:rsidP="00500FC1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2"/>
        <w:rPr>
          <w:rFonts w:ascii="Arial" w:hAnsi="Arial" w:cs="Arial"/>
          <w:spacing w:val="1"/>
          <w:sz w:val="20"/>
          <w:szCs w:val="20"/>
        </w:rPr>
      </w:pPr>
      <w:r w:rsidRPr="00E12D9C">
        <w:rPr>
          <w:rFonts w:ascii="Arial" w:hAnsi="Arial" w:cs="Arial"/>
          <w:spacing w:val="1"/>
          <w:sz w:val="20"/>
          <w:szCs w:val="20"/>
        </w:rPr>
        <w:t>Perform this operation in single step mode and write the values of registers for every step.</w:t>
      </w:r>
    </w:p>
    <w:p w14:paraId="6C0F4386" w14:textId="77777777" w:rsidR="00500FC1" w:rsidRDefault="00500FC1" w:rsidP="00500FC1">
      <w:pPr>
        <w:widowControl w:val="0"/>
        <w:autoSpaceDE w:val="0"/>
        <w:autoSpaceDN w:val="0"/>
        <w:adjustRightInd w:val="0"/>
        <w:spacing w:before="85"/>
        <w:ind w:left="462"/>
        <w:rPr>
          <w:rFonts w:ascii="Arial" w:hAnsi="Arial" w:cs="Arial"/>
          <w:w w:val="103"/>
          <w:sz w:val="20"/>
          <w:szCs w:val="20"/>
        </w:rPr>
      </w:pPr>
    </w:p>
    <w:p w14:paraId="209E4BE4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 w:firstLine="618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>CODE SEGMENT</w:t>
      </w:r>
    </w:p>
    <w:p w14:paraId="73D225FE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 w:firstLine="618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ASSUME </w:t>
      </w:r>
      <w:proofErr w:type="gramStart"/>
      <w:r w:rsidRPr="00045B5B">
        <w:rPr>
          <w:rFonts w:ascii="Arial" w:hAnsi="Arial" w:cs="Arial"/>
          <w:w w:val="103"/>
          <w:sz w:val="20"/>
          <w:szCs w:val="20"/>
        </w:rPr>
        <w:t>CS:CODE</w:t>
      </w:r>
      <w:proofErr w:type="gramEnd"/>
      <w:r w:rsidRPr="00045B5B">
        <w:rPr>
          <w:rFonts w:ascii="Arial" w:hAnsi="Arial" w:cs="Arial"/>
          <w:w w:val="103"/>
          <w:sz w:val="20"/>
          <w:szCs w:val="20"/>
        </w:rPr>
        <w:t>, DS:CODE</w:t>
      </w:r>
    </w:p>
    <w:p w14:paraId="60087C01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</w:p>
    <w:p w14:paraId="408A2095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  <w:t>MOV AX, 42A</w:t>
      </w:r>
      <w:r w:rsidRPr="00045B5B">
        <w:rPr>
          <w:rFonts w:ascii="Arial" w:hAnsi="Arial" w:cs="Arial"/>
          <w:w w:val="103"/>
          <w:sz w:val="20"/>
          <w:szCs w:val="20"/>
        </w:rPr>
        <w:t>H</w:t>
      </w:r>
    </w:p>
    <w:p w14:paraId="0E10D564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</w:r>
      <w:r w:rsidRPr="00045B5B">
        <w:rPr>
          <w:rFonts w:ascii="Arial" w:hAnsi="Arial" w:cs="Arial"/>
          <w:w w:val="103"/>
          <w:sz w:val="20"/>
          <w:szCs w:val="20"/>
        </w:rPr>
        <w:t>MOV BX, 2E5H</w:t>
      </w:r>
    </w:p>
    <w:p w14:paraId="36D707F7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  <w:t xml:space="preserve">MOV CX, </w:t>
      </w:r>
      <w:r w:rsidRPr="00045B5B">
        <w:rPr>
          <w:rFonts w:ascii="Arial" w:hAnsi="Arial" w:cs="Arial"/>
          <w:w w:val="103"/>
          <w:sz w:val="20"/>
          <w:szCs w:val="20"/>
        </w:rPr>
        <w:t>2H</w:t>
      </w:r>
    </w:p>
    <w:p w14:paraId="72594FC4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</w:r>
      <w:r w:rsidRPr="00045B5B">
        <w:rPr>
          <w:rFonts w:ascii="Arial" w:hAnsi="Arial" w:cs="Arial"/>
          <w:w w:val="103"/>
          <w:sz w:val="20"/>
          <w:szCs w:val="20"/>
        </w:rPr>
        <w:t>PUSH AX</w:t>
      </w:r>
    </w:p>
    <w:p w14:paraId="67560584" w14:textId="77777777" w:rsidR="00500FC1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</w:r>
      <w:r w:rsidRPr="00045B5B">
        <w:rPr>
          <w:rFonts w:ascii="Arial" w:hAnsi="Arial" w:cs="Arial"/>
          <w:w w:val="103"/>
          <w:sz w:val="20"/>
          <w:szCs w:val="20"/>
        </w:rPr>
        <w:t>PUSH BX</w:t>
      </w:r>
    </w:p>
    <w:p w14:paraId="6A1E87C5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</w:p>
    <w:p w14:paraId="304B8335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 w:firstLine="618"/>
        <w:rPr>
          <w:rFonts w:ascii="Arial" w:hAnsi="Arial" w:cs="Arial"/>
          <w:w w:val="103"/>
          <w:sz w:val="20"/>
          <w:szCs w:val="20"/>
        </w:rPr>
      </w:pPr>
      <w:proofErr w:type="gramStart"/>
      <w:r w:rsidRPr="00045B5B">
        <w:rPr>
          <w:rFonts w:ascii="Arial" w:hAnsi="Arial" w:cs="Arial"/>
          <w:w w:val="103"/>
          <w:sz w:val="20"/>
          <w:szCs w:val="20"/>
        </w:rPr>
        <w:t>LEV:ADD</w:t>
      </w:r>
      <w:proofErr w:type="gramEnd"/>
      <w:r w:rsidRPr="00045B5B">
        <w:rPr>
          <w:rFonts w:ascii="Arial" w:hAnsi="Arial" w:cs="Arial"/>
          <w:w w:val="103"/>
          <w:sz w:val="20"/>
          <w:szCs w:val="20"/>
        </w:rPr>
        <w:t xml:space="preserve"> AX,BX</w:t>
      </w:r>
    </w:p>
    <w:p w14:paraId="5BF55EA5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</w:r>
      <w:r w:rsidRPr="00045B5B">
        <w:rPr>
          <w:rFonts w:ascii="Arial" w:hAnsi="Arial" w:cs="Arial"/>
          <w:w w:val="103"/>
          <w:sz w:val="20"/>
          <w:szCs w:val="20"/>
        </w:rPr>
        <w:t>LOOP LEV</w:t>
      </w:r>
    </w:p>
    <w:p w14:paraId="6F3CCA56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</w:r>
      <w:r w:rsidRPr="00C5305D">
        <w:rPr>
          <w:rFonts w:ascii="Arial" w:hAnsi="Arial" w:cs="Arial"/>
          <w:w w:val="103"/>
          <w:sz w:val="20"/>
          <w:szCs w:val="20"/>
        </w:rPr>
        <w:t>MOV BX, AX</w:t>
      </w:r>
    </w:p>
    <w:p w14:paraId="0A2B42C0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</w:r>
      <w:r w:rsidRPr="00045B5B">
        <w:rPr>
          <w:rFonts w:ascii="Arial" w:hAnsi="Arial" w:cs="Arial"/>
          <w:w w:val="103"/>
          <w:sz w:val="20"/>
          <w:szCs w:val="20"/>
        </w:rPr>
        <w:t>POP AX</w:t>
      </w:r>
    </w:p>
    <w:p w14:paraId="38AC7CD1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  <w:r>
        <w:rPr>
          <w:rFonts w:ascii="Arial" w:hAnsi="Arial" w:cs="Arial"/>
          <w:w w:val="103"/>
          <w:sz w:val="20"/>
          <w:szCs w:val="20"/>
        </w:rPr>
        <w:tab/>
      </w:r>
      <w:r>
        <w:rPr>
          <w:rFonts w:ascii="Arial" w:hAnsi="Arial" w:cs="Arial"/>
          <w:w w:val="103"/>
          <w:sz w:val="20"/>
          <w:szCs w:val="20"/>
        </w:rPr>
        <w:tab/>
      </w:r>
      <w:r w:rsidRPr="00045B5B">
        <w:rPr>
          <w:rFonts w:ascii="Arial" w:hAnsi="Arial" w:cs="Arial"/>
          <w:w w:val="103"/>
          <w:sz w:val="20"/>
          <w:szCs w:val="20"/>
        </w:rPr>
        <w:t>HLT</w:t>
      </w:r>
    </w:p>
    <w:p w14:paraId="4C3D3930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 xml:space="preserve">    </w:t>
      </w:r>
    </w:p>
    <w:p w14:paraId="63C7C96A" w14:textId="77777777" w:rsidR="00500FC1" w:rsidRPr="00045B5B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 w:firstLine="618"/>
        <w:rPr>
          <w:rFonts w:ascii="Arial" w:hAnsi="Arial" w:cs="Arial"/>
          <w:w w:val="103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>CODE ENDS</w:t>
      </w:r>
    </w:p>
    <w:p w14:paraId="0286E5B1" w14:textId="77777777" w:rsidR="00500FC1" w:rsidRPr="00E12D9C" w:rsidRDefault="00500FC1" w:rsidP="00500FC1">
      <w:pPr>
        <w:pStyle w:val="ListParagraph"/>
        <w:widowControl w:val="0"/>
        <w:autoSpaceDE w:val="0"/>
        <w:autoSpaceDN w:val="0"/>
        <w:adjustRightInd w:val="0"/>
        <w:spacing w:before="12"/>
        <w:ind w:left="822" w:firstLine="618"/>
        <w:rPr>
          <w:rFonts w:ascii="Arial" w:hAnsi="Arial" w:cs="Arial"/>
          <w:spacing w:val="1"/>
          <w:sz w:val="20"/>
          <w:szCs w:val="20"/>
        </w:rPr>
      </w:pPr>
      <w:r w:rsidRPr="00045B5B">
        <w:rPr>
          <w:rFonts w:ascii="Arial" w:hAnsi="Arial" w:cs="Arial"/>
          <w:w w:val="103"/>
          <w:sz w:val="20"/>
          <w:szCs w:val="20"/>
        </w:rPr>
        <w:t>END</w:t>
      </w:r>
    </w:p>
    <w:p w14:paraId="0C266649" w14:textId="77777777" w:rsidR="00500FC1" w:rsidRPr="00500FC1" w:rsidRDefault="00500FC1" w:rsidP="00500FC1">
      <w:pPr>
        <w:pStyle w:val="ListParagraph"/>
        <w:rPr>
          <w:rFonts w:ascii="Arial" w:hAnsi="Arial" w:cs="Arial"/>
          <w:spacing w:val="1"/>
          <w:sz w:val="20"/>
          <w:szCs w:val="20"/>
        </w:rPr>
      </w:pPr>
    </w:p>
    <w:p w14:paraId="382EADBA" w14:textId="77777777" w:rsidR="00500FC1" w:rsidRDefault="00500FC1" w:rsidP="00E24DD0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12"/>
        <w:rPr>
          <w:rFonts w:ascii="Arial" w:hAnsi="Arial" w:cs="Arial"/>
          <w:spacing w:val="1"/>
          <w:sz w:val="20"/>
          <w:szCs w:val="20"/>
        </w:rPr>
      </w:pPr>
      <w:r>
        <w:rPr>
          <w:rFonts w:ascii="Arial" w:hAnsi="Arial" w:cs="Arial"/>
          <w:spacing w:val="1"/>
          <w:sz w:val="20"/>
          <w:szCs w:val="20"/>
        </w:rPr>
        <w:t xml:space="preserve">Go to </w:t>
      </w:r>
      <w:r w:rsidRPr="00500FC1">
        <w:rPr>
          <w:rFonts w:ascii="Arial" w:hAnsi="Arial" w:cs="Arial"/>
          <w:b/>
          <w:spacing w:val="1"/>
          <w:sz w:val="20"/>
          <w:szCs w:val="20"/>
        </w:rPr>
        <w:t>view &gt; stack</w:t>
      </w:r>
      <w:r>
        <w:rPr>
          <w:rFonts w:ascii="Arial" w:hAnsi="Arial" w:cs="Arial"/>
          <w:spacing w:val="1"/>
          <w:sz w:val="20"/>
          <w:szCs w:val="20"/>
        </w:rPr>
        <w:t xml:space="preserve"> to help you understand how Stack and PUSH &amp; POP instructions work.</w:t>
      </w:r>
      <w:r w:rsidR="008D348A">
        <w:rPr>
          <w:rFonts w:ascii="Arial" w:hAnsi="Arial" w:cs="Arial"/>
          <w:spacing w:val="1"/>
          <w:sz w:val="20"/>
          <w:szCs w:val="20"/>
        </w:rPr>
        <w:t xml:space="preserve"> Explain in Discussion.</w:t>
      </w:r>
    </w:p>
    <w:p w14:paraId="71CB93AC" w14:textId="77777777" w:rsidR="00E24DD0" w:rsidRPr="00E12D9C" w:rsidRDefault="00E24DD0" w:rsidP="00E24DD0">
      <w:pPr>
        <w:pStyle w:val="ListParagraph"/>
        <w:rPr>
          <w:rFonts w:ascii="Arial" w:hAnsi="Arial" w:cs="Arial"/>
          <w:sz w:val="20"/>
          <w:szCs w:val="20"/>
        </w:rPr>
      </w:pPr>
    </w:p>
    <w:p w14:paraId="29ED199C" w14:textId="77777777" w:rsidR="00E24DD0" w:rsidRDefault="00E24DD0" w:rsidP="00E24DD0">
      <w:pPr>
        <w:widowControl w:val="0"/>
        <w:autoSpaceDE w:val="0"/>
        <w:autoSpaceDN w:val="0"/>
        <w:adjustRightInd w:val="0"/>
        <w:spacing w:before="85"/>
        <w:ind w:left="924" w:firstLine="516"/>
        <w:rPr>
          <w:rFonts w:ascii="Arial" w:hAnsi="Arial" w:cs="Arial"/>
          <w:w w:val="103"/>
          <w:sz w:val="20"/>
          <w:szCs w:val="20"/>
        </w:rPr>
      </w:pPr>
    </w:p>
    <w:p w14:paraId="07FC2D59" w14:textId="77777777" w:rsidR="00E24DD0" w:rsidRDefault="00E24DD0" w:rsidP="00E24DD0">
      <w:pPr>
        <w:widowControl w:val="0"/>
        <w:autoSpaceDE w:val="0"/>
        <w:autoSpaceDN w:val="0"/>
        <w:adjustRightInd w:val="0"/>
        <w:spacing w:before="85"/>
        <w:ind w:left="924" w:firstLine="516"/>
        <w:rPr>
          <w:rFonts w:ascii="Arial" w:hAnsi="Arial" w:cs="Arial"/>
          <w:w w:val="103"/>
          <w:sz w:val="20"/>
          <w:szCs w:val="20"/>
        </w:rPr>
      </w:pPr>
    </w:p>
    <w:p w14:paraId="7064613B" w14:textId="77777777" w:rsidR="00E24DD0" w:rsidRPr="009C562D" w:rsidRDefault="00E24DD0" w:rsidP="00E24DD0">
      <w:pPr>
        <w:pStyle w:val="Heading2"/>
        <w:numPr>
          <w:ilvl w:val="1"/>
          <w:numId w:val="1"/>
        </w:numPr>
        <w:tabs>
          <w:tab w:val="clear" w:pos="1080"/>
          <w:tab w:val="num" w:pos="360"/>
        </w:tabs>
        <w:ind w:left="360"/>
      </w:pPr>
      <w:r w:rsidRPr="008B202A">
        <w:rPr>
          <w:bCs/>
          <w:spacing w:val="11"/>
        </w:rPr>
        <w:t>Introduction to Arrays</w:t>
      </w:r>
    </w:p>
    <w:p w14:paraId="55F31396" w14:textId="77777777" w:rsidR="00E24DD0" w:rsidRDefault="00E24DD0" w:rsidP="00E24DD0">
      <w:pPr>
        <w:pStyle w:val="ListParagraph"/>
        <w:widowControl w:val="0"/>
        <w:autoSpaceDE w:val="0"/>
        <w:autoSpaceDN w:val="0"/>
        <w:adjustRightInd w:val="0"/>
        <w:ind w:left="822"/>
        <w:contextualSpacing/>
        <w:rPr>
          <w:rFonts w:ascii="Arial" w:hAnsi="Arial" w:cs="Arial"/>
          <w:sz w:val="20"/>
          <w:szCs w:val="20"/>
        </w:rPr>
      </w:pPr>
    </w:p>
    <w:p w14:paraId="694344C5" w14:textId="77777777" w:rsidR="008D348A" w:rsidRPr="009E77E3" w:rsidRDefault="008D348A" w:rsidP="008D348A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BB2933">
        <w:rPr>
          <w:rFonts w:ascii="Arial" w:hAnsi="Arial" w:cs="Arial"/>
          <w:sz w:val="20"/>
          <w:szCs w:val="20"/>
        </w:rPr>
        <w:t>Array of A, B, C is declared as below codes</w:t>
      </w:r>
      <w:r>
        <w:rPr>
          <w:rFonts w:ascii="Arial" w:hAnsi="Arial" w:cs="Arial"/>
          <w:sz w:val="20"/>
          <w:szCs w:val="20"/>
        </w:rPr>
        <w:t>. Run thi</w:t>
      </w:r>
      <w:r w:rsidRPr="009E77E3"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 xml:space="preserve"> code</w:t>
      </w:r>
      <w:r w:rsidRPr="009E77E3">
        <w:rPr>
          <w:rFonts w:ascii="Arial" w:hAnsi="Arial" w:cs="Arial"/>
          <w:sz w:val="20"/>
          <w:szCs w:val="20"/>
        </w:rPr>
        <w:t xml:space="preserve"> and find out the registers output.</w:t>
      </w:r>
    </w:p>
    <w:p w14:paraId="54B22D41" w14:textId="77777777" w:rsidR="008D348A" w:rsidRPr="009C562D" w:rsidRDefault="008D348A" w:rsidP="008D348A">
      <w:pPr>
        <w:pStyle w:val="ListParagraph"/>
        <w:widowControl w:val="0"/>
        <w:autoSpaceDE w:val="0"/>
        <w:autoSpaceDN w:val="0"/>
        <w:adjustRightInd w:val="0"/>
        <w:ind w:left="822"/>
        <w:contextualSpacing/>
        <w:rPr>
          <w:rFonts w:ascii="Arial" w:hAnsi="Arial" w:cs="Arial"/>
          <w:sz w:val="20"/>
          <w:szCs w:val="20"/>
        </w:rPr>
      </w:pPr>
    </w:p>
    <w:p w14:paraId="527F01D6" w14:textId="77777777" w:rsidR="008D348A" w:rsidRPr="009E3853" w:rsidRDefault="008D348A" w:rsidP="008D348A">
      <w:pPr>
        <w:widowControl w:val="0"/>
        <w:autoSpaceDE w:val="0"/>
        <w:autoSpaceDN w:val="0"/>
        <w:adjustRightInd w:val="0"/>
        <w:ind w:left="720" w:firstLine="72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>ORG 100h</w:t>
      </w:r>
    </w:p>
    <w:p w14:paraId="6D7645CE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          </w:t>
      </w:r>
    </w:p>
    <w:p w14:paraId="6D60F295" w14:textId="77777777" w:rsidR="008D348A" w:rsidRPr="009E3853" w:rsidRDefault="008D348A" w:rsidP="008D348A">
      <w:pPr>
        <w:widowControl w:val="0"/>
        <w:autoSpaceDE w:val="0"/>
        <w:autoSpaceDN w:val="0"/>
        <w:adjustRightInd w:val="0"/>
        <w:ind w:left="1440" w:firstLine="720"/>
        <w:rPr>
          <w:rFonts w:ascii="Arial" w:hAnsi="Arial" w:cs="Arial"/>
          <w:sz w:val="20"/>
          <w:szCs w:val="20"/>
        </w:rPr>
      </w:pPr>
      <w:proofErr w:type="gramStart"/>
      <w:r w:rsidRPr="009E3853">
        <w:rPr>
          <w:rFonts w:ascii="Arial" w:hAnsi="Arial" w:cs="Arial"/>
          <w:sz w:val="20"/>
          <w:szCs w:val="20"/>
        </w:rPr>
        <w:t xml:space="preserve">A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>DB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 xml:space="preserve"> 0Ah , 1Ah , 2Ah , 3Ah , 4Ah , 5Ah</w:t>
      </w:r>
    </w:p>
    <w:p w14:paraId="3B473CFC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proofErr w:type="gramStart"/>
      <w:r w:rsidRPr="009E3853">
        <w:rPr>
          <w:rFonts w:ascii="Arial" w:hAnsi="Arial" w:cs="Arial"/>
          <w:sz w:val="20"/>
          <w:szCs w:val="20"/>
        </w:rPr>
        <w:t xml:space="preserve">B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>DB</w:t>
      </w:r>
      <w:proofErr w:type="gramEnd"/>
      <w:r w:rsidRPr="009E38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>0Bh , 1Bh , 2Bh , 3Bh</w:t>
      </w:r>
    </w:p>
    <w:p w14:paraId="36FB56F4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proofErr w:type="gramStart"/>
      <w:r w:rsidRPr="009E3853"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 xml:space="preserve"> DB</w:t>
      </w:r>
      <w:proofErr w:type="gramEnd"/>
      <w:r w:rsidRPr="009E38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>0Ch , 1Ch</w:t>
      </w:r>
    </w:p>
    <w:p w14:paraId="6343AC73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 </w:t>
      </w:r>
    </w:p>
    <w:p w14:paraId="363BA181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>MOV AL, A+4</w:t>
      </w:r>
    </w:p>
    <w:p w14:paraId="28AF90A8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 xml:space="preserve"> MOV AL, [B+3]</w:t>
      </w:r>
    </w:p>
    <w:p w14:paraId="724D38BF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>MOV AL, [B+4]</w:t>
      </w:r>
    </w:p>
    <w:p w14:paraId="1786EEAD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 xml:space="preserve"> MOV AL, [A+11]</w:t>
      </w:r>
    </w:p>
    <w:p w14:paraId="2E7F1CEB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</w:t>
      </w:r>
      <w:r w:rsidRPr="009E3853">
        <w:rPr>
          <w:rFonts w:ascii="Arial" w:hAnsi="Arial" w:cs="Arial"/>
          <w:sz w:val="20"/>
          <w:szCs w:val="20"/>
        </w:rPr>
        <w:t>MOV AL, B+2</w:t>
      </w:r>
    </w:p>
    <w:p w14:paraId="5D853471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 xml:space="preserve"> XCHG A+3, AL</w:t>
      </w:r>
    </w:p>
    <w:p w14:paraId="5A39C16B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 </w:t>
      </w:r>
      <w:r>
        <w:rPr>
          <w:rFonts w:ascii="Arial" w:hAnsi="Arial" w:cs="Arial"/>
          <w:sz w:val="20"/>
          <w:szCs w:val="20"/>
        </w:rPr>
        <w:t xml:space="preserve"> </w:t>
      </w:r>
      <w:r w:rsidRPr="009E3853">
        <w:rPr>
          <w:rFonts w:ascii="Arial" w:hAnsi="Arial" w:cs="Arial"/>
          <w:sz w:val="20"/>
          <w:szCs w:val="20"/>
        </w:rPr>
        <w:t>MOV B+2, AL</w:t>
      </w:r>
    </w:p>
    <w:p w14:paraId="74BE1510" w14:textId="77777777" w:rsidR="008D348A" w:rsidRPr="009E3853" w:rsidRDefault="008D348A" w:rsidP="008D348A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             </w:t>
      </w:r>
    </w:p>
    <w:p w14:paraId="5FF993AF" w14:textId="0322474D" w:rsidR="008D348A" w:rsidRPr="001917C6" w:rsidRDefault="008D348A" w:rsidP="001917C6">
      <w:pPr>
        <w:pStyle w:val="ListParagraph"/>
        <w:widowControl w:val="0"/>
        <w:autoSpaceDE w:val="0"/>
        <w:autoSpaceDN w:val="0"/>
        <w:adjustRightInd w:val="0"/>
        <w:ind w:left="216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 xml:space="preserve">    HLT</w:t>
      </w:r>
    </w:p>
    <w:p w14:paraId="04A393D1" w14:textId="624603A4" w:rsidR="008D348A" w:rsidRDefault="008D348A" w:rsidP="008D348A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  <w:r w:rsidRPr="009E3853">
        <w:rPr>
          <w:rFonts w:ascii="Arial" w:hAnsi="Arial" w:cs="Arial"/>
          <w:sz w:val="20"/>
          <w:szCs w:val="20"/>
        </w:rPr>
        <w:t>RET</w:t>
      </w:r>
    </w:p>
    <w:p w14:paraId="33069D38" w14:textId="1FCA43BD" w:rsidR="00271344" w:rsidRDefault="00271344" w:rsidP="008D348A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</w:p>
    <w:p w14:paraId="2D956DB2" w14:textId="589E1CCE" w:rsidR="00271344" w:rsidRDefault="00271344" w:rsidP="008D348A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</w:p>
    <w:p w14:paraId="44C3EE31" w14:textId="288B3D68" w:rsidR="00271344" w:rsidRDefault="00271344" w:rsidP="008D348A">
      <w:pPr>
        <w:widowControl w:val="0"/>
        <w:autoSpaceDE w:val="0"/>
        <w:autoSpaceDN w:val="0"/>
        <w:adjustRightInd w:val="0"/>
        <w:ind w:left="1440"/>
        <w:rPr>
          <w:rFonts w:ascii="Arial" w:hAnsi="Arial" w:cs="Arial"/>
          <w:sz w:val="20"/>
          <w:szCs w:val="20"/>
        </w:rPr>
      </w:pPr>
    </w:p>
    <w:p w14:paraId="126A7A57" w14:textId="60F41F25" w:rsidR="008D348A" w:rsidRDefault="008D348A" w:rsidP="00AD0025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</w:p>
    <w:p w14:paraId="105BA849" w14:textId="77777777" w:rsidR="00AD0025" w:rsidRPr="00AD0025" w:rsidRDefault="00AD0025" w:rsidP="00AD0025">
      <w:pPr>
        <w:widowControl w:val="0"/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</w:p>
    <w:p w14:paraId="19E4250A" w14:textId="2753A3D4" w:rsidR="008D348A" w:rsidRPr="00AD0025" w:rsidRDefault="008D348A" w:rsidP="00E24DD0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Open the memory and variables window. Identify where the array values stored in the memory. Observe how the value in variables/memory changes when you execute the XCHG operation. </w:t>
      </w:r>
      <w:r>
        <w:rPr>
          <w:rFonts w:ascii="Arial" w:hAnsi="Arial" w:cs="Arial"/>
          <w:spacing w:val="1"/>
          <w:sz w:val="20"/>
          <w:szCs w:val="20"/>
        </w:rPr>
        <w:t>Explain in Discussion.</w:t>
      </w:r>
    </w:p>
    <w:p w14:paraId="4EC0D568" w14:textId="48DDA97B" w:rsidR="00AD0025" w:rsidRDefault="00AD0025" w:rsidP="00AD0025">
      <w:pPr>
        <w:pStyle w:val="ListParagraph"/>
        <w:widowControl w:val="0"/>
        <w:autoSpaceDE w:val="0"/>
        <w:autoSpaceDN w:val="0"/>
        <w:adjustRightInd w:val="0"/>
        <w:ind w:left="822"/>
        <w:contextualSpacing/>
        <w:rPr>
          <w:rFonts w:ascii="Arial" w:hAnsi="Arial" w:cs="Arial"/>
          <w:sz w:val="20"/>
          <w:szCs w:val="20"/>
        </w:rPr>
      </w:pPr>
    </w:p>
    <w:p w14:paraId="606DA468" w14:textId="77777777" w:rsidR="00E24DD0" w:rsidRDefault="00E24DD0" w:rsidP="00E24DD0">
      <w:pPr>
        <w:pStyle w:val="Heading2"/>
        <w:tabs>
          <w:tab w:val="clear" w:pos="360"/>
          <w:tab w:val="num" w:pos="-709"/>
        </w:tabs>
        <w:ind w:left="-709" w:firstLine="0"/>
      </w:pPr>
      <w:r>
        <w:t>RESULT</w:t>
      </w:r>
    </w:p>
    <w:p w14:paraId="69491753" w14:textId="77777777" w:rsidR="00E24DD0" w:rsidRPr="00BB2933" w:rsidRDefault="00E24DD0" w:rsidP="00E24DD0">
      <w:pPr>
        <w:pStyle w:val="ListParagraph"/>
        <w:widowControl w:val="0"/>
        <w:numPr>
          <w:ilvl w:val="1"/>
          <w:numId w:val="1"/>
        </w:numPr>
        <w:tabs>
          <w:tab w:val="clear" w:pos="1080"/>
          <w:tab w:val="num" w:pos="360"/>
        </w:tabs>
        <w:autoSpaceDE w:val="0"/>
        <w:autoSpaceDN w:val="0"/>
        <w:adjustRightInd w:val="0"/>
        <w:spacing w:before="41"/>
        <w:ind w:left="360"/>
        <w:rPr>
          <w:rFonts w:ascii="Arial" w:hAnsi="Arial" w:cs="Arial"/>
          <w:b/>
          <w:bCs/>
          <w:spacing w:val="2"/>
          <w:sz w:val="22"/>
          <w:szCs w:val="22"/>
        </w:rPr>
      </w:pPr>
      <w:r w:rsidRPr="00BB2933">
        <w:rPr>
          <w:rFonts w:ascii="Arial" w:hAnsi="Arial" w:cs="Arial"/>
          <w:b/>
          <w:bCs/>
          <w:spacing w:val="2"/>
          <w:sz w:val="22"/>
          <w:szCs w:val="22"/>
        </w:rPr>
        <w:t>Introduction to stack</w:t>
      </w:r>
    </w:p>
    <w:p w14:paraId="3410BA6C" w14:textId="77777777" w:rsidR="00E24DD0" w:rsidRPr="00BB2933" w:rsidRDefault="00E24DD0" w:rsidP="00E24DD0">
      <w:pPr>
        <w:pStyle w:val="ListParagraph"/>
        <w:widowControl w:val="0"/>
        <w:autoSpaceDE w:val="0"/>
        <w:autoSpaceDN w:val="0"/>
        <w:adjustRightInd w:val="0"/>
        <w:spacing w:before="41"/>
        <w:ind w:left="360"/>
        <w:rPr>
          <w:rFonts w:ascii="Arial" w:hAnsi="Arial" w:cs="Arial"/>
          <w:color w:val="000000"/>
          <w:sz w:val="20"/>
          <w:szCs w:val="20"/>
        </w:rPr>
      </w:pPr>
    </w:p>
    <w:p w14:paraId="00CC90F6" w14:textId="77777777" w:rsidR="00E24DD0" w:rsidRDefault="00E24DD0" w:rsidP="00E24DD0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A00AD6">
        <w:rPr>
          <w:rFonts w:ascii="Arial" w:hAnsi="Arial" w:cs="Arial"/>
          <w:color w:val="000000"/>
          <w:sz w:val="20"/>
          <w:szCs w:val="20"/>
        </w:rPr>
        <w:t xml:space="preserve">Observe the contents of the specified registers below after each instruction has been </w:t>
      </w:r>
      <w:r>
        <w:rPr>
          <w:rFonts w:ascii="Arial" w:hAnsi="Arial" w:cs="Arial"/>
          <w:color w:val="000000"/>
          <w:sz w:val="20"/>
          <w:szCs w:val="20"/>
        </w:rPr>
        <w:t>executed and record your result in Table 1.</w:t>
      </w:r>
    </w:p>
    <w:p w14:paraId="42E1EB09" w14:textId="77777777" w:rsidR="00E24DD0" w:rsidRPr="00982A15" w:rsidRDefault="00E24DD0" w:rsidP="00E24DD0">
      <w:pPr>
        <w:widowControl w:val="0"/>
        <w:autoSpaceDE w:val="0"/>
        <w:autoSpaceDN w:val="0"/>
        <w:adjustRightInd w:val="0"/>
        <w:spacing w:line="216" w:lineRule="exact"/>
        <w:ind w:left="102"/>
        <w:rPr>
          <w:rFonts w:ascii="Arial" w:hAnsi="Arial" w:cs="Arial"/>
          <w:sz w:val="22"/>
          <w:szCs w:val="22"/>
        </w:rPr>
      </w:pPr>
    </w:p>
    <w:tbl>
      <w:tblPr>
        <w:tblW w:w="805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15"/>
        <w:gridCol w:w="1131"/>
        <w:gridCol w:w="1131"/>
        <w:gridCol w:w="1131"/>
        <w:gridCol w:w="1271"/>
        <w:gridCol w:w="1272"/>
      </w:tblGrid>
      <w:tr w:rsidR="00E24DD0" w:rsidRPr="00982A15" w14:paraId="50C13A3D" w14:textId="77777777" w:rsidTr="009400A6">
        <w:trPr>
          <w:trHeight w:hRule="exact" w:val="240"/>
          <w:jc w:val="center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27E8D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22"/>
                <w:szCs w:val="22"/>
              </w:rPr>
            </w:pPr>
          </w:p>
          <w:p w14:paraId="2ABDDB10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ind w:left="591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ns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tr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uc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</w:p>
        </w:tc>
        <w:tc>
          <w:tcPr>
            <w:tcW w:w="59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9C7C2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Reg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s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982A15">
              <w:rPr>
                <w:rFonts w:ascii="Arial" w:hAnsi="Arial" w:cs="Arial"/>
                <w:sz w:val="22"/>
                <w:szCs w:val="22"/>
              </w:rPr>
              <w:t>r</w:t>
            </w:r>
            <w:r w:rsidRPr="00982A1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Con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en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</w:p>
        </w:tc>
      </w:tr>
      <w:tr w:rsidR="00E24DD0" w:rsidRPr="00982A15" w14:paraId="2AC1EDEC" w14:textId="77777777" w:rsidTr="009400A6">
        <w:trPr>
          <w:trHeight w:hRule="exact" w:val="240"/>
          <w:jc w:val="center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40B0E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ind w:left="964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8EA36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ind w:left="302" w:right="300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AX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DD017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B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4DE37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rFonts w:ascii="Arial" w:hAnsi="Arial" w:cs="Arial"/>
                <w:spacing w:val="2"/>
                <w:w w:val="103"/>
                <w:sz w:val="22"/>
                <w:szCs w:val="22"/>
              </w:rPr>
            </w:pPr>
            <w:r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DD858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IP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8542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ind w:left="272" w:right="270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SP</w:t>
            </w:r>
          </w:p>
        </w:tc>
      </w:tr>
      <w:tr w:rsidR="00E24DD0" w:rsidRPr="00982A15" w14:paraId="754E090B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D1525F" w14:textId="77777777" w:rsidR="00E24DD0" w:rsidRPr="00C32CA7" w:rsidRDefault="00E24DD0" w:rsidP="009400A6">
            <w:pPr>
              <w:widowControl w:val="0"/>
              <w:tabs>
                <w:tab w:val="center" w:pos="1137"/>
              </w:tabs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1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sz w:val="22"/>
                <w:szCs w:val="20"/>
              </w:rPr>
              <w:t>MOV AX, 42AH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1E5F9" w14:textId="387E0892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042A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F044D2" w14:textId="17B815A4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CEB15" w14:textId="6B193DA4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234059" w14:textId="578E34AF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86741" w14:textId="75FC48CC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FFFE</w:t>
            </w:r>
          </w:p>
        </w:tc>
      </w:tr>
      <w:tr w:rsidR="00E24DD0" w:rsidRPr="00982A15" w14:paraId="384823F8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BDE26E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2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MOV BX, 2E5H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A4847C" w14:textId="7067C014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042A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7B3974" w14:textId="2C8CBE57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7D7A7" w14:textId="25651466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F90A91" w14:textId="382FC255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741E8" w14:textId="0AAB4FF4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FFFE</w:t>
            </w:r>
          </w:p>
        </w:tc>
      </w:tr>
      <w:tr w:rsidR="00E24DD0" w:rsidRPr="00982A15" w14:paraId="3201EEA8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8ADE5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3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MOV CX, 2H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40AFF" w14:textId="79F66407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042A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6CC8E" w14:textId="156E1C4A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2170F" w14:textId="5CDA02EF" w:rsidR="00E24DD0" w:rsidRPr="00271344" w:rsidRDefault="007859F5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4B927C" w14:textId="73E733D8" w:rsidR="00E24DD0" w:rsidRPr="00271344" w:rsidRDefault="007E491A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0009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3F7897" w14:textId="296D3A70" w:rsidR="00E24DD0" w:rsidRPr="00271344" w:rsidRDefault="007E491A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FFFE</w:t>
            </w:r>
          </w:p>
        </w:tc>
      </w:tr>
      <w:tr w:rsidR="00E24DD0" w:rsidRPr="00982A15" w14:paraId="46F98FC7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2D668C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4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PUSH AX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C3AF39" w14:textId="41FC46DD" w:rsidR="00E24DD0" w:rsidRPr="00271344" w:rsidRDefault="007E491A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042A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5F78B" w14:textId="19A37D74" w:rsidR="00E24DD0" w:rsidRPr="00271344" w:rsidRDefault="007E491A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68788" w14:textId="2C23DFE0" w:rsidR="00E24DD0" w:rsidRPr="00271344" w:rsidRDefault="007E491A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DA45F3" w14:textId="3F56BD13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000A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BA3114" w14:textId="657C8B5C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FFFC</w:t>
            </w:r>
          </w:p>
        </w:tc>
      </w:tr>
      <w:tr w:rsidR="00E24DD0" w:rsidRPr="00982A15" w14:paraId="40DAFF1C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D9204" w14:textId="77777777" w:rsidR="00E24DD0" w:rsidRPr="00C32CA7" w:rsidRDefault="00E24DD0" w:rsidP="009400A6">
            <w:pPr>
              <w:widowControl w:val="0"/>
              <w:tabs>
                <w:tab w:val="center" w:pos="1137"/>
              </w:tabs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5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PUSH BX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7A3A7" w14:textId="1C18DC26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042A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E35C8" w14:textId="701AB424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1F3BA" w14:textId="62D28916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FF7A4" w14:textId="6C732589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C3CF2" w14:textId="2BD3B658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FFFA</w:t>
            </w:r>
          </w:p>
        </w:tc>
      </w:tr>
      <w:tr w:rsidR="00E24DD0" w:rsidRPr="00982A15" w14:paraId="176DE49F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799DEE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6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LEV:ADD AX,BX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C753F" w14:textId="0391E77A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070F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1ADE2A" w14:textId="24EC7CA6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9906E" w14:textId="3C0F8B1E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9505" w14:textId="57290795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FAF1E" w14:textId="52744769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FFFA</w:t>
            </w:r>
          </w:p>
        </w:tc>
      </w:tr>
      <w:tr w:rsidR="00E24DD0" w:rsidRPr="00982A15" w14:paraId="07A459F5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86F9E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7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LOOP LEV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EE1A9" w14:textId="5C90A161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070F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3BB2E" w14:textId="6F27E365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0A2B0" w14:textId="7063E2D0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DFEA5" w14:textId="2035B4F7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EEF70" w14:textId="601D5619" w:rsidR="00E24DD0" w:rsidRPr="00271344" w:rsidRDefault="00C126B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FFFA</w:t>
            </w:r>
          </w:p>
        </w:tc>
      </w:tr>
      <w:tr w:rsidR="00E24DD0" w:rsidRPr="00982A15" w14:paraId="24F050AC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BBD4E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pacing w:val="2"/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8. ADD</w:t>
            </w:r>
            <w:r>
              <w:rPr>
                <w:spacing w:val="2"/>
                <w:sz w:val="22"/>
                <w:szCs w:val="20"/>
              </w:rPr>
              <w:t xml:space="preserve"> A</w:t>
            </w:r>
            <w:r w:rsidRPr="00C32CA7">
              <w:rPr>
                <w:spacing w:val="2"/>
                <w:sz w:val="22"/>
                <w:szCs w:val="20"/>
              </w:rPr>
              <w:t xml:space="preserve">X, </w:t>
            </w:r>
            <w:r>
              <w:rPr>
                <w:spacing w:val="2"/>
                <w:sz w:val="22"/>
                <w:szCs w:val="20"/>
              </w:rPr>
              <w:t>B</w:t>
            </w:r>
            <w:r w:rsidRPr="00C32CA7">
              <w:rPr>
                <w:spacing w:val="2"/>
                <w:sz w:val="22"/>
                <w:szCs w:val="20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A471C" w14:textId="1F1D586E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09F4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C6B49E" w14:textId="6F621708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BFB20" w14:textId="2728A215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</w:t>
            </w:r>
            <w:r w:rsidRPr="00271344">
              <w:rPr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DB97D" w14:textId="073B7951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</w:t>
            </w:r>
            <w:r w:rsidRPr="00271344">
              <w:rPr>
                <w:sz w:val="22"/>
                <w:szCs w:val="22"/>
              </w:rPr>
              <w:t>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1D976" w14:textId="0FF4A80F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FFFA</w:t>
            </w:r>
          </w:p>
        </w:tc>
      </w:tr>
      <w:tr w:rsidR="00E24DD0" w:rsidRPr="00982A15" w14:paraId="616B2FA2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390EE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pacing w:val="2"/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 xml:space="preserve">9.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LOOP LEV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BC803" w14:textId="4E94DDAB" w:rsidR="00E24DD0" w:rsidRPr="00271344" w:rsidRDefault="00EC1DD8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09</w:t>
            </w:r>
            <w:r w:rsidR="00271344" w:rsidRPr="00271344">
              <w:rPr>
                <w:sz w:val="22"/>
                <w:szCs w:val="22"/>
              </w:rPr>
              <w:t>F4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4F4DA" w14:textId="21749F71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24044" w14:textId="5FF34D4D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827DB" w14:textId="35193A07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DA40B" w14:textId="751A4EBF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FFFA</w:t>
            </w:r>
          </w:p>
        </w:tc>
      </w:tr>
      <w:tr w:rsidR="00E24DD0" w:rsidRPr="00982A15" w14:paraId="5B8F726E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F3A6F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pacing w:val="2"/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10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spacing w:val="2"/>
                <w:sz w:val="22"/>
                <w:szCs w:val="20"/>
              </w:rPr>
              <w:t>MOV BX, AX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419356" w14:textId="1F27E111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09F4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E0A02" w14:textId="4545443F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09F4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2B84E" w14:textId="4D03D982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0100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57069" w14:textId="12E3050D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0011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A65172" w14:textId="7BB06D53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FFFA</w:t>
            </w:r>
          </w:p>
        </w:tc>
      </w:tr>
      <w:tr w:rsidR="00E24DD0" w:rsidRPr="00982A15" w14:paraId="6DD07EB7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25D502" w14:textId="77777777" w:rsidR="00E24DD0" w:rsidRPr="00C32CA7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sz w:val="22"/>
                <w:szCs w:val="20"/>
              </w:rPr>
            </w:pPr>
            <w:r w:rsidRPr="00C32CA7">
              <w:rPr>
                <w:spacing w:val="2"/>
                <w:sz w:val="22"/>
                <w:szCs w:val="20"/>
              </w:rPr>
              <w:t>11</w:t>
            </w:r>
            <w:r w:rsidRPr="00C32CA7">
              <w:rPr>
                <w:sz w:val="22"/>
                <w:szCs w:val="20"/>
              </w:rPr>
              <w:t>.</w:t>
            </w:r>
            <w:r w:rsidRPr="00C32CA7">
              <w:rPr>
                <w:spacing w:val="7"/>
                <w:sz w:val="22"/>
                <w:szCs w:val="20"/>
              </w:rPr>
              <w:t xml:space="preserve"> </w:t>
            </w:r>
            <w:r w:rsidRPr="00C32CA7">
              <w:rPr>
                <w:rFonts w:eastAsia="Consolas"/>
                <w:spacing w:val="1"/>
                <w:position w:val="1"/>
                <w:sz w:val="22"/>
                <w:szCs w:val="20"/>
              </w:rPr>
              <w:t>POP AX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9688C" w14:textId="3925B25D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02E5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DC8CE4" w14:textId="4E00A27B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09F4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5CBFC" w14:textId="46889363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0000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3F757C" w14:textId="272CEBB6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0012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8B0877" w14:textId="6FAFB60B" w:rsidR="00E24DD0" w:rsidRPr="00271344" w:rsidRDefault="00271344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271344">
              <w:rPr>
                <w:sz w:val="22"/>
                <w:szCs w:val="22"/>
              </w:rPr>
              <w:t>FFFC</w:t>
            </w:r>
          </w:p>
        </w:tc>
      </w:tr>
    </w:tbl>
    <w:p w14:paraId="1F2D059E" w14:textId="267859D2" w:rsidR="00E24DD0" w:rsidRDefault="00E24DD0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552B89">
        <w:rPr>
          <w:rFonts w:ascii="Arial" w:hAnsi="Arial" w:cs="Arial"/>
          <w:b/>
          <w:color w:val="000000"/>
          <w:sz w:val="20"/>
          <w:szCs w:val="20"/>
        </w:rPr>
        <w:t>Table 1</w:t>
      </w:r>
      <w:r>
        <w:rPr>
          <w:rFonts w:ascii="Arial" w:hAnsi="Arial" w:cs="Arial"/>
          <w:color w:val="000000"/>
          <w:sz w:val="20"/>
          <w:szCs w:val="20"/>
        </w:rPr>
        <w:t>: Registers value</w:t>
      </w:r>
    </w:p>
    <w:p w14:paraId="721AA4BA" w14:textId="032E72CD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27F6E66F" w14:textId="065F8BF9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EB9F146" wp14:editId="2E69DF7A">
            <wp:extent cx="5334000" cy="743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9966B" w14:textId="170118C3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201FA3F1" w14:textId="78E129BE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710B4C04" w14:textId="4A3C6062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94A7AD4" wp14:editId="0956C7B9">
            <wp:extent cx="5124450" cy="718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1D70F" w14:textId="2D642155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755F8D45" w14:textId="6DBB96A3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508ECDBF" w14:textId="1177ECD6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40C5760E" w14:textId="20CF609E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BA5029" wp14:editId="5CA208AA">
            <wp:extent cx="5200650" cy="7353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B822" w14:textId="1CB9D37C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1FF2FB70" w14:textId="26E40890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152930EA" w14:textId="6846481D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6B4968D5" w14:textId="0B3420C4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9D9B0CE" wp14:editId="5F60B21D">
            <wp:extent cx="5219700" cy="7200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3739" w14:textId="36E2568E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241F5F0D" w14:textId="08E54E08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CE8238" wp14:editId="2D665545">
            <wp:extent cx="4991100" cy="712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4C44" w14:textId="784422CC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8F7E5B7" wp14:editId="09349632">
            <wp:extent cx="5067300" cy="7496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CE102" w14:textId="00D2B3BF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2E4652AC" w14:textId="30B11F25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06E099" wp14:editId="46E33894">
            <wp:extent cx="5000625" cy="7219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21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4995F" w14:textId="576601C6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1B9CDF" wp14:editId="725DF784">
            <wp:extent cx="4752975" cy="70961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F067" w14:textId="3384B18F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049C8C66" w14:textId="08AB628B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63111E3" wp14:editId="3388168B">
            <wp:extent cx="4857750" cy="7239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23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01CBA" w14:textId="7818A5E8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0AC7A2D" wp14:editId="43D7C386">
            <wp:extent cx="4695825" cy="7029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B57B" w14:textId="03B5A4FA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19FD9A2" wp14:editId="1C6D116B">
            <wp:extent cx="4257675" cy="69627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6B1EE" w14:textId="18BB6EDD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6998D1F3" w14:textId="26BB43ED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79299D1B" w14:textId="4C7D15FC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75C14414" w14:textId="125DA3D0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2D620F72" w14:textId="25F75AB0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1D5ED659" w14:textId="5A51E7F3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133C4A65" w14:textId="0AFEB480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685F41A1" w14:textId="2965A0FF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3ADE1281" w14:textId="7478BDB8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57133A66" w14:textId="17B42CF4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762D5492" w14:textId="44124D44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0D2AF6A8" w14:textId="44455369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329DCED1" w14:textId="77777777" w:rsidR="00271344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2C343667" w14:textId="77777777" w:rsidR="00271344" w:rsidRPr="00F739B6" w:rsidRDefault="00271344" w:rsidP="00271344">
      <w:pPr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</w:p>
    <w:p w14:paraId="21FDC307" w14:textId="321FC401" w:rsidR="00271344" w:rsidRPr="00271344" w:rsidRDefault="00E24DD0" w:rsidP="00271344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  <w:r w:rsidRPr="00362DB3">
        <w:rPr>
          <w:rFonts w:ascii="Arial" w:hAnsi="Arial" w:cs="Arial"/>
          <w:sz w:val="20"/>
          <w:szCs w:val="20"/>
        </w:rPr>
        <w:t>Clearly observe the program and state what happens in every line. Explain in your discussion.</w:t>
      </w:r>
    </w:p>
    <w:p w14:paraId="021D1155" w14:textId="302EADD7" w:rsidR="00271344" w:rsidRDefault="00271344" w:rsidP="00E24DD0">
      <w:pPr>
        <w:pStyle w:val="ListParagraph"/>
        <w:widowControl w:val="0"/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</w:p>
    <w:p w14:paraId="09CFE149" w14:textId="77777777" w:rsidR="00271344" w:rsidRPr="009C562D" w:rsidRDefault="00271344" w:rsidP="00E24DD0">
      <w:pPr>
        <w:pStyle w:val="ListParagraph"/>
        <w:widowControl w:val="0"/>
        <w:autoSpaceDE w:val="0"/>
        <w:autoSpaceDN w:val="0"/>
        <w:adjustRightInd w:val="0"/>
        <w:contextualSpacing/>
        <w:rPr>
          <w:rFonts w:ascii="Arial" w:hAnsi="Arial" w:cs="Arial"/>
          <w:sz w:val="20"/>
          <w:szCs w:val="20"/>
        </w:rPr>
      </w:pPr>
    </w:p>
    <w:p w14:paraId="7E64D22A" w14:textId="77777777" w:rsidR="00E24DD0" w:rsidRPr="00982A15" w:rsidRDefault="00E24DD0" w:rsidP="00E24DD0">
      <w:pPr>
        <w:widowControl w:val="0"/>
        <w:autoSpaceDE w:val="0"/>
        <w:autoSpaceDN w:val="0"/>
        <w:adjustRightInd w:val="0"/>
        <w:spacing w:before="41"/>
        <w:ind w:left="10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5</w:t>
      </w:r>
      <w:r w:rsidRPr="00982A15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982A15">
        <w:rPr>
          <w:rFonts w:ascii="Arial" w:hAnsi="Arial" w:cs="Arial"/>
          <w:b/>
          <w:bCs/>
          <w:sz w:val="22"/>
          <w:szCs w:val="22"/>
        </w:rPr>
        <w:t xml:space="preserve"> </w:t>
      </w:r>
      <w:r>
        <w:rPr>
          <w:rFonts w:ascii="Arial" w:hAnsi="Arial" w:cs="Arial"/>
          <w:b/>
          <w:bCs/>
          <w:spacing w:val="2"/>
          <w:sz w:val="22"/>
          <w:szCs w:val="22"/>
        </w:rPr>
        <w:t>Introduction to array</w:t>
      </w:r>
    </w:p>
    <w:p w14:paraId="7CDF9E60" w14:textId="77777777" w:rsidR="00E24DD0" w:rsidRDefault="00E24DD0" w:rsidP="00E24DD0">
      <w:p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color w:val="000000"/>
          <w:sz w:val="20"/>
          <w:szCs w:val="20"/>
        </w:rPr>
      </w:pPr>
    </w:p>
    <w:p w14:paraId="29CBB24D" w14:textId="77777777" w:rsidR="00E24DD0" w:rsidRDefault="00E24DD0" w:rsidP="00E24DD0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line="0" w:lineRule="atLeast"/>
        <w:jc w:val="both"/>
        <w:rPr>
          <w:rFonts w:ascii="Arial" w:hAnsi="Arial" w:cs="Arial"/>
          <w:color w:val="000000"/>
          <w:sz w:val="20"/>
          <w:szCs w:val="20"/>
        </w:rPr>
      </w:pPr>
      <w:r w:rsidRPr="00A00AD6">
        <w:rPr>
          <w:rFonts w:ascii="Arial" w:hAnsi="Arial" w:cs="Arial"/>
          <w:color w:val="000000"/>
          <w:sz w:val="20"/>
          <w:szCs w:val="20"/>
        </w:rPr>
        <w:t xml:space="preserve">Observe the contents of the specified registers below after each instruction has been </w:t>
      </w:r>
      <w:r>
        <w:rPr>
          <w:rFonts w:ascii="Arial" w:hAnsi="Arial" w:cs="Arial"/>
          <w:color w:val="000000"/>
          <w:sz w:val="20"/>
          <w:szCs w:val="20"/>
        </w:rPr>
        <w:t>executed and record your result in Table 2.</w:t>
      </w:r>
    </w:p>
    <w:tbl>
      <w:tblPr>
        <w:tblW w:w="807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2"/>
        <w:gridCol w:w="1134"/>
        <w:gridCol w:w="1134"/>
        <w:gridCol w:w="1134"/>
        <w:gridCol w:w="1275"/>
        <w:gridCol w:w="1276"/>
      </w:tblGrid>
      <w:tr w:rsidR="00E24DD0" w:rsidRPr="00982A15" w14:paraId="6E67140D" w14:textId="77777777" w:rsidTr="009400A6">
        <w:trPr>
          <w:trHeight w:hRule="exact" w:val="240"/>
          <w:jc w:val="center"/>
        </w:trPr>
        <w:tc>
          <w:tcPr>
            <w:tcW w:w="21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FD55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8" w:line="110" w:lineRule="exact"/>
              <w:rPr>
                <w:sz w:val="22"/>
                <w:szCs w:val="22"/>
              </w:rPr>
            </w:pPr>
          </w:p>
          <w:p w14:paraId="109A52B0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ind w:left="591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ns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tr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uc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ti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o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n</w:t>
            </w:r>
          </w:p>
        </w:tc>
        <w:tc>
          <w:tcPr>
            <w:tcW w:w="59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53E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Reg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i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s</w:t>
            </w:r>
            <w:r w:rsidRPr="00982A15">
              <w:rPr>
                <w:rFonts w:ascii="Arial" w:hAnsi="Arial" w:cs="Arial"/>
                <w:spacing w:val="1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sz w:val="22"/>
                <w:szCs w:val="22"/>
              </w:rPr>
              <w:t>e</w:t>
            </w:r>
            <w:r w:rsidRPr="00982A15">
              <w:rPr>
                <w:rFonts w:ascii="Arial" w:hAnsi="Arial" w:cs="Arial"/>
                <w:sz w:val="22"/>
                <w:szCs w:val="22"/>
              </w:rPr>
              <w:t>r</w:t>
            </w:r>
            <w:r w:rsidRPr="00982A15">
              <w:rPr>
                <w:rFonts w:ascii="Arial" w:hAnsi="Arial" w:cs="Arial"/>
                <w:spacing w:val="8"/>
                <w:sz w:val="22"/>
                <w:szCs w:val="22"/>
              </w:rPr>
              <w:t xml:space="preserve"> 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Con</w:t>
            </w:r>
            <w:r w:rsidRPr="00982A15"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t</w:t>
            </w: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en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t</w:t>
            </w:r>
          </w:p>
        </w:tc>
      </w:tr>
      <w:tr w:rsidR="00E24DD0" w:rsidRPr="00982A15" w14:paraId="5DAF2AB4" w14:textId="77777777" w:rsidTr="009400A6">
        <w:trPr>
          <w:trHeight w:hRule="exact" w:val="240"/>
          <w:jc w:val="center"/>
        </w:trPr>
        <w:tc>
          <w:tcPr>
            <w:tcW w:w="21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93056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ind w:left="964"/>
              <w:rPr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FF39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ind w:left="302" w:right="300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AX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F1F73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sz w:val="22"/>
                <w:szCs w:val="22"/>
              </w:rPr>
            </w:pPr>
            <w:r w:rsidRPr="00982A15"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B</w:t>
            </w:r>
            <w:r w:rsidRPr="00982A15">
              <w:rPr>
                <w:rFonts w:ascii="Arial" w:hAnsi="Arial" w:cs="Arial"/>
                <w:w w:val="103"/>
                <w:sz w:val="22"/>
                <w:szCs w:val="22"/>
              </w:rPr>
              <w:t>X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64E47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rFonts w:ascii="Arial" w:hAnsi="Arial" w:cs="Arial"/>
                <w:spacing w:val="2"/>
                <w:w w:val="103"/>
                <w:sz w:val="22"/>
                <w:szCs w:val="22"/>
              </w:rPr>
            </w:pPr>
            <w:r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CX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C8EC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pacing w:val="2"/>
                <w:w w:val="103"/>
                <w:sz w:val="22"/>
                <w:szCs w:val="22"/>
              </w:rPr>
              <w:t>IP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9B204" w14:textId="77777777" w:rsidR="00E24DD0" w:rsidRPr="00982A15" w:rsidRDefault="00E24DD0" w:rsidP="009400A6">
            <w:pPr>
              <w:widowControl w:val="0"/>
              <w:autoSpaceDE w:val="0"/>
              <w:autoSpaceDN w:val="0"/>
              <w:adjustRightInd w:val="0"/>
              <w:spacing w:before="3"/>
              <w:ind w:left="272" w:right="270"/>
              <w:jc w:val="center"/>
              <w:rPr>
                <w:sz w:val="22"/>
                <w:szCs w:val="22"/>
              </w:rPr>
            </w:pPr>
            <w:r>
              <w:rPr>
                <w:rFonts w:ascii="Arial" w:hAnsi="Arial" w:cs="Arial"/>
                <w:spacing w:val="1"/>
                <w:w w:val="103"/>
                <w:sz w:val="22"/>
                <w:szCs w:val="22"/>
              </w:rPr>
              <w:t>SP</w:t>
            </w:r>
          </w:p>
        </w:tc>
      </w:tr>
      <w:tr w:rsidR="00E24DD0" w:rsidRPr="00982A15" w14:paraId="145A7694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0620C5" w14:textId="77777777" w:rsidR="00E24DD0" w:rsidRPr="001649A9" w:rsidRDefault="00E24DD0" w:rsidP="009400A6">
            <w:pPr>
              <w:widowControl w:val="0"/>
              <w:tabs>
                <w:tab w:val="center" w:pos="1137"/>
              </w:tabs>
              <w:autoSpaceDE w:val="0"/>
              <w:autoSpaceDN w:val="0"/>
              <w:adjustRightInd w:val="0"/>
              <w:spacing w:before="60"/>
              <w:ind w:left="105"/>
              <w:rPr>
                <w:rFonts w:ascii="Arial" w:hAnsi="Arial" w:cs="Arial"/>
                <w:sz w:val="22"/>
                <w:szCs w:val="20"/>
              </w:rPr>
            </w:pPr>
            <w:r w:rsidRPr="001649A9">
              <w:rPr>
                <w:rFonts w:ascii="Arial" w:hAnsi="Arial" w:cs="Arial"/>
                <w:spacing w:val="2"/>
                <w:sz w:val="22"/>
                <w:szCs w:val="20"/>
              </w:rPr>
              <w:t>1</w:t>
            </w:r>
            <w:r w:rsidRPr="001649A9">
              <w:rPr>
                <w:rFonts w:ascii="Arial" w:hAnsi="Arial" w:cs="Arial"/>
                <w:sz w:val="22"/>
                <w:szCs w:val="20"/>
              </w:rPr>
              <w:t>.</w:t>
            </w:r>
            <w:r w:rsidRPr="001649A9">
              <w:rPr>
                <w:rFonts w:ascii="Arial" w:hAnsi="Arial" w:cs="Arial"/>
                <w:spacing w:val="7"/>
                <w:sz w:val="22"/>
                <w:szCs w:val="20"/>
              </w:rPr>
              <w:t xml:space="preserve"> </w:t>
            </w:r>
            <w:r w:rsidRPr="00362DB3">
              <w:rPr>
                <w:rFonts w:eastAsia="Consolas" w:cs="Consolas"/>
                <w:spacing w:val="1"/>
                <w:sz w:val="22"/>
                <w:szCs w:val="20"/>
              </w:rPr>
              <w:t>MOV AL, A+4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F631" w14:textId="6B2FFE0C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004A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87A5C" w14:textId="0ACAB84B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FCFB" w14:textId="09A53767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7EFD7" w14:textId="04CDE815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010F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8EFF6" w14:textId="2A5B4881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</w:tr>
      <w:tr w:rsidR="00E24DD0" w:rsidRPr="00982A15" w14:paraId="33AC7684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3C6CF" w14:textId="77777777" w:rsidR="00E24DD0" w:rsidRPr="001649A9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rFonts w:ascii="Arial" w:hAnsi="Arial" w:cs="Arial"/>
                <w:sz w:val="22"/>
                <w:szCs w:val="20"/>
              </w:rPr>
            </w:pPr>
            <w:r w:rsidRPr="001649A9">
              <w:rPr>
                <w:rFonts w:ascii="Arial" w:hAnsi="Arial" w:cs="Arial"/>
                <w:spacing w:val="2"/>
                <w:sz w:val="22"/>
                <w:szCs w:val="20"/>
              </w:rPr>
              <w:t>2</w:t>
            </w:r>
            <w:r w:rsidRPr="001649A9">
              <w:rPr>
                <w:rFonts w:ascii="Arial" w:hAnsi="Arial" w:cs="Arial"/>
                <w:sz w:val="22"/>
                <w:szCs w:val="20"/>
              </w:rPr>
              <w:t>.</w:t>
            </w:r>
            <w:r w:rsidRPr="001649A9">
              <w:rPr>
                <w:rFonts w:ascii="Arial" w:hAnsi="Arial" w:cs="Arial"/>
                <w:spacing w:val="7"/>
                <w:sz w:val="22"/>
                <w:szCs w:val="20"/>
              </w:rPr>
              <w:t xml:space="preserve"> </w:t>
            </w:r>
            <w:r w:rsidRPr="00362DB3">
              <w:rPr>
                <w:rFonts w:eastAsia="Consolas" w:cs="Consolas"/>
                <w:spacing w:val="1"/>
                <w:position w:val="1"/>
                <w:sz w:val="22"/>
                <w:szCs w:val="20"/>
              </w:rPr>
              <w:t>MOV AL, [B+3]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ED221" w14:textId="21C55C6C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04195" w14:textId="6B9AC577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0EC3D" w14:textId="0A7EEE49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3A46B" w14:textId="77BDFBEC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788EB" w14:textId="4BC60986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</w:tr>
      <w:tr w:rsidR="00E24DD0" w:rsidRPr="00982A15" w14:paraId="09EA4EFA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4B62F1" w14:textId="77777777" w:rsidR="00E24DD0" w:rsidRPr="001649A9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rFonts w:ascii="Arial" w:hAnsi="Arial" w:cs="Arial"/>
                <w:sz w:val="22"/>
                <w:szCs w:val="20"/>
              </w:rPr>
            </w:pPr>
            <w:r w:rsidRPr="001649A9">
              <w:rPr>
                <w:rFonts w:ascii="Arial" w:hAnsi="Arial" w:cs="Arial"/>
                <w:spacing w:val="2"/>
                <w:sz w:val="22"/>
                <w:szCs w:val="20"/>
              </w:rPr>
              <w:t>3</w:t>
            </w:r>
            <w:r w:rsidRPr="001649A9">
              <w:rPr>
                <w:rFonts w:ascii="Arial" w:hAnsi="Arial" w:cs="Arial"/>
                <w:sz w:val="22"/>
                <w:szCs w:val="20"/>
              </w:rPr>
              <w:t>.</w:t>
            </w:r>
            <w:r w:rsidRPr="001649A9">
              <w:rPr>
                <w:rFonts w:ascii="Arial" w:hAnsi="Arial" w:cs="Arial"/>
                <w:spacing w:val="7"/>
                <w:sz w:val="22"/>
                <w:szCs w:val="20"/>
              </w:rPr>
              <w:t xml:space="preserve"> </w:t>
            </w:r>
            <w:r w:rsidRPr="00362DB3">
              <w:rPr>
                <w:rFonts w:eastAsia="Consolas" w:cs="Consolas"/>
                <w:spacing w:val="1"/>
                <w:position w:val="1"/>
                <w:sz w:val="22"/>
                <w:szCs w:val="20"/>
              </w:rPr>
              <w:t>MOV AL, [B+4]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B236" w14:textId="6124E94A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4826F" w14:textId="5DC8AEA0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C9460" w14:textId="2CADDF0C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D542" w14:textId="60F4C7C1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0115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6092A" w14:textId="02E5E6A8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</w:tr>
      <w:tr w:rsidR="00E24DD0" w:rsidRPr="00982A15" w14:paraId="70DEE9A9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E48191" w14:textId="77777777" w:rsidR="00E24DD0" w:rsidRPr="001649A9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rFonts w:ascii="Arial" w:hAnsi="Arial" w:cs="Arial"/>
                <w:sz w:val="22"/>
                <w:szCs w:val="20"/>
              </w:rPr>
            </w:pPr>
            <w:r w:rsidRPr="001649A9">
              <w:rPr>
                <w:rFonts w:ascii="Arial" w:hAnsi="Arial" w:cs="Arial"/>
                <w:spacing w:val="2"/>
                <w:sz w:val="22"/>
                <w:szCs w:val="20"/>
              </w:rPr>
              <w:t>4</w:t>
            </w:r>
            <w:r w:rsidRPr="001649A9">
              <w:rPr>
                <w:rFonts w:ascii="Arial" w:hAnsi="Arial" w:cs="Arial"/>
                <w:sz w:val="22"/>
                <w:szCs w:val="20"/>
              </w:rPr>
              <w:t>.</w:t>
            </w:r>
            <w:r w:rsidRPr="001649A9">
              <w:rPr>
                <w:rFonts w:ascii="Arial" w:hAnsi="Arial" w:cs="Arial"/>
                <w:spacing w:val="7"/>
                <w:sz w:val="22"/>
                <w:szCs w:val="20"/>
              </w:rPr>
              <w:t xml:space="preserve"> </w:t>
            </w:r>
            <w:r w:rsidRPr="00362DB3">
              <w:rPr>
                <w:rFonts w:eastAsia="Consolas" w:cs="Consolas"/>
                <w:spacing w:val="1"/>
                <w:position w:val="1"/>
                <w:sz w:val="22"/>
                <w:szCs w:val="20"/>
              </w:rPr>
              <w:t>MOV AL, [A+11]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B9315" w14:textId="54F19689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66CC4" w14:textId="41FEA4A7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75067" w14:textId="661D39D3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457E9" w14:textId="262DB5EF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D4CFB" w14:textId="291CC654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</w:tr>
      <w:tr w:rsidR="00E24DD0" w:rsidRPr="00982A15" w14:paraId="231B3F29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B6E63E" w14:textId="77777777" w:rsidR="00E24DD0" w:rsidRPr="001649A9" w:rsidRDefault="00E24DD0" w:rsidP="009400A6">
            <w:pPr>
              <w:widowControl w:val="0"/>
              <w:tabs>
                <w:tab w:val="center" w:pos="1137"/>
              </w:tabs>
              <w:autoSpaceDE w:val="0"/>
              <w:autoSpaceDN w:val="0"/>
              <w:adjustRightInd w:val="0"/>
              <w:spacing w:before="60"/>
              <w:ind w:left="105"/>
              <w:rPr>
                <w:rFonts w:ascii="Arial" w:hAnsi="Arial" w:cs="Arial"/>
                <w:sz w:val="22"/>
                <w:szCs w:val="20"/>
              </w:rPr>
            </w:pPr>
            <w:r w:rsidRPr="001649A9">
              <w:rPr>
                <w:rFonts w:ascii="Arial" w:hAnsi="Arial" w:cs="Arial"/>
                <w:spacing w:val="2"/>
                <w:sz w:val="22"/>
                <w:szCs w:val="20"/>
              </w:rPr>
              <w:t>5</w:t>
            </w:r>
            <w:r w:rsidRPr="001649A9">
              <w:rPr>
                <w:rFonts w:ascii="Arial" w:hAnsi="Arial" w:cs="Arial"/>
                <w:sz w:val="22"/>
                <w:szCs w:val="20"/>
              </w:rPr>
              <w:t>.</w:t>
            </w:r>
            <w:r w:rsidRPr="001649A9">
              <w:rPr>
                <w:rFonts w:ascii="Arial" w:hAnsi="Arial" w:cs="Arial"/>
                <w:spacing w:val="7"/>
                <w:sz w:val="22"/>
                <w:szCs w:val="20"/>
              </w:rPr>
              <w:t xml:space="preserve"> </w:t>
            </w:r>
            <w:r w:rsidRPr="00362DB3">
              <w:rPr>
                <w:rFonts w:eastAsia="Consolas" w:cs="Consolas"/>
                <w:spacing w:val="1"/>
                <w:position w:val="1"/>
                <w:sz w:val="22"/>
                <w:szCs w:val="20"/>
              </w:rPr>
              <w:t>MOV AL, B+2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B9717" w14:textId="1E7635DE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002B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01A89" w14:textId="67070918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6B0B2" w14:textId="22A083CF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559D" w14:textId="0A12575B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011B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21D4F" w14:textId="09D8F108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</w:tr>
      <w:tr w:rsidR="00E24DD0" w:rsidRPr="00982A15" w14:paraId="01D1752A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2CB1A" w14:textId="77777777" w:rsidR="00E24DD0" w:rsidRPr="001649A9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rFonts w:ascii="Arial" w:hAnsi="Arial" w:cs="Arial"/>
                <w:sz w:val="22"/>
                <w:szCs w:val="20"/>
              </w:rPr>
            </w:pPr>
            <w:r w:rsidRPr="001649A9">
              <w:rPr>
                <w:rFonts w:ascii="Arial" w:hAnsi="Arial" w:cs="Arial"/>
                <w:spacing w:val="2"/>
                <w:sz w:val="22"/>
                <w:szCs w:val="20"/>
              </w:rPr>
              <w:t>6</w:t>
            </w:r>
            <w:r w:rsidRPr="001649A9">
              <w:rPr>
                <w:rFonts w:ascii="Arial" w:hAnsi="Arial" w:cs="Arial"/>
                <w:sz w:val="22"/>
                <w:szCs w:val="20"/>
              </w:rPr>
              <w:t>.</w:t>
            </w:r>
            <w:r w:rsidRPr="001649A9">
              <w:rPr>
                <w:rFonts w:ascii="Arial" w:hAnsi="Arial" w:cs="Arial"/>
                <w:spacing w:val="7"/>
                <w:sz w:val="22"/>
                <w:szCs w:val="20"/>
              </w:rPr>
              <w:t xml:space="preserve"> </w:t>
            </w:r>
            <w:r w:rsidRPr="00362DB3">
              <w:rPr>
                <w:rFonts w:eastAsia="Consolas" w:cs="Consolas"/>
                <w:spacing w:val="1"/>
                <w:position w:val="1"/>
                <w:sz w:val="22"/>
                <w:szCs w:val="20"/>
              </w:rPr>
              <w:t>XCHG A+3, 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6A206" w14:textId="3A0F7348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AA81" w14:textId="6711B1FD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E71D" w14:textId="1E2F1C5E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60B9E" w14:textId="3F92C216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011F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87C33" w14:textId="632FE3AE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</w:tr>
      <w:tr w:rsidR="00E24DD0" w:rsidRPr="00982A15" w14:paraId="5F61A629" w14:textId="77777777" w:rsidTr="009400A6">
        <w:trPr>
          <w:trHeight w:hRule="exact" w:val="482"/>
          <w:jc w:val="center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88E6B" w14:textId="77777777" w:rsidR="00E24DD0" w:rsidRPr="001649A9" w:rsidRDefault="00E24DD0" w:rsidP="009400A6">
            <w:pPr>
              <w:widowControl w:val="0"/>
              <w:autoSpaceDE w:val="0"/>
              <w:autoSpaceDN w:val="0"/>
              <w:adjustRightInd w:val="0"/>
              <w:spacing w:before="60"/>
              <w:ind w:left="105"/>
              <w:rPr>
                <w:rFonts w:ascii="Arial" w:hAnsi="Arial" w:cs="Arial"/>
                <w:sz w:val="22"/>
                <w:szCs w:val="20"/>
              </w:rPr>
            </w:pPr>
            <w:r w:rsidRPr="001649A9">
              <w:rPr>
                <w:rFonts w:ascii="Arial" w:hAnsi="Arial" w:cs="Arial"/>
                <w:spacing w:val="2"/>
                <w:sz w:val="22"/>
                <w:szCs w:val="20"/>
              </w:rPr>
              <w:t>7</w:t>
            </w:r>
            <w:r w:rsidRPr="001649A9">
              <w:rPr>
                <w:rFonts w:ascii="Arial" w:hAnsi="Arial" w:cs="Arial"/>
                <w:sz w:val="22"/>
                <w:szCs w:val="20"/>
              </w:rPr>
              <w:t>.</w:t>
            </w:r>
            <w:r w:rsidRPr="001649A9">
              <w:rPr>
                <w:rFonts w:ascii="Arial" w:hAnsi="Arial" w:cs="Arial"/>
                <w:spacing w:val="7"/>
                <w:sz w:val="22"/>
                <w:szCs w:val="20"/>
              </w:rPr>
              <w:t xml:space="preserve"> </w:t>
            </w:r>
            <w:r w:rsidRPr="00362DB3">
              <w:rPr>
                <w:rFonts w:eastAsia="Consolas" w:cs="Consolas"/>
                <w:spacing w:val="1"/>
                <w:position w:val="1"/>
                <w:sz w:val="22"/>
                <w:szCs w:val="20"/>
              </w:rPr>
              <w:t>MOV B+2, AL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C87A0" w14:textId="55E9DE61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CD0E" w14:textId="1C10BCDD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33CD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67A4F" w14:textId="0A274A97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F1BF1" w14:textId="12AAD7B5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0122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FADF7" w14:textId="4F045CC3" w:rsidR="00E24DD0" w:rsidRPr="00982A15" w:rsidRDefault="001917C6" w:rsidP="009400A6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0000</w:t>
            </w:r>
          </w:p>
        </w:tc>
      </w:tr>
    </w:tbl>
    <w:p w14:paraId="40304D09" w14:textId="5DF79A5B" w:rsidR="00E24DD0" w:rsidRDefault="00E24DD0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rFonts w:ascii="Arial" w:hAnsi="Arial" w:cs="Arial"/>
          <w:color w:val="000000"/>
          <w:sz w:val="20"/>
          <w:szCs w:val="20"/>
        </w:rPr>
      </w:pPr>
      <w:r w:rsidRPr="00552B89">
        <w:rPr>
          <w:rFonts w:ascii="Arial" w:hAnsi="Arial" w:cs="Arial"/>
          <w:b/>
          <w:color w:val="000000"/>
          <w:sz w:val="20"/>
          <w:szCs w:val="20"/>
        </w:rPr>
        <w:t xml:space="preserve">Table </w:t>
      </w:r>
      <w:r>
        <w:rPr>
          <w:rFonts w:ascii="Arial" w:hAnsi="Arial" w:cs="Arial"/>
          <w:b/>
          <w:color w:val="000000"/>
          <w:sz w:val="20"/>
          <w:szCs w:val="20"/>
        </w:rPr>
        <w:t>2</w:t>
      </w:r>
      <w:r>
        <w:rPr>
          <w:rFonts w:ascii="Arial" w:hAnsi="Arial" w:cs="Arial"/>
          <w:color w:val="000000"/>
          <w:sz w:val="20"/>
          <w:szCs w:val="20"/>
        </w:rPr>
        <w:t>: Registers value</w:t>
      </w:r>
    </w:p>
    <w:p w14:paraId="7EE97D35" w14:textId="0C81DBFC" w:rsidR="007859F5" w:rsidRDefault="001917C6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6CE10AE4" wp14:editId="106BBD73">
            <wp:extent cx="4848225" cy="6734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DCB4A" w14:textId="093C749B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6F5223EA" w14:textId="0AE944B3" w:rsidR="00271344" w:rsidRDefault="001917C6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31FD4DB0" wp14:editId="5D9A176D">
            <wp:extent cx="4819650" cy="6438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3E6B" w14:textId="72B55BBF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328D962A" w14:textId="7CC692C2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68F923F2" w14:textId="22071C38" w:rsidR="00271344" w:rsidRDefault="001917C6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05D24E50" wp14:editId="70130EDA">
            <wp:extent cx="4714875" cy="6457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A6E3" w14:textId="0CC71EAC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4DF0558B" w14:textId="180EA405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04B70439" w14:textId="0D9775A0" w:rsidR="00271344" w:rsidRDefault="001917C6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61D3E93A" wp14:editId="19A73CA6">
            <wp:extent cx="4791075" cy="63531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FCE" w14:textId="77777777" w:rsidR="001917C6" w:rsidRDefault="001917C6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6899B03E" w14:textId="6B0B1FC0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24CDF1CD" w14:textId="5E828C52" w:rsidR="00271344" w:rsidRDefault="00761069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514E198D" wp14:editId="3C37286A">
            <wp:extent cx="5172075" cy="69151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A7FB" w14:textId="37BE0D7E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1118754A" w14:textId="4853B127" w:rsidR="00271344" w:rsidRDefault="00761069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564B8083" wp14:editId="298E0BD7">
            <wp:extent cx="4781550" cy="63722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01350" w14:textId="1261587F" w:rsidR="00761069" w:rsidRDefault="00761069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45D6CDB1" wp14:editId="5C9DD8D7">
            <wp:extent cx="4791075" cy="63817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CB39D" w14:textId="3215A00B" w:rsidR="00761069" w:rsidRDefault="00761069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  <w:r>
        <w:rPr>
          <w:noProof/>
        </w:rPr>
        <w:lastRenderedPageBreak/>
        <w:drawing>
          <wp:inline distT="0" distB="0" distL="0" distR="0" wp14:anchorId="02A99726" wp14:editId="3F18356B">
            <wp:extent cx="4743450" cy="63531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BE29" w14:textId="5DD7FCA4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4203FFF0" w14:textId="2E7E644B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41DA5D60" w14:textId="713CF454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4A762D28" w14:textId="32AF2E13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058760E1" w14:textId="359C4047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465AA189" w14:textId="1DF3D206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2DCCEE12" w14:textId="29D603BA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1259D296" w14:textId="1AF07A12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1687B326" w14:textId="6EF06B87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185A1920" w14:textId="5382967F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53D476FA" w14:textId="18E543CB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2E667699" w14:textId="2BE099BC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62768614" w14:textId="7802A3B9" w:rsidR="00271344" w:rsidRDefault="00271344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24D28287" w14:textId="77777777" w:rsidR="00271344" w:rsidRPr="00761069" w:rsidRDefault="00271344" w:rsidP="00761069">
      <w:pPr>
        <w:autoSpaceDE w:val="0"/>
        <w:autoSpaceDN w:val="0"/>
        <w:adjustRightInd w:val="0"/>
        <w:spacing w:line="0" w:lineRule="atLeast"/>
        <w:rPr>
          <w:lang w:val="ms-MY"/>
        </w:rPr>
      </w:pPr>
    </w:p>
    <w:p w14:paraId="541F6EA7" w14:textId="77777777" w:rsidR="007859F5" w:rsidRPr="00716C4B" w:rsidRDefault="007859F5" w:rsidP="00E24DD0">
      <w:pPr>
        <w:pStyle w:val="ListParagraph"/>
        <w:autoSpaceDE w:val="0"/>
        <w:autoSpaceDN w:val="0"/>
        <w:adjustRightInd w:val="0"/>
        <w:spacing w:line="0" w:lineRule="atLeast"/>
        <w:jc w:val="center"/>
        <w:rPr>
          <w:lang w:val="ms-MY"/>
        </w:rPr>
      </w:pPr>
    </w:p>
    <w:p w14:paraId="18081974" w14:textId="54E4CCB1" w:rsidR="000D4AF2" w:rsidRPr="007859F5" w:rsidRDefault="000D4AF2" w:rsidP="000D4AF2">
      <w:pPr>
        <w:pStyle w:val="Heading2"/>
        <w:rPr>
          <w:sz w:val="24"/>
          <w:szCs w:val="24"/>
        </w:rPr>
      </w:pPr>
      <w:r w:rsidRPr="007859F5">
        <w:rPr>
          <w:sz w:val="24"/>
          <w:szCs w:val="24"/>
        </w:rPr>
        <w:t>DISCUSSION</w:t>
      </w:r>
    </w:p>
    <w:p w14:paraId="688D7BD7" w14:textId="16D4C345" w:rsidR="007859F5" w:rsidRDefault="007859F5" w:rsidP="007859F5">
      <w:pPr>
        <w:rPr>
          <w:lang w:val="ms-MY"/>
        </w:rPr>
      </w:pPr>
    </w:p>
    <w:p w14:paraId="7B53F193" w14:textId="5E67877E" w:rsidR="007859F5" w:rsidRDefault="007859F5" w:rsidP="007859F5">
      <w:pPr>
        <w:rPr>
          <w:lang w:val="ms-MY"/>
        </w:rPr>
      </w:pPr>
    </w:p>
    <w:p w14:paraId="44C5C69D" w14:textId="77777777" w:rsidR="007859F5" w:rsidRPr="007859F5" w:rsidRDefault="007859F5" w:rsidP="007859F5">
      <w:pPr>
        <w:rPr>
          <w:lang w:val="ms-MY"/>
        </w:rPr>
      </w:pPr>
    </w:p>
    <w:p w14:paraId="09C5400D" w14:textId="77777777" w:rsidR="000D4AF2" w:rsidRPr="007859F5" w:rsidRDefault="000D4AF2" w:rsidP="000D4AF2">
      <w:pPr>
        <w:pStyle w:val="Heading2"/>
        <w:rPr>
          <w:sz w:val="24"/>
          <w:szCs w:val="24"/>
        </w:rPr>
      </w:pPr>
      <w:r w:rsidRPr="007859F5">
        <w:rPr>
          <w:sz w:val="24"/>
          <w:szCs w:val="24"/>
        </w:rPr>
        <w:t>CONCLUSION</w:t>
      </w:r>
    </w:p>
    <w:sectPr w:rsidR="000D4AF2" w:rsidRPr="007859F5" w:rsidSect="00261E7A">
      <w:headerReference w:type="default" r:id="rId30"/>
      <w:footerReference w:type="default" r:id="rId31"/>
      <w:pgSz w:w="11907" w:h="16840" w:code="9"/>
      <w:pgMar w:top="1264" w:right="1355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E2F31" w14:textId="77777777" w:rsidR="00B44CDE" w:rsidRDefault="00B44CDE">
      <w:r>
        <w:separator/>
      </w:r>
    </w:p>
  </w:endnote>
  <w:endnote w:type="continuationSeparator" w:id="0">
    <w:p w14:paraId="11B48A40" w14:textId="77777777" w:rsidR="00B44CDE" w:rsidRDefault="00B44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B05D7" w14:textId="77777777" w:rsidR="009B6807" w:rsidRDefault="008746DA">
    <w:pPr>
      <w:pStyle w:val="Footer"/>
      <w:jc w:val="center"/>
    </w:pPr>
    <w:del w:id="0" w:author="Mohd. Farid Ismail" w:date="2011-12-17T14:01:00Z">
      <w:r w:rsidDel="003E064A">
        <w:fldChar w:fldCharType="begin"/>
      </w:r>
      <w:r w:rsidR="009B6807" w:rsidDel="003E064A">
        <w:delInstrText xml:space="preserve"> PAGE   \* MERGEFORMAT </w:delInstrText>
      </w:r>
      <w:r w:rsidDel="003E064A">
        <w:fldChar w:fldCharType="separate"/>
      </w:r>
    </w:del>
    <w:r w:rsidR="009B6807">
      <w:rPr>
        <w:noProof/>
      </w:rPr>
      <w:t>1</w:t>
    </w:r>
    <w:del w:id="1" w:author="Mohd. Farid Ismail" w:date="2011-12-17T14:01:00Z">
      <w:r w:rsidDel="003E064A">
        <w:fldChar w:fldCharType="end"/>
      </w:r>
    </w:del>
  </w:p>
  <w:p w14:paraId="31ABC4F9" w14:textId="77777777" w:rsidR="009B6807" w:rsidRPr="00EA798E" w:rsidRDefault="009B6807" w:rsidP="00905BDA">
    <w:pPr>
      <w:pStyle w:val="Footer"/>
      <w:rPr>
        <w:rFonts w:ascii="Arial" w:hAnsi="Arial" w:cs="Arial"/>
        <w:lang w:val="nl-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770AD" w14:textId="77777777" w:rsidR="009B6807" w:rsidRPr="00EA798E" w:rsidRDefault="009B6807" w:rsidP="00905BDA">
    <w:pPr>
      <w:pStyle w:val="Footer"/>
      <w:rPr>
        <w:rFonts w:ascii="Arial" w:hAnsi="Arial" w:cs="Arial"/>
        <w:lang w:val="nl-N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1ABBE3" w14:textId="77777777" w:rsidR="00B44CDE" w:rsidRDefault="00B44CDE">
      <w:r>
        <w:separator/>
      </w:r>
    </w:p>
  </w:footnote>
  <w:footnote w:type="continuationSeparator" w:id="0">
    <w:p w14:paraId="3D4D2473" w14:textId="77777777" w:rsidR="00B44CDE" w:rsidRDefault="00B44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D27E98" w14:textId="77777777" w:rsidR="009B6807" w:rsidRDefault="009B6807">
    <w:pPr>
      <w:pStyle w:val="Header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EF29D" w14:textId="77777777" w:rsidR="009B6807" w:rsidRPr="000D4AF2" w:rsidRDefault="009B6807" w:rsidP="000D4A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14F58"/>
    <w:multiLevelType w:val="hybridMultilevel"/>
    <w:tmpl w:val="E7A2CDE4"/>
    <w:lvl w:ilvl="0" w:tplc="CD48B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B6404"/>
    <w:multiLevelType w:val="multilevel"/>
    <w:tmpl w:val="9CCCDE1A"/>
    <w:lvl w:ilvl="0">
      <w:start w:val="1"/>
      <w:numFmt w:val="decimal"/>
      <w:pStyle w:val="Heading2"/>
      <w:lvlText w:val="%1.0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cs="Times New Roman" w:hint="default"/>
      </w:rPr>
    </w:lvl>
  </w:abstractNum>
  <w:abstractNum w:abstractNumId="2" w15:restartNumberingAfterBreak="0">
    <w:nsid w:val="28EC17BC"/>
    <w:multiLevelType w:val="hybridMultilevel"/>
    <w:tmpl w:val="6C6E3180"/>
    <w:lvl w:ilvl="0" w:tplc="C0CE2EB0">
      <w:start w:val="1"/>
      <w:numFmt w:val="decimal"/>
      <w:lvlText w:val="%1."/>
      <w:lvlJc w:val="left"/>
      <w:pPr>
        <w:ind w:left="3495" w:hanging="360"/>
      </w:pPr>
      <w:rPr>
        <w:rFonts w:hint="default"/>
      </w:rPr>
    </w:lvl>
    <w:lvl w:ilvl="1" w:tplc="4409001B">
      <w:start w:val="1"/>
      <w:numFmt w:val="lowerRoman"/>
      <w:lvlText w:val="%2."/>
      <w:lvlJc w:val="right"/>
      <w:pPr>
        <w:ind w:left="4215" w:hanging="360"/>
      </w:pPr>
    </w:lvl>
    <w:lvl w:ilvl="2" w:tplc="4409001B" w:tentative="1">
      <w:start w:val="1"/>
      <w:numFmt w:val="lowerRoman"/>
      <w:lvlText w:val="%3."/>
      <w:lvlJc w:val="right"/>
      <w:pPr>
        <w:ind w:left="4935" w:hanging="180"/>
      </w:pPr>
    </w:lvl>
    <w:lvl w:ilvl="3" w:tplc="4409000F" w:tentative="1">
      <w:start w:val="1"/>
      <w:numFmt w:val="decimal"/>
      <w:lvlText w:val="%4."/>
      <w:lvlJc w:val="left"/>
      <w:pPr>
        <w:ind w:left="5655" w:hanging="360"/>
      </w:pPr>
    </w:lvl>
    <w:lvl w:ilvl="4" w:tplc="44090019" w:tentative="1">
      <w:start w:val="1"/>
      <w:numFmt w:val="lowerLetter"/>
      <w:lvlText w:val="%5."/>
      <w:lvlJc w:val="left"/>
      <w:pPr>
        <w:ind w:left="6375" w:hanging="360"/>
      </w:pPr>
    </w:lvl>
    <w:lvl w:ilvl="5" w:tplc="4409001B" w:tentative="1">
      <w:start w:val="1"/>
      <w:numFmt w:val="lowerRoman"/>
      <w:lvlText w:val="%6."/>
      <w:lvlJc w:val="right"/>
      <w:pPr>
        <w:ind w:left="7095" w:hanging="180"/>
      </w:pPr>
    </w:lvl>
    <w:lvl w:ilvl="6" w:tplc="4409000F" w:tentative="1">
      <w:start w:val="1"/>
      <w:numFmt w:val="decimal"/>
      <w:lvlText w:val="%7."/>
      <w:lvlJc w:val="left"/>
      <w:pPr>
        <w:ind w:left="7815" w:hanging="360"/>
      </w:pPr>
    </w:lvl>
    <w:lvl w:ilvl="7" w:tplc="44090019" w:tentative="1">
      <w:start w:val="1"/>
      <w:numFmt w:val="lowerLetter"/>
      <w:lvlText w:val="%8."/>
      <w:lvlJc w:val="left"/>
      <w:pPr>
        <w:ind w:left="8535" w:hanging="360"/>
      </w:pPr>
    </w:lvl>
    <w:lvl w:ilvl="8" w:tplc="4409001B" w:tentative="1">
      <w:start w:val="1"/>
      <w:numFmt w:val="lowerRoman"/>
      <w:lvlText w:val="%9."/>
      <w:lvlJc w:val="right"/>
      <w:pPr>
        <w:ind w:left="9255" w:hanging="180"/>
      </w:pPr>
    </w:lvl>
  </w:abstractNum>
  <w:abstractNum w:abstractNumId="3" w15:restartNumberingAfterBreak="0">
    <w:nsid w:val="2FB01DA3"/>
    <w:multiLevelType w:val="multilevel"/>
    <w:tmpl w:val="037ABC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0101613"/>
    <w:multiLevelType w:val="hybridMultilevel"/>
    <w:tmpl w:val="8AE4F2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490BC9"/>
    <w:multiLevelType w:val="hybridMultilevel"/>
    <w:tmpl w:val="2304B54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1A64A6"/>
    <w:multiLevelType w:val="hybridMultilevel"/>
    <w:tmpl w:val="1CE27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D2139"/>
    <w:multiLevelType w:val="hybridMultilevel"/>
    <w:tmpl w:val="D3842932"/>
    <w:lvl w:ilvl="0" w:tplc="4409001B">
      <w:start w:val="1"/>
      <w:numFmt w:val="lowerRoman"/>
      <w:lvlText w:val="%1."/>
      <w:lvlJc w:val="right"/>
      <w:pPr>
        <w:ind w:left="1211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931" w:hanging="360"/>
      </w:pPr>
    </w:lvl>
    <w:lvl w:ilvl="2" w:tplc="4409001B" w:tentative="1">
      <w:start w:val="1"/>
      <w:numFmt w:val="lowerRoman"/>
      <w:lvlText w:val="%3."/>
      <w:lvlJc w:val="right"/>
      <w:pPr>
        <w:ind w:left="2651" w:hanging="180"/>
      </w:pPr>
    </w:lvl>
    <w:lvl w:ilvl="3" w:tplc="4409000F" w:tentative="1">
      <w:start w:val="1"/>
      <w:numFmt w:val="decimal"/>
      <w:lvlText w:val="%4."/>
      <w:lvlJc w:val="left"/>
      <w:pPr>
        <w:ind w:left="3371" w:hanging="360"/>
      </w:pPr>
    </w:lvl>
    <w:lvl w:ilvl="4" w:tplc="44090019" w:tentative="1">
      <w:start w:val="1"/>
      <w:numFmt w:val="lowerLetter"/>
      <w:lvlText w:val="%5."/>
      <w:lvlJc w:val="left"/>
      <w:pPr>
        <w:ind w:left="4091" w:hanging="360"/>
      </w:pPr>
    </w:lvl>
    <w:lvl w:ilvl="5" w:tplc="4409001B" w:tentative="1">
      <w:start w:val="1"/>
      <w:numFmt w:val="lowerRoman"/>
      <w:lvlText w:val="%6."/>
      <w:lvlJc w:val="right"/>
      <w:pPr>
        <w:ind w:left="4811" w:hanging="180"/>
      </w:pPr>
    </w:lvl>
    <w:lvl w:ilvl="6" w:tplc="4409000F" w:tentative="1">
      <w:start w:val="1"/>
      <w:numFmt w:val="decimal"/>
      <w:lvlText w:val="%7."/>
      <w:lvlJc w:val="left"/>
      <w:pPr>
        <w:ind w:left="5531" w:hanging="360"/>
      </w:pPr>
    </w:lvl>
    <w:lvl w:ilvl="7" w:tplc="44090019" w:tentative="1">
      <w:start w:val="1"/>
      <w:numFmt w:val="lowerLetter"/>
      <w:lvlText w:val="%8."/>
      <w:lvlJc w:val="left"/>
      <w:pPr>
        <w:ind w:left="6251" w:hanging="360"/>
      </w:pPr>
    </w:lvl>
    <w:lvl w:ilvl="8" w:tplc="4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8A64425"/>
    <w:multiLevelType w:val="hybridMultilevel"/>
    <w:tmpl w:val="326A9308"/>
    <w:lvl w:ilvl="0" w:tplc="B5BA266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AF3D83"/>
    <w:multiLevelType w:val="hybridMultilevel"/>
    <w:tmpl w:val="1F9E49B0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F450D0"/>
    <w:multiLevelType w:val="hybridMultilevel"/>
    <w:tmpl w:val="55DA1CFE"/>
    <w:lvl w:ilvl="0" w:tplc="1170786A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 w15:restartNumberingAfterBreak="0">
    <w:nsid w:val="664C48B0"/>
    <w:multiLevelType w:val="hybridMultilevel"/>
    <w:tmpl w:val="F688601C"/>
    <w:lvl w:ilvl="0" w:tplc="FFC27C2E">
      <w:start w:val="1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542" w:hanging="360"/>
      </w:pPr>
    </w:lvl>
    <w:lvl w:ilvl="2" w:tplc="043E001B" w:tentative="1">
      <w:start w:val="1"/>
      <w:numFmt w:val="lowerRoman"/>
      <w:lvlText w:val="%3."/>
      <w:lvlJc w:val="right"/>
      <w:pPr>
        <w:ind w:left="2262" w:hanging="180"/>
      </w:pPr>
    </w:lvl>
    <w:lvl w:ilvl="3" w:tplc="043E000F" w:tentative="1">
      <w:start w:val="1"/>
      <w:numFmt w:val="decimal"/>
      <w:lvlText w:val="%4."/>
      <w:lvlJc w:val="left"/>
      <w:pPr>
        <w:ind w:left="2982" w:hanging="360"/>
      </w:pPr>
    </w:lvl>
    <w:lvl w:ilvl="4" w:tplc="043E0019" w:tentative="1">
      <w:start w:val="1"/>
      <w:numFmt w:val="lowerLetter"/>
      <w:lvlText w:val="%5."/>
      <w:lvlJc w:val="left"/>
      <w:pPr>
        <w:ind w:left="3702" w:hanging="360"/>
      </w:pPr>
    </w:lvl>
    <w:lvl w:ilvl="5" w:tplc="043E001B" w:tentative="1">
      <w:start w:val="1"/>
      <w:numFmt w:val="lowerRoman"/>
      <w:lvlText w:val="%6."/>
      <w:lvlJc w:val="right"/>
      <w:pPr>
        <w:ind w:left="4422" w:hanging="180"/>
      </w:pPr>
    </w:lvl>
    <w:lvl w:ilvl="6" w:tplc="043E000F" w:tentative="1">
      <w:start w:val="1"/>
      <w:numFmt w:val="decimal"/>
      <w:lvlText w:val="%7."/>
      <w:lvlJc w:val="left"/>
      <w:pPr>
        <w:ind w:left="5142" w:hanging="360"/>
      </w:pPr>
    </w:lvl>
    <w:lvl w:ilvl="7" w:tplc="043E0019" w:tentative="1">
      <w:start w:val="1"/>
      <w:numFmt w:val="lowerLetter"/>
      <w:lvlText w:val="%8."/>
      <w:lvlJc w:val="left"/>
      <w:pPr>
        <w:ind w:left="5862" w:hanging="360"/>
      </w:pPr>
    </w:lvl>
    <w:lvl w:ilvl="8" w:tplc="043E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" w15:restartNumberingAfterBreak="0">
    <w:nsid w:val="66940432"/>
    <w:multiLevelType w:val="multilevel"/>
    <w:tmpl w:val="4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6DD7FE8"/>
    <w:multiLevelType w:val="hybridMultilevel"/>
    <w:tmpl w:val="8F86B092"/>
    <w:lvl w:ilvl="0" w:tplc="11C03B54">
      <w:start w:val="1"/>
      <w:numFmt w:val="decimal"/>
      <w:lvlText w:val="%1."/>
      <w:lvlJc w:val="left"/>
      <w:pPr>
        <w:ind w:left="462" w:hanging="360"/>
      </w:pPr>
      <w:rPr>
        <w:rFonts w:hint="default"/>
        <w:w w:val="100"/>
      </w:rPr>
    </w:lvl>
    <w:lvl w:ilvl="1" w:tplc="043E0019" w:tentative="1">
      <w:start w:val="1"/>
      <w:numFmt w:val="lowerLetter"/>
      <w:lvlText w:val="%2."/>
      <w:lvlJc w:val="left"/>
      <w:pPr>
        <w:ind w:left="1182" w:hanging="360"/>
      </w:pPr>
    </w:lvl>
    <w:lvl w:ilvl="2" w:tplc="043E001B" w:tentative="1">
      <w:start w:val="1"/>
      <w:numFmt w:val="lowerRoman"/>
      <w:lvlText w:val="%3."/>
      <w:lvlJc w:val="right"/>
      <w:pPr>
        <w:ind w:left="1902" w:hanging="180"/>
      </w:pPr>
    </w:lvl>
    <w:lvl w:ilvl="3" w:tplc="043E000F" w:tentative="1">
      <w:start w:val="1"/>
      <w:numFmt w:val="decimal"/>
      <w:lvlText w:val="%4."/>
      <w:lvlJc w:val="left"/>
      <w:pPr>
        <w:ind w:left="2622" w:hanging="360"/>
      </w:pPr>
    </w:lvl>
    <w:lvl w:ilvl="4" w:tplc="043E0019" w:tentative="1">
      <w:start w:val="1"/>
      <w:numFmt w:val="lowerLetter"/>
      <w:lvlText w:val="%5."/>
      <w:lvlJc w:val="left"/>
      <w:pPr>
        <w:ind w:left="3342" w:hanging="360"/>
      </w:pPr>
    </w:lvl>
    <w:lvl w:ilvl="5" w:tplc="043E001B" w:tentative="1">
      <w:start w:val="1"/>
      <w:numFmt w:val="lowerRoman"/>
      <w:lvlText w:val="%6."/>
      <w:lvlJc w:val="right"/>
      <w:pPr>
        <w:ind w:left="4062" w:hanging="180"/>
      </w:pPr>
    </w:lvl>
    <w:lvl w:ilvl="6" w:tplc="043E000F" w:tentative="1">
      <w:start w:val="1"/>
      <w:numFmt w:val="decimal"/>
      <w:lvlText w:val="%7."/>
      <w:lvlJc w:val="left"/>
      <w:pPr>
        <w:ind w:left="4782" w:hanging="360"/>
      </w:pPr>
    </w:lvl>
    <w:lvl w:ilvl="7" w:tplc="043E0019" w:tentative="1">
      <w:start w:val="1"/>
      <w:numFmt w:val="lowerLetter"/>
      <w:lvlText w:val="%8."/>
      <w:lvlJc w:val="left"/>
      <w:pPr>
        <w:ind w:left="5502" w:hanging="360"/>
      </w:pPr>
    </w:lvl>
    <w:lvl w:ilvl="8" w:tplc="043E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14" w15:restartNumberingAfterBreak="0">
    <w:nsid w:val="6A6613BA"/>
    <w:multiLevelType w:val="hybridMultilevel"/>
    <w:tmpl w:val="4E08189E"/>
    <w:lvl w:ilvl="0" w:tplc="043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E6780E"/>
    <w:multiLevelType w:val="hybridMultilevel"/>
    <w:tmpl w:val="E8384F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4"/>
  </w:num>
  <w:num w:numId="3">
    <w:abstractNumId w:val="1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10"/>
  </w:num>
  <w:num w:numId="10">
    <w:abstractNumId w:val="15"/>
  </w:num>
  <w:num w:numId="11">
    <w:abstractNumId w:val="13"/>
  </w:num>
  <w:num w:numId="12">
    <w:abstractNumId w:val="2"/>
  </w:num>
  <w:num w:numId="13">
    <w:abstractNumId w:val="7"/>
  </w:num>
  <w:num w:numId="14">
    <w:abstractNumId w:val="9"/>
  </w:num>
  <w:num w:numId="15">
    <w:abstractNumId w:val="11"/>
  </w:num>
  <w:num w:numId="16">
    <w:abstractNumId w:val="14"/>
  </w:num>
  <w:num w:numId="1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A81"/>
    <w:rsid w:val="0000031D"/>
    <w:rsid w:val="00013DFB"/>
    <w:rsid w:val="00014C17"/>
    <w:rsid w:val="00014E13"/>
    <w:rsid w:val="00015967"/>
    <w:rsid w:val="00020614"/>
    <w:rsid w:val="0002223D"/>
    <w:rsid w:val="00027771"/>
    <w:rsid w:val="0003474A"/>
    <w:rsid w:val="00035366"/>
    <w:rsid w:val="00035A59"/>
    <w:rsid w:val="000374D9"/>
    <w:rsid w:val="00040758"/>
    <w:rsid w:val="00043F46"/>
    <w:rsid w:val="000479F7"/>
    <w:rsid w:val="00052799"/>
    <w:rsid w:val="00060116"/>
    <w:rsid w:val="00063300"/>
    <w:rsid w:val="00064184"/>
    <w:rsid w:val="000664CA"/>
    <w:rsid w:val="0006679B"/>
    <w:rsid w:val="0006683A"/>
    <w:rsid w:val="00067B6F"/>
    <w:rsid w:val="00067C04"/>
    <w:rsid w:val="0007235F"/>
    <w:rsid w:val="000769B2"/>
    <w:rsid w:val="00080118"/>
    <w:rsid w:val="000814CD"/>
    <w:rsid w:val="00085AB0"/>
    <w:rsid w:val="0009166E"/>
    <w:rsid w:val="000933E4"/>
    <w:rsid w:val="000A3754"/>
    <w:rsid w:val="000B5ABA"/>
    <w:rsid w:val="000B5D27"/>
    <w:rsid w:val="000C203C"/>
    <w:rsid w:val="000C62DB"/>
    <w:rsid w:val="000D10D7"/>
    <w:rsid w:val="000D4AF2"/>
    <w:rsid w:val="000E73B9"/>
    <w:rsid w:val="000F655B"/>
    <w:rsid w:val="00110191"/>
    <w:rsid w:val="00114082"/>
    <w:rsid w:val="0012375C"/>
    <w:rsid w:val="00130698"/>
    <w:rsid w:val="00131968"/>
    <w:rsid w:val="00132BB0"/>
    <w:rsid w:val="00141E14"/>
    <w:rsid w:val="001437D4"/>
    <w:rsid w:val="001447D6"/>
    <w:rsid w:val="00154DBB"/>
    <w:rsid w:val="00156FB8"/>
    <w:rsid w:val="00161831"/>
    <w:rsid w:val="0016269F"/>
    <w:rsid w:val="00164914"/>
    <w:rsid w:val="00170263"/>
    <w:rsid w:val="001733F4"/>
    <w:rsid w:val="00174E68"/>
    <w:rsid w:val="00177F25"/>
    <w:rsid w:val="001812C4"/>
    <w:rsid w:val="00185938"/>
    <w:rsid w:val="0018756C"/>
    <w:rsid w:val="00187935"/>
    <w:rsid w:val="001917C6"/>
    <w:rsid w:val="00191AC6"/>
    <w:rsid w:val="0019213C"/>
    <w:rsid w:val="001A5811"/>
    <w:rsid w:val="001A5B2B"/>
    <w:rsid w:val="001B1394"/>
    <w:rsid w:val="001B50C5"/>
    <w:rsid w:val="001B5E16"/>
    <w:rsid w:val="001C3E27"/>
    <w:rsid w:val="001C6780"/>
    <w:rsid w:val="001D0141"/>
    <w:rsid w:val="001D3E09"/>
    <w:rsid w:val="001D4289"/>
    <w:rsid w:val="001D563D"/>
    <w:rsid w:val="001D6289"/>
    <w:rsid w:val="001D7C37"/>
    <w:rsid w:val="001E013B"/>
    <w:rsid w:val="001E12B6"/>
    <w:rsid w:val="001E20E4"/>
    <w:rsid w:val="001E3937"/>
    <w:rsid w:val="001E50EB"/>
    <w:rsid w:val="001E68E8"/>
    <w:rsid w:val="001F3903"/>
    <w:rsid w:val="001F3C86"/>
    <w:rsid w:val="00202EA7"/>
    <w:rsid w:val="00211D1C"/>
    <w:rsid w:val="00212D94"/>
    <w:rsid w:val="002275D7"/>
    <w:rsid w:val="0023259F"/>
    <w:rsid w:val="00232772"/>
    <w:rsid w:val="00232EEE"/>
    <w:rsid w:val="00233E56"/>
    <w:rsid w:val="00237C10"/>
    <w:rsid w:val="00241780"/>
    <w:rsid w:val="00243E92"/>
    <w:rsid w:val="00245C9C"/>
    <w:rsid w:val="002467B8"/>
    <w:rsid w:val="0024715C"/>
    <w:rsid w:val="00251AE3"/>
    <w:rsid w:val="00256FE1"/>
    <w:rsid w:val="00257A12"/>
    <w:rsid w:val="002606DB"/>
    <w:rsid w:val="00260BCA"/>
    <w:rsid w:val="00261E7A"/>
    <w:rsid w:val="00262556"/>
    <w:rsid w:val="00262D4A"/>
    <w:rsid w:val="00264B8D"/>
    <w:rsid w:val="00267597"/>
    <w:rsid w:val="002710DF"/>
    <w:rsid w:val="002712C4"/>
    <w:rsid w:val="00271344"/>
    <w:rsid w:val="00274FEB"/>
    <w:rsid w:val="00282FB7"/>
    <w:rsid w:val="00284526"/>
    <w:rsid w:val="00296337"/>
    <w:rsid w:val="002A2A63"/>
    <w:rsid w:val="002A7304"/>
    <w:rsid w:val="002A789A"/>
    <w:rsid w:val="002B0CB5"/>
    <w:rsid w:val="002C6C95"/>
    <w:rsid w:val="002C71BC"/>
    <w:rsid w:val="002D21B2"/>
    <w:rsid w:val="002D2A12"/>
    <w:rsid w:val="002D51E5"/>
    <w:rsid w:val="002E5B10"/>
    <w:rsid w:val="002E5F21"/>
    <w:rsid w:val="002E7086"/>
    <w:rsid w:val="002E73F9"/>
    <w:rsid w:val="002F24FB"/>
    <w:rsid w:val="002F4DA0"/>
    <w:rsid w:val="00300162"/>
    <w:rsid w:val="0030041A"/>
    <w:rsid w:val="0030099D"/>
    <w:rsid w:val="00302CE8"/>
    <w:rsid w:val="00305297"/>
    <w:rsid w:val="003124DD"/>
    <w:rsid w:val="0031450D"/>
    <w:rsid w:val="00333EB7"/>
    <w:rsid w:val="00334E1A"/>
    <w:rsid w:val="00337797"/>
    <w:rsid w:val="003421C7"/>
    <w:rsid w:val="0034594E"/>
    <w:rsid w:val="00345E7C"/>
    <w:rsid w:val="0035157E"/>
    <w:rsid w:val="00352D3D"/>
    <w:rsid w:val="0035313A"/>
    <w:rsid w:val="0035377C"/>
    <w:rsid w:val="00353FBC"/>
    <w:rsid w:val="00355A00"/>
    <w:rsid w:val="00356271"/>
    <w:rsid w:val="00357F07"/>
    <w:rsid w:val="00365987"/>
    <w:rsid w:val="003661F4"/>
    <w:rsid w:val="003733C1"/>
    <w:rsid w:val="0037530C"/>
    <w:rsid w:val="00377AE2"/>
    <w:rsid w:val="00381271"/>
    <w:rsid w:val="00381598"/>
    <w:rsid w:val="00385228"/>
    <w:rsid w:val="00387A54"/>
    <w:rsid w:val="0039394F"/>
    <w:rsid w:val="003A13FC"/>
    <w:rsid w:val="003A1593"/>
    <w:rsid w:val="003A169A"/>
    <w:rsid w:val="003A2AD6"/>
    <w:rsid w:val="003A42F0"/>
    <w:rsid w:val="003B0AF5"/>
    <w:rsid w:val="003B0F78"/>
    <w:rsid w:val="003B1C3D"/>
    <w:rsid w:val="003B6032"/>
    <w:rsid w:val="003B7327"/>
    <w:rsid w:val="003B7C7E"/>
    <w:rsid w:val="003C7D31"/>
    <w:rsid w:val="003D3A53"/>
    <w:rsid w:val="003E061D"/>
    <w:rsid w:val="003E064A"/>
    <w:rsid w:val="003E35D3"/>
    <w:rsid w:val="003E68F2"/>
    <w:rsid w:val="004002AA"/>
    <w:rsid w:val="00404DB1"/>
    <w:rsid w:val="00404E43"/>
    <w:rsid w:val="00413529"/>
    <w:rsid w:val="00415B9D"/>
    <w:rsid w:val="0042307A"/>
    <w:rsid w:val="00423FCA"/>
    <w:rsid w:val="004307D3"/>
    <w:rsid w:val="0043242B"/>
    <w:rsid w:val="004447DC"/>
    <w:rsid w:val="004459EF"/>
    <w:rsid w:val="00451915"/>
    <w:rsid w:val="004576D3"/>
    <w:rsid w:val="004577FE"/>
    <w:rsid w:val="0046420C"/>
    <w:rsid w:val="0047476F"/>
    <w:rsid w:val="00476D40"/>
    <w:rsid w:val="00481F79"/>
    <w:rsid w:val="004824B3"/>
    <w:rsid w:val="00484348"/>
    <w:rsid w:val="00484AC4"/>
    <w:rsid w:val="00490CF0"/>
    <w:rsid w:val="0049437C"/>
    <w:rsid w:val="00496C66"/>
    <w:rsid w:val="004A0036"/>
    <w:rsid w:val="004A15ED"/>
    <w:rsid w:val="004A242F"/>
    <w:rsid w:val="004A4E8F"/>
    <w:rsid w:val="004A5C50"/>
    <w:rsid w:val="004B2A0F"/>
    <w:rsid w:val="004B7DA9"/>
    <w:rsid w:val="004C0C39"/>
    <w:rsid w:val="004D3B5C"/>
    <w:rsid w:val="004D419F"/>
    <w:rsid w:val="004D4FEC"/>
    <w:rsid w:val="004D6774"/>
    <w:rsid w:val="004D70E9"/>
    <w:rsid w:val="004D722E"/>
    <w:rsid w:val="004E10F1"/>
    <w:rsid w:val="004F1A1C"/>
    <w:rsid w:val="004F549E"/>
    <w:rsid w:val="004F7B45"/>
    <w:rsid w:val="00500FC1"/>
    <w:rsid w:val="0050586C"/>
    <w:rsid w:val="00511D8A"/>
    <w:rsid w:val="00512002"/>
    <w:rsid w:val="005149A5"/>
    <w:rsid w:val="005163BD"/>
    <w:rsid w:val="00520E0A"/>
    <w:rsid w:val="005215AE"/>
    <w:rsid w:val="0052164A"/>
    <w:rsid w:val="005243D8"/>
    <w:rsid w:val="005279FB"/>
    <w:rsid w:val="00541A10"/>
    <w:rsid w:val="00542E42"/>
    <w:rsid w:val="00543398"/>
    <w:rsid w:val="00545710"/>
    <w:rsid w:val="00545E68"/>
    <w:rsid w:val="00546F08"/>
    <w:rsid w:val="005502B0"/>
    <w:rsid w:val="00553E4C"/>
    <w:rsid w:val="0055729A"/>
    <w:rsid w:val="00557FAF"/>
    <w:rsid w:val="00562636"/>
    <w:rsid w:val="00562E27"/>
    <w:rsid w:val="0057128D"/>
    <w:rsid w:val="00572210"/>
    <w:rsid w:val="0057374A"/>
    <w:rsid w:val="00573B81"/>
    <w:rsid w:val="00574730"/>
    <w:rsid w:val="00574FF2"/>
    <w:rsid w:val="00575C7C"/>
    <w:rsid w:val="005775E9"/>
    <w:rsid w:val="005800C9"/>
    <w:rsid w:val="005842DE"/>
    <w:rsid w:val="005862ED"/>
    <w:rsid w:val="00586768"/>
    <w:rsid w:val="00590878"/>
    <w:rsid w:val="0059252A"/>
    <w:rsid w:val="005939BB"/>
    <w:rsid w:val="00595E17"/>
    <w:rsid w:val="005960C0"/>
    <w:rsid w:val="005A3F03"/>
    <w:rsid w:val="005A64A9"/>
    <w:rsid w:val="005A78A8"/>
    <w:rsid w:val="005A7E6F"/>
    <w:rsid w:val="005B1178"/>
    <w:rsid w:val="005B55C1"/>
    <w:rsid w:val="005C137B"/>
    <w:rsid w:val="005C1A0B"/>
    <w:rsid w:val="005C5CDD"/>
    <w:rsid w:val="005C66F5"/>
    <w:rsid w:val="005C6A63"/>
    <w:rsid w:val="005D1050"/>
    <w:rsid w:val="005D6222"/>
    <w:rsid w:val="005D6A25"/>
    <w:rsid w:val="005D79D9"/>
    <w:rsid w:val="005E0C78"/>
    <w:rsid w:val="005E348B"/>
    <w:rsid w:val="005E55A9"/>
    <w:rsid w:val="005E645B"/>
    <w:rsid w:val="005F09EB"/>
    <w:rsid w:val="005F24E5"/>
    <w:rsid w:val="00604B94"/>
    <w:rsid w:val="00607FB6"/>
    <w:rsid w:val="00612148"/>
    <w:rsid w:val="00614724"/>
    <w:rsid w:val="00616F55"/>
    <w:rsid w:val="006230FA"/>
    <w:rsid w:val="006272B5"/>
    <w:rsid w:val="00630588"/>
    <w:rsid w:val="0063157A"/>
    <w:rsid w:val="0063282D"/>
    <w:rsid w:val="00634AF0"/>
    <w:rsid w:val="00635DE7"/>
    <w:rsid w:val="0064747F"/>
    <w:rsid w:val="0065597F"/>
    <w:rsid w:val="00657C77"/>
    <w:rsid w:val="006611EA"/>
    <w:rsid w:val="00665EE9"/>
    <w:rsid w:val="006664B7"/>
    <w:rsid w:val="00671323"/>
    <w:rsid w:val="00673C56"/>
    <w:rsid w:val="006741C9"/>
    <w:rsid w:val="00675DB4"/>
    <w:rsid w:val="0068288C"/>
    <w:rsid w:val="00685FE3"/>
    <w:rsid w:val="00691071"/>
    <w:rsid w:val="006952BC"/>
    <w:rsid w:val="00695352"/>
    <w:rsid w:val="0069640B"/>
    <w:rsid w:val="006A2194"/>
    <w:rsid w:val="006A6050"/>
    <w:rsid w:val="006A6EE5"/>
    <w:rsid w:val="006B2EE8"/>
    <w:rsid w:val="006B4246"/>
    <w:rsid w:val="006B5A31"/>
    <w:rsid w:val="006B685D"/>
    <w:rsid w:val="006C1A1B"/>
    <w:rsid w:val="006E2802"/>
    <w:rsid w:val="006E586C"/>
    <w:rsid w:val="006E663D"/>
    <w:rsid w:val="006E77D6"/>
    <w:rsid w:val="006F044A"/>
    <w:rsid w:val="006F05B8"/>
    <w:rsid w:val="006F1E61"/>
    <w:rsid w:val="006F33D4"/>
    <w:rsid w:val="006F4C68"/>
    <w:rsid w:val="006F7E6C"/>
    <w:rsid w:val="00701C41"/>
    <w:rsid w:val="0070299C"/>
    <w:rsid w:val="0070369E"/>
    <w:rsid w:val="00707168"/>
    <w:rsid w:val="00711450"/>
    <w:rsid w:val="00711761"/>
    <w:rsid w:val="00714BA7"/>
    <w:rsid w:val="00722061"/>
    <w:rsid w:val="007228AD"/>
    <w:rsid w:val="00724964"/>
    <w:rsid w:val="00730840"/>
    <w:rsid w:val="0074096F"/>
    <w:rsid w:val="00740990"/>
    <w:rsid w:val="00743C59"/>
    <w:rsid w:val="0074434F"/>
    <w:rsid w:val="0075153E"/>
    <w:rsid w:val="00755CEB"/>
    <w:rsid w:val="00761069"/>
    <w:rsid w:val="00762DAD"/>
    <w:rsid w:val="007673EB"/>
    <w:rsid w:val="007736EC"/>
    <w:rsid w:val="00774535"/>
    <w:rsid w:val="00774DE3"/>
    <w:rsid w:val="0077607A"/>
    <w:rsid w:val="0077692A"/>
    <w:rsid w:val="00777D80"/>
    <w:rsid w:val="007859F5"/>
    <w:rsid w:val="00785D52"/>
    <w:rsid w:val="0078676F"/>
    <w:rsid w:val="00792CAE"/>
    <w:rsid w:val="007A0587"/>
    <w:rsid w:val="007A2077"/>
    <w:rsid w:val="007A4479"/>
    <w:rsid w:val="007B2247"/>
    <w:rsid w:val="007B313B"/>
    <w:rsid w:val="007B3562"/>
    <w:rsid w:val="007C2263"/>
    <w:rsid w:val="007D2659"/>
    <w:rsid w:val="007D29AD"/>
    <w:rsid w:val="007D4163"/>
    <w:rsid w:val="007D6920"/>
    <w:rsid w:val="007D7252"/>
    <w:rsid w:val="007E1AE7"/>
    <w:rsid w:val="007E323B"/>
    <w:rsid w:val="007E380F"/>
    <w:rsid w:val="007E39FE"/>
    <w:rsid w:val="007E491A"/>
    <w:rsid w:val="007F0ECA"/>
    <w:rsid w:val="007F2004"/>
    <w:rsid w:val="007F5A6E"/>
    <w:rsid w:val="00801301"/>
    <w:rsid w:val="00810C3D"/>
    <w:rsid w:val="008120C5"/>
    <w:rsid w:val="00813DB9"/>
    <w:rsid w:val="00822051"/>
    <w:rsid w:val="00822410"/>
    <w:rsid w:val="00825017"/>
    <w:rsid w:val="00825780"/>
    <w:rsid w:val="008334AD"/>
    <w:rsid w:val="0083427B"/>
    <w:rsid w:val="008352A8"/>
    <w:rsid w:val="008377B0"/>
    <w:rsid w:val="00846563"/>
    <w:rsid w:val="00851600"/>
    <w:rsid w:val="008557C0"/>
    <w:rsid w:val="00855DC9"/>
    <w:rsid w:val="00860455"/>
    <w:rsid w:val="00863A20"/>
    <w:rsid w:val="00863D07"/>
    <w:rsid w:val="00871B42"/>
    <w:rsid w:val="008746DA"/>
    <w:rsid w:val="00883CB7"/>
    <w:rsid w:val="00884969"/>
    <w:rsid w:val="00884A69"/>
    <w:rsid w:val="00884FB5"/>
    <w:rsid w:val="00885AB3"/>
    <w:rsid w:val="00893929"/>
    <w:rsid w:val="00896BB4"/>
    <w:rsid w:val="008A68DD"/>
    <w:rsid w:val="008B5FD1"/>
    <w:rsid w:val="008C1283"/>
    <w:rsid w:val="008C40A6"/>
    <w:rsid w:val="008D348A"/>
    <w:rsid w:val="008D39AB"/>
    <w:rsid w:val="008E27B2"/>
    <w:rsid w:val="008F1D32"/>
    <w:rsid w:val="008F3DC2"/>
    <w:rsid w:val="008F3FD5"/>
    <w:rsid w:val="008F6372"/>
    <w:rsid w:val="008F7884"/>
    <w:rsid w:val="0090319B"/>
    <w:rsid w:val="00904147"/>
    <w:rsid w:val="00905BDA"/>
    <w:rsid w:val="00906910"/>
    <w:rsid w:val="0090748F"/>
    <w:rsid w:val="00917522"/>
    <w:rsid w:val="00920AE0"/>
    <w:rsid w:val="009219A2"/>
    <w:rsid w:val="00921C27"/>
    <w:rsid w:val="00922106"/>
    <w:rsid w:val="009227AC"/>
    <w:rsid w:val="00924E5E"/>
    <w:rsid w:val="009267DE"/>
    <w:rsid w:val="00930EE4"/>
    <w:rsid w:val="0093504C"/>
    <w:rsid w:val="00945193"/>
    <w:rsid w:val="00947A98"/>
    <w:rsid w:val="00950946"/>
    <w:rsid w:val="009510CE"/>
    <w:rsid w:val="0095222D"/>
    <w:rsid w:val="009549B4"/>
    <w:rsid w:val="00954A75"/>
    <w:rsid w:val="0095769B"/>
    <w:rsid w:val="009604F6"/>
    <w:rsid w:val="00966DB0"/>
    <w:rsid w:val="009724C8"/>
    <w:rsid w:val="00977130"/>
    <w:rsid w:val="009806EF"/>
    <w:rsid w:val="00984B58"/>
    <w:rsid w:val="00996506"/>
    <w:rsid w:val="009A1E4D"/>
    <w:rsid w:val="009A28FF"/>
    <w:rsid w:val="009A60D7"/>
    <w:rsid w:val="009A71D0"/>
    <w:rsid w:val="009B55A3"/>
    <w:rsid w:val="009B5ED3"/>
    <w:rsid w:val="009B6807"/>
    <w:rsid w:val="009C4B46"/>
    <w:rsid w:val="009E2016"/>
    <w:rsid w:val="009E4F93"/>
    <w:rsid w:val="009E6235"/>
    <w:rsid w:val="009E7857"/>
    <w:rsid w:val="009E7EF3"/>
    <w:rsid w:val="009F12BB"/>
    <w:rsid w:val="009F37AA"/>
    <w:rsid w:val="009F670D"/>
    <w:rsid w:val="00A02DA8"/>
    <w:rsid w:val="00A048D9"/>
    <w:rsid w:val="00A052B5"/>
    <w:rsid w:val="00A113BC"/>
    <w:rsid w:val="00A13C39"/>
    <w:rsid w:val="00A22891"/>
    <w:rsid w:val="00A32C29"/>
    <w:rsid w:val="00A33B29"/>
    <w:rsid w:val="00A41FAA"/>
    <w:rsid w:val="00A442B3"/>
    <w:rsid w:val="00A458BA"/>
    <w:rsid w:val="00A50DFC"/>
    <w:rsid w:val="00A63EAD"/>
    <w:rsid w:val="00A842DE"/>
    <w:rsid w:val="00A93C3C"/>
    <w:rsid w:val="00A94864"/>
    <w:rsid w:val="00AA0A0A"/>
    <w:rsid w:val="00AA338B"/>
    <w:rsid w:val="00AB200B"/>
    <w:rsid w:val="00AB2287"/>
    <w:rsid w:val="00AB4407"/>
    <w:rsid w:val="00AC4A9F"/>
    <w:rsid w:val="00AC7EB0"/>
    <w:rsid w:val="00AD0025"/>
    <w:rsid w:val="00AD3516"/>
    <w:rsid w:val="00AE13D2"/>
    <w:rsid w:val="00B00490"/>
    <w:rsid w:val="00B02EFE"/>
    <w:rsid w:val="00B039BC"/>
    <w:rsid w:val="00B061E1"/>
    <w:rsid w:val="00B1613B"/>
    <w:rsid w:val="00B1732B"/>
    <w:rsid w:val="00B24344"/>
    <w:rsid w:val="00B2495F"/>
    <w:rsid w:val="00B24E2C"/>
    <w:rsid w:val="00B40050"/>
    <w:rsid w:val="00B40CB6"/>
    <w:rsid w:val="00B4133E"/>
    <w:rsid w:val="00B41BB5"/>
    <w:rsid w:val="00B423E6"/>
    <w:rsid w:val="00B44CDE"/>
    <w:rsid w:val="00B5244E"/>
    <w:rsid w:val="00B5356D"/>
    <w:rsid w:val="00B5427C"/>
    <w:rsid w:val="00B60D70"/>
    <w:rsid w:val="00B61541"/>
    <w:rsid w:val="00B6199E"/>
    <w:rsid w:val="00B653A3"/>
    <w:rsid w:val="00B67230"/>
    <w:rsid w:val="00B771F3"/>
    <w:rsid w:val="00B81B83"/>
    <w:rsid w:val="00B83FD6"/>
    <w:rsid w:val="00B92FB9"/>
    <w:rsid w:val="00B97219"/>
    <w:rsid w:val="00BA4520"/>
    <w:rsid w:val="00BB0077"/>
    <w:rsid w:val="00BB44DE"/>
    <w:rsid w:val="00BB6022"/>
    <w:rsid w:val="00BB663F"/>
    <w:rsid w:val="00BB734A"/>
    <w:rsid w:val="00BC231F"/>
    <w:rsid w:val="00BC2531"/>
    <w:rsid w:val="00BC43B6"/>
    <w:rsid w:val="00BD56A5"/>
    <w:rsid w:val="00BD6ECF"/>
    <w:rsid w:val="00BE6873"/>
    <w:rsid w:val="00BF1247"/>
    <w:rsid w:val="00BF1CE4"/>
    <w:rsid w:val="00C00427"/>
    <w:rsid w:val="00C02BFE"/>
    <w:rsid w:val="00C064D6"/>
    <w:rsid w:val="00C1003C"/>
    <w:rsid w:val="00C126B6"/>
    <w:rsid w:val="00C301A3"/>
    <w:rsid w:val="00C36F14"/>
    <w:rsid w:val="00C410C1"/>
    <w:rsid w:val="00C41B90"/>
    <w:rsid w:val="00C45114"/>
    <w:rsid w:val="00C45778"/>
    <w:rsid w:val="00C50654"/>
    <w:rsid w:val="00C51A7C"/>
    <w:rsid w:val="00C53B7E"/>
    <w:rsid w:val="00C6331D"/>
    <w:rsid w:val="00C6616E"/>
    <w:rsid w:val="00C7016B"/>
    <w:rsid w:val="00C7315D"/>
    <w:rsid w:val="00C732EF"/>
    <w:rsid w:val="00C7379B"/>
    <w:rsid w:val="00C74664"/>
    <w:rsid w:val="00C7643C"/>
    <w:rsid w:val="00C76D10"/>
    <w:rsid w:val="00C82689"/>
    <w:rsid w:val="00C870C6"/>
    <w:rsid w:val="00C9060A"/>
    <w:rsid w:val="00C90C63"/>
    <w:rsid w:val="00C93928"/>
    <w:rsid w:val="00C94849"/>
    <w:rsid w:val="00C94BDB"/>
    <w:rsid w:val="00C97287"/>
    <w:rsid w:val="00C97B3C"/>
    <w:rsid w:val="00CA0ECC"/>
    <w:rsid w:val="00CB438F"/>
    <w:rsid w:val="00CB4B5C"/>
    <w:rsid w:val="00CB782A"/>
    <w:rsid w:val="00CC39C7"/>
    <w:rsid w:val="00CD2FF6"/>
    <w:rsid w:val="00CD5694"/>
    <w:rsid w:val="00CD6A81"/>
    <w:rsid w:val="00CD71B9"/>
    <w:rsid w:val="00CE0602"/>
    <w:rsid w:val="00CE0F2D"/>
    <w:rsid w:val="00CE1133"/>
    <w:rsid w:val="00CE55BE"/>
    <w:rsid w:val="00CF20EF"/>
    <w:rsid w:val="00CF32D4"/>
    <w:rsid w:val="00CF533A"/>
    <w:rsid w:val="00CF72C8"/>
    <w:rsid w:val="00D10FBC"/>
    <w:rsid w:val="00D1662C"/>
    <w:rsid w:val="00D17217"/>
    <w:rsid w:val="00D23C17"/>
    <w:rsid w:val="00D26563"/>
    <w:rsid w:val="00D2717A"/>
    <w:rsid w:val="00D30F01"/>
    <w:rsid w:val="00D3639E"/>
    <w:rsid w:val="00D376C6"/>
    <w:rsid w:val="00D37E60"/>
    <w:rsid w:val="00D44669"/>
    <w:rsid w:val="00D5021C"/>
    <w:rsid w:val="00D54539"/>
    <w:rsid w:val="00D5525B"/>
    <w:rsid w:val="00D606BE"/>
    <w:rsid w:val="00D62E8C"/>
    <w:rsid w:val="00D6781E"/>
    <w:rsid w:val="00D702B1"/>
    <w:rsid w:val="00D745B9"/>
    <w:rsid w:val="00D862BE"/>
    <w:rsid w:val="00D90F48"/>
    <w:rsid w:val="00D92625"/>
    <w:rsid w:val="00D93180"/>
    <w:rsid w:val="00D93A8C"/>
    <w:rsid w:val="00DA24ED"/>
    <w:rsid w:val="00DA35A6"/>
    <w:rsid w:val="00DA3618"/>
    <w:rsid w:val="00DA7239"/>
    <w:rsid w:val="00DB21BF"/>
    <w:rsid w:val="00DB7A8B"/>
    <w:rsid w:val="00DC0B1E"/>
    <w:rsid w:val="00DC0BE3"/>
    <w:rsid w:val="00DC5692"/>
    <w:rsid w:val="00DC6571"/>
    <w:rsid w:val="00DD0A6B"/>
    <w:rsid w:val="00DE2809"/>
    <w:rsid w:val="00DE2FD8"/>
    <w:rsid w:val="00DE35CF"/>
    <w:rsid w:val="00DE46AC"/>
    <w:rsid w:val="00DE6719"/>
    <w:rsid w:val="00DE6BA5"/>
    <w:rsid w:val="00DF4997"/>
    <w:rsid w:val="00E0363F"/>
    <w:rsid w:val="00E0601D"/>
    <w:rsid w:val="00E105E8"/>
    <w:rsid w:val="00E24DD0"/>
    <w:rsid w:val="00E31E55"/>
    <w:rsid w:val="00E32378"/>
    <w:rsid w:val="00E356EC"/>
    <w:rsid w:val="00E427D1"/>
    <w:rsid w:val="00E438F5"/>
    <w:rsid w:val="00E43F3E"/>
    <w:rsid w:val="00E50828"/>
    <w:rsid w:val="00E52E85"/>
    <w:rsid w:val="00E550DB"/>
    <w:rsid w:val="00E64A73"/>
    <w:rsid w:val="00E66959"/>
    <w:rsid w:val="00E73418"/>
    <w:rsid w:val="00E756A5"/>
    <w:rsid w:val="00E77FB9"/>
    <w:rsid w:val="00E8111E"/>
    <w:rsid w:val="00E91CEB"/>
    <w:rsid w:val="00E93780"/>
    <w:rsid w:val="00E9439D"/>
    <w:rsid w:val="00E94C0A"/>
    <w:rsid w:val="00E95AAC"/>
    <w:rsid w:val="00E96D27"/>
    <w:rsid w:val="00EA07D8"/>
    <w:rsid w:val="00EA153A"/>
    <w:rsid w:val="00EA1FE4"/>
    <w:rsid w:val="00EA3C26"/>
    <w:rsid w:val="00EA3FDB"/>
    <w:rsid w:val="00EA674F"/>
    <w:rsid w:val="00EA6E32"/>
    <w:rsid w:val="00EA746F"/>
    <w:rsid w:val="00EA798E"/>
    <w:rsid w:val="00EB32C4"/>
    <w:rsid w:val="00EC0791"/>
    <w:rsid w:val="00EC1DD8"/>
    <w:rsid w:val="00EC3EFE"/>
    <w:rsid w:val="00EC4FEF"/>
    <w:rsid w:val="00ED3DEC"/>
    <w:rsid w:val="00ED5B9E"/>
    <w:rsid w:val="00ED64DF"/>
    <w:rsid w:val="00EE38DD"/>
    <w:rsid w:val="00EE4A08"/>
    <w:rsid w:val="00EF059F"/>
    <w:rsid w:val="00EF0A7C"/>
    <w:rsid w:val="00EF11B7"/>
    <w:rsid w:val="00EF3B59"/>
    <w:rsid w:val="00EF61E0"/>
    <w:rsid w:val="00F024C0"/>
    <w:rsid w:val="00F030D7"/>
    <w:rsid w:val="00F03574"/>
    <w:rsid w:val="00F15C95"/>
    <w:rsid w:val="00F177F1"/>
    <w:rsid w:val="00F20CFA"/>
    <w:rsid w:val="00F236BE"/>
    <w:rsid w:val="00F2755B"/>
    <w:rsid w:val="00F306EE"/>
    <w:rsid w:val="00F373FF"/>
    <w:rsid w:val="00F40B36"/>
    <w:rsid w:val="00F4563D"/>
    <w:rsid w:val="00F51122"/>
    <w:rsid w:val="00F53851"/>
    <w:rsid w:val="00F546D1"/>
    <w:rsid w:val="00F56CA3"/>
    <w:rsid w:val="00F57732"/>
    <w:rsid w:val="00F601D1"/>
    <w:rsid w:val="00F62B1F"/>
    <w:rsid w:val="00F65B0C"/>
    <w:rsid w:val="00F66ED2"/>
    <w:rsid w:val="00F717DB"/>
    <w:rsid w:val="00F72DDB"/>
    <w:rsid w:val="00F72E6F"/>
    <w:rsid w:val="00F84223"/>
    <w:rsid w:val="00F8718F"/>
    <w:rsid w:val="00F90E72"/>
    <w:rsid w:val="00F9231D"/>
    <w:rsid w:val="00F92BA3"/>
    <w:rsid w:val="00FA0DDC"/>
    <w:rsid w:val="00FA169F"/>
    <w:rsid w:val="00FA217F"/>
    <w:rsid w:val="00FB05BE"/>
    <w:rsid w:val="00FB25B3"/>
    <w:rsid w:val="00FB3AFE"/>
    <w:rsid w:val="00FB66F3"/>
    <w:rsid w:val="00FB7C4D"/>
    <w:rsid w:val="00FC0579"/>
    <w:rsid w:val="00FC0A5B"/>
    <w:rsid w:val="00FC3955"/>
    <w:rsid w:val="00FC6F4B"/>
    <w:rsid w:val="00FD0D2E"/>
    <w:rsid w:val="00FD264F"/>
    <w:rsid w:val="00FD50F7"/>
    <w:rsid w:val="00FD7B79"/>
    <w:rsid w:val="00FE09DC"/>
    <w:rsid w:val="00FE1A08"/>
    <w:rsid w:val="00FE47C8"/>
    <w:rsid w:val="00FE4C2C"/>
    <w:rsid w:val="00FE5190"/>
    <w:rsid w:val="00FE6770"/>
    <w:rsid w:val="00FF2FE8"/>
    <w:rsid w:val="00FF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7F8AB0"/>
  <w15:docId w15:val="{03F4AB2F-AEC2-4E8F-A519-E69A3478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05E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E73B9"/>
    <w:pPr>
      <w:jc w:val="center"/>
      <w:outlineLvl w:val="0"/>
    </w:pPr>
    <w:rPr>
      <w:rFonts w:ascii="Arial" w:hAnsi="Arial" w:cs="Arial"/>
      <w:b/>
      <w:bCs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E73B9"/>
    <w:pPr>
      <w:numPr>
        <w:numId w:val="1"/>
      </w:numPr>
      <w:ind w:right="605"/>
      <w:jc w:val="both"/>
      <w:outlineLvl w:val="1"/>
    </w:pPr>
    <w:rPr>
      <w:rFonts w:ascii="Arial" w:hAnsi="Arial" w:cs="Arial"/>
      <w:b/>
      <w:sz w:val="22"/>
      <w:szCs w:val="22"/>
      <w:lang w:val="ms-MY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105E8"/>
    <w:pPr>
      <w:keepNext/>
      <w:numPr>
        <w:ilvl w:val="2"/>
        <w:numId w:val="3"/>
      </w:numPr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105E8"/>
    <w:pPr>
      <w:keepNext/>
      <w:numPr>
        <w:ilvl w:val="3"/>
        <w:numId w:val="3"/>
      </w:numPr>
      <w:outlineLvl w:val="3"/>
    </w:pPr>
    <w:rPr>
      <w:rFonts w:ascii="Arial" w:hAnsi="Arial" w:cs="Arial"/>
      <w:b/>
      <w:b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105E8"/>
    <w:pPr>
      <w:keepNext/>
      <w:numPr>
        <w:ilvl w:val="4"/>
        <w:numId w:val="3"/>
      </w:numPr>
      <w:jc w:val="center"/>
      <w:outlineLvl w:val="4"/>
    </w:pPr>
    <w:rPr>
      <w:rFonts w:ascii="Arial" w:hAnsi="Arial" w:cs="Arial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E105E8"/>
    <w:pPr>
      <w:keepNext/>
      <w:numPr>
        <w:ilvl w:val="5"/>
        <w:numId w:val="3"/>
      </w:numPr>
      <w:jc w:val="center"/>
      <w:outlineLvl w:val="5"/>
    </w:pPr>
    <w:rPr>
      <w:rFonts w:ascii="Arial Narrow" w:hAnsi="Arial Narrow"/>
      <w:b/>
    </w:rPr>
  </w:style>
  <w:style w:type="paragraph" w:styleId="Heading7">
    <w:name w:val="heading 7"/>
    <w:basedOn w:val="Normal"/>
    <w:next w:val="Normal"/>
    <w:link w:val="Heading7Char"/>
    <w:uiPriority w:val="99"/>
    <w:qFormat/>
    <w:rsid w:val="00E105E8"/>
    <w:pPr>
      <w:keepNext/>
      <w:framePr w:hSpace="180" w:wrap="notBeside" w:vAnchor="text" w:hAnchor="margin" w:y="95"/>
      <w:widowControl w:val="0"/>
      <w:numPr>
        <w:ilvl w:val="6"/>
        <w:numId w:val="3"/>
      </w:numPr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E105E8"/>
    <w:pPr>
      <w:keepNext/>
      <w:numPr>
        <w:ilvl w:val="7"/>
        <w:numId w:val="3"/>
      </w:numPr>
      <w:jc w:val="both"/>
      <w:outlineLvl w:val="7"/>
    </w:pPr>
    <w:rPr>
      <w:rFonts w:ascii="Arial" w:hAnsi="Arial" w:cs="Arial"/>
      <w:b/>
      <w:sz w:val="20"/>
      <w:szCs w:val="20"/>
      <w:lang w:val="ms-MY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665EE9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0E73B9"/>
    <w:rPr>
      <w:rFonts w:ascii="Arial" w:hAnsi="Arial" w:cs="Arial"/>
      <w:b/>
      <w:bCs/>
    </w:rPr>
  </w:style>
  <w:style w:type="character" w:customStyle="1" w:styleId="Heading2Char">
    <w:name w:val="Heading 2 Char"/>
    <w:link w:val="Heading2"/>
    <w:uiPriority w:val="99"/>
    <w:locked/>
    <w:rsid w:val="000E73B9"/>
    <w:rPr>
      <w:rFonts w:ascii="Arial" w:hAnsi="Arial" w:cs="Arial"/>
      <w:b/>
      <w:sz w:val="22"/>
      <w:szCs w:val="22"/>
      <w:lang w:val="ms-MY"/>
    </w:rPr>
  </w:style>
  <w:style w:type="character" w:customStyle="1" w:styleId="Heading3Char">
    <w:name w:val="Heading 3 Char"/>
    <w:link w:val="Heading3"/>
    <w:uiPriority w:val="99"/>
    <w:locked/>
    <w:rsid w:val="00C410C1"/>
    <w:rPr>
      <w:b/>
      <w:bCs/>
      <w:sz w:val="22"/>
      <w:szCs w:val="24"/>
    </w:rPr>
  </w:style>
  <w:style w:type="character" w:customStyle="1" w:styleId="Heading4Char">
    <w:name w:val="Heading 4 Char"/>
    <w:link w:val="Heading4"/>
    <w:uiPriority w:val="99"/>
    <w:locked/>
    <w:rsid w:val="00C410C1"/>
    <w:rPr>
      <w:rFonts w:ascii="Arial" w:hAnsi="Arial" w:cs="Arial"/>
      <w:b/>
      <w:bCs/>
    </w:rPr>
  </w:style>
  <w:style w:type="character" w:customStyle="1" w:styleId="Heading5Char">
    <w:name w:val="Heading 5 Char"/>
    <w:link w:val="Heading5"/>
    <w:uiPriority w:val="99"/>
    <w:locked/>
    <w:rsid w:val="00C410C1"/>
    <w:rPr>
      <w:rFonts w:ascii="Arial" w:hAnsi="Arial" w:cs="Arial"/>
      <w:b/>
      <w:bCs/>
    </w:rPr>
  </w:style>
  <w:style w:type="character" w:customStyle="1" w:styleId="Heading6Char">
    <w:name w:val="Heading 6 Char"/>
    <w:link w:val="Heading6"/>
    <w:uiPriority w:val="99"/>
    <w:locked/>
    <w:rsid w:val="00C410C1"/>
    <w:rPr>
      <w:rFonts w:ascii="Arial Narrow" w:hAnsi="Arial Narrow"/>
      <w:b/>
      <w:sz w:val="24"/>
      <w:szCs w:val="24"/>
    </w:rPr>
  </w:style>
  <w:style w:type="character" w:customStyle="1" w:styleId="Heading7Char">
    <w:name w:val="Heading 7 Char"/>
    <w:link w:val="Heading7"/>
    <w:uiPriority w:val="99"/>
    <w:locked/>
    <w:rsid w:val="00C410C1"/>
    <w:rPr>
      <w:rFonts w:ascii="Arial" w:hAnsi="Arial" w:cs="Arial"/>
      <w:b/>
      <w:bCs/>
    </w:rPr>
  </w:style>
  <w:style w:type="character" w:customStyle="1" w:styleId="Heading8Char">
    <w:name w:val="Heading 8 Char"/>
    <w:link w:val="Heading8"/>
    <w:uiPriority w:val="99"/>
    <w:locked/>
    <w:rsid w:val="00C410C1"/>
    <w:rPr>
      <w:rFonts w:ascii="Arial" w:hAnsi="Arial" w:cs="Arial"/>
      <w:b/>
      <w:lang w:val="ms-MY"/>
    </w:rPr>
  </w:style>
  <w:style w:type="paragraph" w:styleId="Header">
    <w:name w:val="header"/>
    <w:basedOn w:val="Normal"/>
    <w:link w:val="HeaderChar"/>
    <w:rsid w:val="00E105E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4594E"/>
    <w:rPr>
      <w:rFonts w:cs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E105E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C7016B"/>
    <w:rPr>
      <w:rFonts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E105E8"/>
    <w:pPr>
      <w:tabs>
        <w:tab w:val="left" w:pos="1440"/>
      </w:tabs>
      <w:jc w:val="both"/>
    </w:pPr>
    <w:rPr>
      <w:rFonts w:ascii="Arial" w:hAnsi="Arial"/>
      <w:iCs/>
      <w:sz w:val="22"/>
      <w:lang w:val="ms-MY"/>
    </w:rPr>
  </w:style>
  <w:style w:type="character" w:customStyle="1" w:styleId="BodyTextChar">
    <w:name w:val="Body Text Char"/>
    <w:link w:val="BodyText"/>
    <w:uiPriority w:val="99"/>
    <w:semiHidden/>
    <w:locked/>
    <w:rsid w:val="00C410C1"/>
    <w:rPr>
      <w:rFonts w:cs="Times New Roman"/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E105E8"/>
    <w:pPr>
      <w:jc w:val="both"/>
    </w:pPr>
    <w:rPr>
      <w:rFonts w:ascii="Arial" w:hAnsi="Arial" w:cs="Arial"/>
    </w:rPr>
  </w:style>
  <w:style w:type="character" w:customStyle="1" w:styleId="BodyText3Char">
    <w:name w:val="Body Text 3 Char"/>
    <w:link w:val="BodyText3"/>
    <w:uiPriority w:val="99"/>
    <w:semiHidden/>
    <w:locked/>
    <w:rsid w:val="00C410C1"/>
    <w:rPr>
      <w:rFonts w:cs="Times New Roman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E105E8"/>
    <w:pPr>
      <w:tabs>
        <w:tab w:val="left" w:pos="3240"/>
      </w:tabs>
      <w:ind w:right="605"/>
      <w:jc w:val="both"/>
    </w:pPr>
    <w:rPr>
      <w:rFonts w:ascii="Arial" w:hAnsi="Arial" w:cs="Arial"/>
      <w:szCs w:val="20"/>
    </w:rPr>
  </w:style>
  <w:style w:type="character" w:customStyle="1" w:styleId="BodyText2Char">
    <w:name w:val="Body Text 2 Char"/>
    <w:link w:val="BodyText2"/>
    <w:uiPriority w:val="99"/>
    <w:semiHidden/>
    <w:locked/>
    <w:rsid w:val="00C410C1"/>
    <w:rPr>
      <w:rFonts w:cs="Times New Roman"/>
      <w:sz w:val="24"/>
      <w:szCs w:val="24"/>
    </w:rPr>
  </w:style>
  <w:style w:type="paragraph" w:styleId="NormalWeb">
    <w:name w:val="Normal (Web)"/>
    <w:basedOn w:val="Normal"/>
    <w:uiPriority w:val="99"/>
    <w:rsid w:val="00E105E8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PageNumber">
    <w:name w:val="page number"/>
    <w:uiPriority w:val="99"/>
    <w:rsid w:val="00E105E8"/>
    <w:rPr>
      <w:rFonts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E427D1"/>
    <w:pPr>
      <w:ind w:left="720"/>
    </w:pPr>
  </w:style>
  <w:style w:type="paragraph" w:styleId="NoSpacing">
    <w:name w:val="No Spacing"/>
    <w:uiPriority w:val="99"/>
    <w:qFormat/>
    <w:rsid w:val="00562636"/>
    <w:rPr>
      <w:sz w:val="24"/>
      <w:szCs w:val="24"/>
    </w:rPr>
  </w:style>
  <w:style w:type="table" w:styleId="TableGrid">
    <w:name w:val="Table Grid"/>
    <w:basedOn w:val="TableNormal"/>
    <w:uiPriority w:val="99"/>
    <w:rsid w:val="003939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lockText">
    <w:name w:val="Block Text"/>
    <w:basedOn w:val="Normal"/>
    <w:uiPriority w:val="99"/>
    <w:rsid w:val="0034594E"/>
    <w:pPr>
      <w:ind w:left="360" w:right="605"/>
      <w:jc w:val="both"/>
    </w:pPr>
    <w:rPr>
      <w:rFonts w:ascii="Arial" w:hAnsi="Arial" w:cs="Arial"/>
      <w:sz w:val="20"/>
    </w:rPr>
  </w:style>
  <w:style w:type="table" w:customStyle="1" w:styleId="TableGrid1">
    <w:name w:val="Table Grid1"/>
    <w:uiPriority w:val="99"/>
    <w:rsid w:val="0034594E"/>
    <w:rPr>
      <w:rFonts w:ascii="Calibri" w:hAnsi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FA0D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locked/>
    <w:rsid w:val="00FA0DDC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uiPriority w:val="99"/>
    <w:qFormat/>
    <w:rsid w:val="002A7304"/>
    <w:rPr>
      <w:rFonts w:cs="Times New Roman"/>
      <w:b/>
      <w:bCs/>
    </w:rPr>
  </w:style>
  <w:style w:type="character" w:styleId="Hyperlink">
    <w:name w:val="Hyperlink"/>
    <w:uiPriority w:val="99"/>
    <w:rsid w:val="002A7304"/>
    <w:rPr>
      <w:rFonts w:ascii="Verdana" w:hAnsi="Verdana" w:cs="Times New Roman"/>
      <w:color w:val="003399"/>
      <w:u w:val="single"/>
    </w:rPr>
  </w:style>
  <w:style w:type="character" w:customStyle="1" w:styleId="ptbrand3">
    <w:name w:val="ptbrand3"/>
    <w:uiPriority w:val="99"/>
    <w:rsid w:val="000933E4"/>
    <w:rPr>
      <w:rFonts w:cs="Times New Roman"/>
    </w:rPr>
  </w:style>
  <w:style w:type="character" w:customStyle="1" w:styleId="bindingandrelease">
    <w:name w:val="bindingandrelease"/>
    <w:uiPriority w:val="99"/>
    <w:rsid w:val="000933E4"/>
    <w:rPr>
      <w:rFonts w:cs="Times New Roman"/>
    </w:rPr>
  </w:style>
  <w:style w:type="character" w:styleId="FollowedHyperlink">
    <w:name w:val="FollowedHyperlink"/>
    <w:uiPriority w:val="99"/>
    <w:rsid w:val="000933E4"/>
    <w:rPr>
      <w:rFonts w:cs="Times New Roman"/>
      <w:color w:val="800080"/>
      <w:u w:val="single"/>
    </w:rPr>
  </w:style>
  <w:style w:type="character" w:customStyle="1" w:styleId="binding5">
    <w:name w:val="binding5"/>
    <w:uiPriority w:val="99"/>
    <w:rsid w:val="000A3754"/>
    <w:rPr>
      <w:rFonts w:cs="Times New Roman"/>
    </w:rPr>
  </w:style>
  <w:style w:type="paragraph" w:styleId="Caption">
    <w:name w:val="caption"/>
    <w:basedOn w:val="Normal"/>
    <w:next w:val="Normal"/>
    <w:unhideWhenUsed/>
    <w:qFormat/>
    <w:locked/>
    <w:rsid w:val="0019213C"/>
    <w:pPr>
      <w:spacing w:after="200"/>
    </w:pPr>
    <w:rPr>
      <w:b/>
      <w:bCs/>
      <w:color w:val="4F81BD"/>
      <w:sz w:val="18"/>
      <w:szCs w:val="18"/>
    </w:rPr>
  </w:style>
  <w:style w:type="character" w:customStyle="1" w:styleId="Heading9Char">
    <w:name w:val="Heading 9 Char"/>
    <w:link w:val="Heading9"/>
    <w:semiHidden/>
    <w:rsid w:val="00665EE9"/>
    <w:rPr>
      <w:rFonts w:ascii="Cambria" w:hAnsi="Cambria"/>
      <w:i/>
      <w:iCs/>
      <w:color w:val="40404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E73B9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0E73B9"/>
    <w:rPr>
      <w:rFonts w:ascii="Tahoma" w:hAnsi="Tahoma" w:cs="Tahoma"/>
      <w:sz w:val="16"/>
      <w:szCs w:val="16"/>
    </w:rPr>
  </w:style>
  <w:style w:type="character" w:styleId="Emphasis">
    <w:name w:val="Emphasis"/>
    <w:qFormat/>
    <w:locked/>
    <w:rsid w:val="00BD6ECF"/>
    <w:rPr>
      <w:rFonts w:ascii="Arial" w:hAnsi="Arial" w:hint="default"/>
      <w:i/>
      <w:iCs/>
      <w:color w:val="000000"/>
      <w:sz w:val="20"/>
      <w:szCs w:val="20"/>
    </w:rPr>
  </w:style>
  <w:style w:type="paragraph" w:customStyle="1" w:styleId="instructions">
    <w:name w:val="instructions"/>
    <w:basedOn w:val="Normal"/>
    <w:rsid w:val="00BD6ECF"/>
    <w:pPr>
      <w:spacing w:before="100" w:beforeAutospacing="1" w:after="100" w:afterAutospacing="1"/>
      <w:ind w:left="600"/>
    </w:pPr>
  </w:style>
  <w:style w:type="character" w:customStyle="1" w:styleId="Emphasis1">
    <w:name w:val="Emphasis1"/>
    <w:basedOn w:val="DefaultParagraphFont"/>
    <w:rsid w:val="00BD6ECF"/>
  </w:style>
  <w:style w:type="character" w:styleId="HTMLTypewriter">
    <w:name w:val="HTML Typewriter"/>
    <w:semiHidden/>
    <w:rsid w:val="00BD6ECF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Default">
    <w:name w:val="Default"/>
    <w:rsid w:val="00C74664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nchor">
    <w:name w:val="anchor"/>
    <w:basedOn w:val="Normal"/>
    <w:rsid w:val="000D4AF2"/>
    <w:pPr>
      <w:spacing w:before="100" w:beforeAutospacing="1" w:after="100" w:afterAutospacing="1"/>
    </w:pPr>
  </w:style>
  <w:style w:type="character" w:customStyle="1" w:styleId="ListParagraphChar">
    <w:name w:val="List Paragraph Char"/>
    <w:link w:val="ListParagraph"/>
    <w:uiPriority w:val="34"/>
    <w:rsid w:val="00264B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975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0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1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4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4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7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2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4166C-60E3-450A-8E3D-E63FD05A2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26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MIMOS Berhad</Company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Zarina</dc:creator>
  <cp:lastModifiedBy>ahmad irfan</cp:lastModifiedBy>
  <cp:revision>7</cp:revision>
  <cp:lastPrinted>2016-03-10T04:50:00Z</cp:lastPrinted>
  <dcterms:created xsi:type="dcterms:W3CDTF">2020-02-12T19:00:00Z</dcterms:created>
  <dcterms:modified xsi:type="dcterms:W3CDTF">2020-05-21T17:32:00Z</dcterms:modified>
</cp:coreProperties>
</file>