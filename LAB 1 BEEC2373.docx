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65C1" w14:textId="77777777" w:rsidR="00F418F6" w:rsidRDefault="00F418F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0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1276"/>
        <w:gridCol w:w="1467"/>
        <w:gridCol w:w="3421"/>
        <w:gridCol w:w="352"/>
        <w:gridCol w:w="2517"/>
      </w:tblGrid>
      <w:tr w:rsidR="00F418F6" w14:paraId="1B8C58F0" w14:textId="77777777">
        <w:trPr>
          <w:trHeight w:val="1983"/>
        </w:trPr>
        <w:tc>
          <w:tcPr>
            <w:tcW w:w="9605" w:type="dxa"/>
            <w:gridSpan w:val="6"/>
          </w:tcPr>
          <w:p w14:paraId="7C745DFF" w14:textId="77777777" w:rsidR="00F418F6" w:rsidRDefault="00392EE5">
            <w:pPr>
              <w:jc w:val="both"/>
              <w:rPr>
                <w:rFonts w:ascii="Arial" w:eastAsia="Arial" w:hAnsi="Arial" w:cs="Arial"/>
                <w:sz w:val="20"/>
                <w:szCs w:val="20"/>
              </w:rPr>
            </w:pPr>
            <w:r>
              <w:rPr>
                <w:noProof/>
              </w:rPr>
              <mc:AlternateContent>
                <mc:Choice Requires="wps">
                  <w:drawing>
                    <wp:anchor distT="0" distB="0" distL="114300" distR="114300" simplePos="0" relativeHeight="251658240" behindDoc="0" locked="0" layoutInCell="1" hidden="0" allowOverlap="1" wp14:anchorId="16FA2F96" wp14:editId="17004338">
                      <wp:simplePos x="0" y="0"/>
                      <wp:positionH relativeFrom="column">
                        <wp:posOffset>1581150</wp:posOffset>
                      </wp:positionH>
                      <wp:positionV relativeFrom="paragraph">
                        <wp:posOffset>197485</wp:posOffset>
                      </wp:positionV>
                      <wp:extent cx="4359910" cy="79438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794385"/>
                              </a:xfrm>
                              <a:prstGeom prst="rect">
                                <a:avLst/>
                              </a:prstGeom>
                              <a:noFill/>
                              <a:ln>
                                <a:noFill/>
                              </a:ln>
                              <a:extLst>
                                <a:ext uri="{909E8E84-426E-40dd-AFC4-6F175D3DCCD1}"/>
                                <a:ext uri="{91240B29-F687-4f45-9708-019B960494DF}"/>
                              </a:extLst>
                            </wps:spPr>
                            <wps:txbx>
                              <w:txbxContent>
                                <w:p w14:paraId="2C66D9AF" w14:textId="77777777" w:rsidR="00264B8D" w:rsidRPr="00F4563D" w:rsidRDefault="00A95632" w:rsidP="00264B8D">
                                  <w:pPr>
                                    <w:jc w:val="center"/>
                                    <w:rPr>
                                      <w:rFonts w:ascii="Arial" w:hAnsi="Arial" w:cs="Arial"/>
                                      <w:b/>
                                      <w:bCs/>
                                      <w:lang w:val="sv-SE"/>
                                    </w:rPr>
                                  </w:pPr>
                                </w:p>
                                <w:p w14:paraId="00B9C8CC" w14:textId="77777777" w:rsidR="00264B8D" w:rsidRDefault="00392EE5" w:rsidP="00264B8D">
                                  <w:pPr>
                                    <w:jc w:val="center"/>
                                    <w:rPr>
                                      <w:rFonts w:ascii="Arial" w:hAnsi="Arial" w:cs="Arial"/>
                                      <w:b/>
                                      <w:bCs/>
                                      <w:lang w:val="sv-SE"/>
                                    </w:rPr>
                                  </w:pPr>
                                  <w:r w:rsidRPr="00FE47C8">
                                    <w:rPr>
                                      <w:rFonts w:ascii="Arial" w:hAnsi="Arial" w:cs="Arial"/>
                                      <w:b/>
                                      <w:bCs/>
                                      <w:lang w:val="sv-SE"/>
                                    </w:rPr>
                                    <w:t xml:space="preserve">FAKULTI TEKNOLOGI KEJURUTERAAN </w:t>
                                  </w:r>
                                </w:p>
                                <w:p w14:paraId="7258F2C1" w14:textId="77777777" w:rsidR="00264B8D" w:rsidRPr="00FE47C8" w:rsidRDefault="00392EE5" w:rsidP="00264B8D">
                                  <w:pPr>
                                    <w:jc w:val="center"/>
                                    <w:rPr>
                                      <w:rFonts w:ascii="Arial" w:hAnsi="Arial" w:cs="Arial"/>
                                      <w:b/>
                                      <w:bCs/>
                                      <w:lang w:val="sv-SE"/>
                                    </w:rPr>
                                  </w:pPr>
                                  <w:r>
                                    <w:rPr>
                                      <w:rFonts w:ascii="Arial" w:hAnsi="Arial" w:cs="Arial"/>
                                      <w:b/>
                                      <w:bCs/>
                                      <w:lang w:val="sv-SE"/>
                                    </w:rPr>
                                    <w:t>ELEKTRIK DAN ELEKTRONIK</w:t>
                                  </w:r>
                                </w:p>
                                <w:p w14:paraId="5965BC3E" w14:textId="77777777" w:rsidR="00264B8D" w:rsidRPr="00FE47C8" w:rsidRDefault="00392EE5" w:rsidP="00264B8D">
                                  <w:pPr>
                                    <w:jc w:val="center"/>
                                    <w:rPr>
                                      <w:rFonts w:ascii="Arial" w:hAnsi="Arial" w:cs="Arial"/>
                                      <w:b/>
                                      <w:bCs/>
                                      <w:lang w:val="nl-NL"/>
                                    </w:rPr>
                                  </w:pPr>
                                  <w:r w:rsidRPr="00FE47C8">
                                    <w:rPr>
                                      <w:rFonts w:ascii="Arial" w:hAnsi="Arial" w:cs="Arial"/>
                                      <w:b/>
                                      <w:bCs/>
                                      <w:lang w:val="nl-NL"/>
                                    </w:rPr>
                                    <w:t>UNIVERSITI TEKNIKAL MALAYSIA MELAKA</w:t>
                                  </w:r>
                                </w:p>
                              </w:txbxContent>
                            </wps:txbx>
                            <wps:bodyPr rot="0" vert="horz" wrap="square" lIns="91440" tIns="45720" rIns="91440" bIns="45720" anchor="t" anchorCtr="0" upright="1">
                              <a:noAutofit/>
                            </wps:bodyPr>
                          </wps:wsp>
                        </a:graphicData>
                      </a:graphic>
                    </wp:anchor>
                  </w:drawing>
                </mc:Choice>
                <mc:Fallback>
                  <w:pict>
                    <v:shapetype w14:anchorId="16FA2F96" id="_x0000_t202" coordsize="21600,21600" o:spt="202" path="m,l,21600r21600,l21600,xe">
                      <v:stroke joinstyle="miter"/>
                      <v:path gradientshapeok="t" o:connecttype="rect"/>
                    </v:shapetype>
                    <v:shape id="Text Box 13" o:spid="_x0000_s1026" type="#_x0000_t202" style="position:absolute;left:0;text-align:left;margin-left:124.5pt;margin-top:15.55pt;width:343.3pt;height:6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" filled="f" stroked="f">
                      <v:textbox>
                        <w:txbxContent>
                          <w:p w14:paraId="2C66D9AF" w14:textId="77777777" w:rsidR="00264B8D" w:rsidRPr="00F4563D" w:rsidRDefault="00A95632" w:rsidP="00264B8D">
                            <w:pPr>
                              <w:jc w:val="center"/>
                              <w:rPr>
                                <w:rFonts w:ascii="Arial" w:hAnsi="Arial" w:cs="Arial"/>
                                <w:b/>
                                <w:bCs/>
                                <w:lang w:val="sv-SE"/>
                              </w:rPr>
                            </w:pPr>
                          </w:p>
                          <w:p w14:paraId="00B9C8CC" w14:textId="77777777" w:rsidR="00264B8D" w:rsidRDefault="00392EE5" w:rsidP="00264B8D">
                            <w:pPr>
                              <w:jc w:val="center"/>
                              <w:rPr>
                                <w:rFonts w:ascii="Arial" w:hAnsi="Arial" w:cs="Arial"/>
                                <w:b/>
                                <w:bCs/>
                                <w:lang w:val="sv-SE"/>
                              </w:rPr>
                            </w:pPr>
                            <w:r w:rsidRPr="00FE47C8">
                              <w:rPr>
                                <w:rFonts w:ascii="Arial" w:hAnsi="Arial" w:cs="Arial"/>
                                <w:b/>
                                <w:bCs/>
                                <w:lang w:val="sv-SE"/>
                              </w:rPr>
                              <w:t xml:space="preserve">FAKULTI TEKNOLOGI KEJURUTERAAN </w:t>
                            </w:r>
                          </w:p>
                          <w:p w14:paraId="7258F2C1" w14:textId="77777777" w:rsidR="00264B8D" w:rsidRPr="00FE47C8" w:rsidRDefault="00392EE5" w:rsidP="00264B8D">
                            <w:pPr>
                              <w:jc w:val="center"/>
                              <w:rPr>
                                <w:rFonts w:ascii="Arial" w:hAnsi="Arial" w:cs="Arial"/>
                                <w:b/>
                                <w:bCs/>
                                <w:lang w:val="sv-SE"/>
                              </w:rPr>
                            </w:pPr>
                            <w:r>
                              <w:rPr>
                                <w:rFonts w:ascii="Arial" w:hAnsi="Arial" w:cs="Arial"/>
                                <w:b/>
                                <w:bCs/>
                                <w:lang w:val="sv-SE"/>
                              </w:rPr>
                              <w:t>ELEKTRIK DAN ELEKTRONIK</w:t>
                            </w:r>
                          </w:p>
                          <w:p w14:paraId="5965BC3E" w14:textId="77777777" w:rsidR="00264B8D" w:rsidRPr="00FE47C8" w:rsidRDefault="00392EE5" w:rsidP="00264B8D">
                            <w:pPr>
                              <w:jc w:val="center"/>
                              <w:rPr>
                                <w:rFonts w:ascii="Arial" w:hAnsi="Arial" w:cs="Arial"/>
                                <w:b/>
                                <w:bCs/>
                                <w:lang w:val="nl-NL"/>
                              </w:rPr>
                            </w:pPr>
                            <w:r w:rsidRPr="00FE47C8">
                              <w:rPr>
                                <w:rFonts w:ascii="Arial" w:hAnsi="Arial" w:cs="Arial"/>
                                <w:b/>
                                <w:bCs/>
                                <w:lang w:val="nl-NL"/>
                              </w:rPr>
                              <w:t>UNIVERSITI TEKNIKAL MALAYSIA MELAKA</w:t>
                            </w:r>
                          </w:p>
                        </w:txbxContent>
                      </v:textbox>
                    </v:shape>
                  </w:pict>
                </mc:Fallback>
              </mc:AlternateContent>
            </w:r>
            <w:r>
              <w:rPr>
                <w:noProof/>
              </w:rPr>
              <w:drawing>
                <wp:anchor distT="0" distB="0" distL="114300" distR="114300" simplePos="0" relativeHeight="251659264" behindDoc="0" locked="0" layoutInCell="1" hidden="0" allowOverlap="1" wp14:anchorId="001F77E4" wp14:editId="52471050">
                  <wp:simplePos x="0" y="0"/>
                  <wp:positionH relativeFrom="column">
                    <wp:posOffset>62866</wp:posOffset>
                  </wp:positionH>
                  <wp:positionV relativeFrom="paragraph">
                    <wp:posOffset>107950</wp:posOffset>
                  </wp:positionV>
                  <wp:extent cx="2044700" cy="1104900"/>
                  <wp:effectExtent l="0" t="0" r="0" b="0"/>
                  <wp:wrapNone/>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2044700" cy="1104900"/>
                          </a:xfrm>
                          <a:prstGeom prst="rect">
                            <a:avLst/>
                          </a:prstGeom>
                          <a:ln/>
                        </pic:spPr>
                      </pic:pic>
                    </a:graphicData>
                  </a:graphic>
                </wp:anchor>
              </w:drawing>
            </w:r>
          </w:p>
          <w:p w14:paraId="17470B61" w14:textId="77777777" w:rsidR="00F418F6" w:rsidRDefault="00F418F6">
            <w:pPr>
              <w:jc w:val="both"/>
              <w:rPr>
                <w:rFonts w:ascii="Arial" w:eastAsia="Arial" w:hAnsi="Arial" w:cs="Arial"/>
                <w:sz w:val="20"/>
                <w:szCs w:val="20"/>
              </w:rPr>
            </w:pPr>
          </w:p>
        </w:tc>
      </w:tr>
      <w:tr w:rsidR="00F418F6" w14:paraId="40A88D54" w14:textId="77777777">
        <w:trPr>
          <w:trHeight w:val="781"/>
        </w:trPr>
        <w:tc>
          <w:tcPr>
            <w:tcW w:w="9605" w:type="dxa"/>
            <w:gridSpan w:val="6"/>
          </w:tcPr>
          <w:p w14:paraId="723CBAB6" w14:textId="77777777" w:rsidR="00F418F6" w:rsidRDefault="00F418F6">
            <w:pPr>
              <w:jc w:val="center"/>
              <w:rPr>
                <w:rFonts w:ascii="Arial" w:eastAsia="Arial" w:hAnsi="Arial" w:cs="Arial"/>
              </w:rPr>
            </w:pPr>
          </w:p>
          <w:p w14:paraId="1ED3DBEB" w14:textId="77777777" w:rsidR="00F418F6" w:rsidRDefault="00392EE5">
            <w:pPr>
              <w:jc w:val="center"/>
              <w:rPr>
                <w:rFonts w:ascii="Arial" w:eastAsia="Arial" w:hAnsi="Arial" w:cs="Arial"/>
              </w:rPr>
            </w:pPr>
            <w:r>
              <w:rPr>
                <w:rFonts w:ascii="Arial" w:eastAsia="Arial" w:hAnsi="Arial" w:cs="Arial"/>
                <w:b/>
              </w:rPr>
              <w:t>COMPUTER ORGANIZATION AND ARCHITECHTURE</w:t>
            </w:r>
          </w:p>
        </w:tc>
      </w:tr>
      <w:tr w:rsidR="00F418F6" w14:paraId="7D25B51C" w14:textId="77777777">
        <w:trPr>
          <w:trHeight w:val="558"/>
        </w:trPr>
        <w:tc>
          <w:tcPr>
            <w:tcW w:w="3315" w:type="dxa"/>
            <w:gridSpan w:val="3"/>
          </w:tcPr>
          <w:p w14:paraId="1D42A9E2" w14:textId="77777777" w:rsidR="00F418F6" w:rsidRDefault="00F418F6">
            <w:pPr>
              <w:jc w:val="center"/>
              <w:rPr>
                <w:rFonts w:ascii="Arial" w:eastAsia="Arial" w:hAnsi="Arial" w:cs="Arial"/>
                <w:b/>
              </w:rPr>
            </w:pPr>
          </w:p>
          <w:p w14:paraId="217BF8D4" w14:textId="77777777" w:rsidR="00F418F6" w:rsidRDefault="00392EE5">
            <w:pPr>
              <w:pStyle w:val="Heading1"/>
              <w:rPr>
                <w:sz w:val="24"/>
                <w:szCs w:val="24"/>
              </w:rPr>
            </w:pPr>
            <w:r>
              <w:rPr>
                <w:sz w:val="24"/>
                <w:szCs w:val="24"/>
              </w:rPr>
              <w:t>BEEC 2373</w:t>
            </w:r>
          </w:p>
        </w:tc>
        <w:tc>
          <w:tcPr>
            <w:tcW w:w="3421" w:type="dxa"/>
          </w:tcPr>
          <w:p w14:paraId="2C05998F" w14:textId="77777777" w:rsidR="00F418F6" w:rsidRDefault="00F418F6">
            <w:pPr>
              <w:ind w:left="360"/>
              <w:jc w:val="center"/>
              <w:rPr>
                <w:rFonts w:ascii="Arial" w:eastAsia="Arial" w:hAnsi="Arial" w:cs="Arial"/>
                <w:b/>
              </w:rPr>
            </w:pPr>
          </w:p>
          <w:p w14:paraId="6DE0D3CB" w14:textId="77777777" w:rsidR="00F418F6" w:rsidRDefault="00392EE5">
            <w:pPr>
              <w:pStyle w:val="Heading1"/>
              <w:rPr>
                <w:sz w:val="24"/>
                <w:szCs w:val="24"/>
              </w:rPr>
            </w:pPr>
            <w:r>
              <w:rPr>
                <w:sz w:val="24"/>
                <w:szCs w:val="24"/>
              </w:rPr>
              <w:t>SEMESTER 2</w:t>
            </w:r>
          </w:p>
        </w:tc>
        <w:tc>
          <w:tcPr>
            <w:tcW w:w="2869" w:type="dxa"/>
            <w:gridSpan w:val="2"/>
          </w:tcPr>
          <w:p w14:paraId="652A1292" w14:textId="77777777" w:rsidR="00F418F6" w:rsidRDefault="00F418F6">
            <w:pPr>
              <w:ind w:left="360"/>
              <w:jc w:val="center"/>
              <w:rPr>
                <w:rFonts w:ascii="Arial" w:eastAsia="Arial" w:hAnsi="Arial" w:cs="Arial"/>
                <w:b/>
              </w:rPr>
            </w:pPr>
          </w:p>
          <w:p w14:paraId="1A1766C0" w14:textId="77777777" w:rsidR="00F418F6" w:rsidRDefault="00392EE5">
            <w:pPr>
              <w:pStyle w:val="Heading1"/>
              <w:rPr>
                <w:sz w:val="24"/>
                <w:szCs w:val="24"/>
              </w:rPr>
            </w:pPr>
            <w:r>
              <w:rPr>
                <w:sz w:val="24"/>
                <w:szCs w:val="24"/>
              </w:rPr>
              <w:t>SESI 2019/2020</w:t>
            </w:r>
          </w:p>
          <w:p w14:paraId="0ECD82F5" w14:textId="77777777" w:rsidR="00F418F6" w:rsidRDefault="00F418F6">
            <w:pPr>
              <w:jc w:val="center"/>
              <w:rPr>
                <w:rFonts w:ascii="Arial" w:eastAsia="Arial" w:hAnsi="Arial" w:cs="Arial"/>
                <w:b/>
              </w:rPr>
            </w:pPr>
          </w:p>
        </w:tc>
      </w:tr>
      <w:tr w:rsidR="00F418F6" w14:paraId="22A6542D" w14:textId="77777777">
        <w:trPr>
          <w:trHeight w:val="861"/>
        </w:trPr>
        <w:tc>
          <w:tcPr>
            <w:tcW w:w="9605" w:type="dxa"/>
            <w:gridSpan w:val="6"/>
            <w:tcBorders>
              <w:bottom w:val="single" w:sz="4" w:space="0" w:color="000000"/>
            </w:tcBorders>
            <w:vAlign w:val="center"/>
          </w:tcPr>
          <w:p w14:paraId="2AA1F7A6" w14:textId="77777777" w:rsidR="00F418F6" w:rsidRDefault="00392EE5">
            <w:pPr>
              <w:pStyle w:val="Heading1"/>
              <w:rPr>
                <w:sz w:val="24"/>
                <w:szCs w:val="24"/>
              </w:rPr>
            </w:pPr>
            <w:r>
              <w:rPr>
                <w:sz w:val="24"/>
                <w:szCs w:val="24"/>
              </w:rPr>
              <w:t xml:space="preserve">LAB 1: INTRODUCTION TO 8086 </w:t>
            </w:r>
            <w:proofErr w:type="gramStart"/>
            <w:r>
              <w:rPr>
                <w:sz w:val="24"/>
                <w:szCs w:val="24"/>
              </w:rPr>
              <w:t>EMULATOR</w:t>
            </w:r>
            <w:proofErr w:type="gramEnd"/>
          </w:p>
        </w:tc>
      </w:tr>
      <w:tr w:rsidR="00F418F6" w14:paraId="2E09AA8C" w14:textId="77777777">
        <w:trPr>
          <w:trHeight w:val="562"/>
        </w:trPr>
        <w:tc>
          <w:tcPr>
            <w:tcW w:w="572" w:type="dxa"/>
            <w:vAlign w:val="center"/>
          </w:tcPr>
          <w:p w14:paraId="61F81704" w14:textId="77777777" w:rsidR="00F418F6" w:rsidRDefault="00392EE5">
            <w:pPr>
              <w:jc w:val="center"/>
              <w:rPr>
                <w:rFonts w:ascii="Arial" w:eastAsia="Arial" w:hAnsi="Arial" w:cs="Arial"/>
                <w:b/>
                <w:sz w:val="20"/>
                <w:szCs w:val="20"/>
              </w:rPr>
            </w:pPr>
            <w:r>
              <w:rPr>
                <w:rFonts w:ascii="Arial" w:eastAsia="Arial" w:hAnsi="Arial" w:cs="Arial"/>
                <w:b/>
                <w:sz w:val="20"/>
                <w:szCs w:val="20"/>
              </w:rPr>
              <w:t>NO.</w:t>
            </w:r>
          </w:p>
        </w:tc>
        <w:tc>
          <w:tcPr>
            <w:tcW w:w="6516" w:type="dxa"/>
            <w:gridSpan w:val="4"/>
            <w:vAlign w:val="center"/>
          </w:tcPr>
          <w:p w14:paraId="0597D809" w14:textId="77777777" w:rsidR="00F418F6" w:rsidRDefault="00392EE5">
            <w:pPr>
              <w:jc w:val="both"/>
              <w:rPr>
                <w:rFonts w:ascii="Arial" w:eastAsia="Arial" w:hAnsi="Arial" w:cs="Arial"/>
                <w:b/>
                <w:sz w:val="20"/>
                <w:szCs w:val="20"/>
              </w:rPr>
            </w:pPr>
            <w:r>
              <w:rPr>
                <w:rFonts w:ascii="Arial" w:eastAsia="Arial" w:hAnsi="Arial" w:cs="Arial"/>
                <w:b/>
                <w:sz w:val="20"/>
                <w:szCs w:val="20"/>
              </w:rPr>
              <w:t>STUDENTS' NAME</w:t>
            </w:r>
          </w:p>
        </w:tc>
        <w:tc>
          <w:tcPr>
            <w:tcW w:w="2517" w:type="dxa"/>
            <w:vAlign w:val="center"/>
          </w:tcPr>
          <w:p w14:paraId="2D47941B" w14:textId="77777777" w:rsidR="00F418F6" w:rsidRDefault="00392EE5">
            <w:pPr>
              <w:jc w:val="both"/>
              <w:rPr>
                <w:rFonts w:ascii="Arial" w:eastAsia="Arial" w:hAnsi="Arial" w:cs="Arial"/>
                <w:b/>
                <w:sz w:val="20"/>
                <w:szCs w:val="20"/>
              </w:rPr>
            </w:pPr>
            <w:r>
              <w:rPr>
                <w:rFonts w:ascii="Arial" w:eastAsia="Arial" w:hAnsi="Arial" w:cs="Arial"/>
                <w:b/>
                <w:sz w:val="20"/>
                <w:szCs w:val="20"/>
              </w:rPr>
              <w:t xml:space="preserve">MATRIC. NO. </w:t>
            </w:r>
          </w:p>
        </w:tc>
      </w:tr>
      <w:tr w:rsidR="00F418F6" w14:paraId="00C3B1A7" w14:textId="77777777">
        <w:trPr>
          <w:trHeight w:val="562"/>
        </w:trPr>
        <w:tc>
          <w:tcPr>
            <w:tcW w:w="572" w:type="dxa"/>
            <w:vAlign w:val="center"/>
          </w:tcPr>
          <w:p w14:paraId="43E0956D" w14:textId="77777777" w:rsidR="00F418F6" w:rsidRDefault="00392EE5">
            <w:pPr>
              <w:jc w:val="center"/>
              <w:rPr>
                <w:rFonts w:ascii="Arial" w:eastAsia="Arial" w:hAnsi="Arial" w:cs="Arial"/>
                <w:b/>
                <w:sz w:val="20"/>
                <w:szCs w:val="20"/>
              </w:rPr>
            </w:pPr>
            <w:r>
              <w:rPr>
                <w:rFonts w:ascii="Arial" w:eastAsia="Arial" w:hAnsi="Arial" w:cs="Arial"/>
                <w:b/>
                <w:sz w:val="20"/>
                <w:szCs w:val="20"/>
              </w:rPr>
              <w:t>1.</w:t>
            </w:r>
          </w:p>
        </w:tc>
        <w:tc>
          <w:tcPr>
            <w:tcW w:w="6516" w:type="dxa"/>
            <w:gridSpan w:val="4"/>
            <w:vAlign w:val="center"/>
          </w:tcPr>
          <w:p w14:paraId="19D144E6" w14:textId="3AEA949C" w:rsidR="00F418F6" w:rsidRDefault="00053F45">
            <w:pPr>
              <w:jc w:val="both"/>
              <w:rPr>
                <w:rFonts w:ascii="Arial" w:eastAsia="Arial" w:hAnsi="Arial" w:cs="Arial"/>
                <w:b/>
                <w:sz w:val="20"/>
                <w:szCs w:val="20"/>
              </w:rPr>
            </w:pPr>
            <w:r>
              <w:rPr>
                <w:rFonts w:ascii="Arial" w:eastAsia="Arial" w:hAnsi="Arial" w:cs="Arial"/>
                <w:b/>
                <w:sz w:val="20"/>
                <w:szCs w:val="20"/>
              </w:rPr>
              <w:t>AHMAD IRFAN BIN HARMAN</w:t>
            </w:r>
          </w:p>
        </w:tc>
        <w:tc>
          <w:tcPr>
            <w:tcW w:w="2517" w:type="dxa"/>
            <w:vAlign w:val="center"/>
          </w:tcPr>
          <w:p w14:paraId="0C4CFE47" w14:textId="533AB6DF" w:rsidR="00F418F6" w:rsidRDefault="00053F45">
            <w:pPr>
              <w:jc w:val="both"/>
              <w:rPr>
                <w:rFonts w:ascii="Arial" w:eastAsia="Arial" w:hAnsi="Arial" w:cs="Arial"/>
                <w:b/>
                <w:sz w:val="20"/>
                <w:szCs w:val="20"/>
              </w:rPr>
            </w:pPr>
            <w:r>
              <w:rPr>
                <w:rFonts w:ascii="Arial" w:eastAsia="Arial" w:hAnsi="Arial" w:cs="Arial"/>
                <w:b/>
                <w:sz w:val="20"/>
                <w:szCs w:val="20"/>
              </w:rPr>
              <w:t>B081910068</w:t>
            </w:r>
          </w:p>
        </w:tc>
      </w:tr>
      <w:tr w:rsidR="00F418F6" w14:paraId="4410D75A" w14:textId="77777777">
        <w:trPr>
          <w:trHeight w:val="562"/>
        </w:trPr>
        <w:tc>
          <w:tcPr>
            <w:tcW w:w="572" w:type="dxa"/>
            <w:vAlign w:val="center"/>
          </w:tcPr>
          <w:p w14:paraId="6E830E8F" w14:textId="77777777" w:rsidR="00F418F6" w:rsidRDefault="00392EE5">
            <w:pPr>
              <w:jc w:val="center"/>
              <w:rPr>
                <w:rFonts w:ascii="Arial" w:eastAsia="Arial" w:hAnsi="Arial" w:cs="Arial"/>
                <w:b/>
                <w:sz w:val="20"/>
                <w:szCs w:val="20"/>
              </w:rPr>
            </w:pPr>
            <w:r>
              <w:rPr>
                <w:rFonts w:ascii="Arial" w:eastAsia="Arial" w:hAnsi="Arial" w:cs="Arial"/>
                <w:b/>
                <w:sz w:val="20"/>
                <w:szCs w:val="20"/>
              </w:rPr>
              <w:t>2.</w:t>
            </w:r>
          </w:p>
        </w:tc>
        <w:tc>
          <w:tcPr>
            <w:tcW w:w="6516" w:type="dxa"/>
            <w:gridSpan w:val="4"/>
            <w:vAlign w:val="center"/>
          </w:tcPr>
          <w:p w14:paraId="34D27B50" w14:textId="41276309" w:rsidR="00F418F6" w:rsidRDefault="00053F45">
            <w:pPr>
              <w:jc w:val="both"/>
              <w:rPr>
                <w:rFonts w:ascii="Arial" w:eastAsia="Arial" w:hAnsi="Arial" w:cs="Arial"/>
                <w:b/>
                <w:sz w:val="20"/>
                <w:szCs w:val="20"/>
              </w:rPr>
            </w:pPr>
            <w:r>
              <w:rPr>
                <w:rFonts w:ascii="Arial" w:eastAsia="Arial" w:hAnsi="Arial" w:cs="Arial"/>
                <w:b/>
                <w:sz w:val="20"/>
                <w:szCs w:val="20"/>
              </w:rPr>
              <w:t>CHE IZZATI AYUNI BINTI CHE ROHIM</w:t>
            </w:r>
          </w:p>
        </w:tc>
        <w:tc>
          <w:tcPr>
            <w:tcW w:w="2517" w:type="dxa"/>
            <w:vAlign w:val="center"/>
          </w:tcPr>
          <w:p w14:paraId="09D178B8" w14:textId="64EF33B6" w:rsidR="00F418F6" w:rsidRDefault="00053F45">
            <w:pPr>
              <w:jc w:val="both"/>
              <w:rPr>
                <w:rFonts w:ascii="Arial" w:eastAsia="Arial" w:hAnsi="Arial" w:cs="Arial"/>
                <w:b/>
                <w:sz w:val="20"/>
                <w:szCs w:val="20"/>
              </w:rPr>
            </w:pPr>
            <w:r>
              <w:rPr>
                <w:rFonts w:ascii="Arial" w:eastAsia="Arial" w:hAnsi="Arial" w:cs="Arial"/>
                <w:b/>
                <w:sz w:val="20"/>
                <w:szCs w:val="20"/>
              </w:rPr>
              <w:t>B081910021</w:t>
            </w:r>
          </w:p>
        </w:tc>
      </w:tr>
      <w:tr w:rsidR="00F418F6" w14:paraId="365E9054" w14:textId="77777777">
        <w:trPr>
          <w:trHeight w:val="562"/>
        </w:trPr>
        <w:tc>
          <w:tcPr>
            <w:tcW w:w="572" w:type="dxa"/>
            <w:vAlign w:val="center"/>
          </w:tcPr>
          <w:p w14:paraId="55226D7D" w14:textId="77777777" w:rsidR="00F418F6" w:rsidRDefault="00392EE5">
            <w:pPr>
              <w:jc w:val="center"/>
              <w:rPr>
                <w:rFonts w:ascii="Arial" w:eastAsia="Arial" w:hAnsi="Arial" w:cs="Arial"/>
                <w:b/>
                <w:sz w:val="20"/>
                <w:szCs w:val="20"/>
              </w:rPr>
            </w:pPr>
            <w:r>
              <w:rPr>
                <w:rFonts w:ascii="Arial" w:eastAsia="Arial" w:hAnsi="Arial" w:cs="Arial"/>
                <w:b/>
                <w:sz w:val="20"/>
                <w:szCs w:val="20"/>
              </w:rPr>
              <w:t>3.</w:t>
            </w:r>
          </w:p>
        </w:tc>
        <w:tc>
          <w:tcPr>
            <w:tcW w:w="6516" w:type="dxa"/>
            <w:gridSpan w:val="4"/>
            <w:vAlign w:val="center"/>
          </w:tcPr>
          <w:p w14:paraId="24CF2D6D" w14:textId="77777777" w:rsidR="00F418F6" w:rsidRDefault="00F418F6">
            <w:pPr>
              <w:jc w:val="both"/>
              <w:rPr>
                <w:rFonts w:ascii="Arial" w:eastAsia="Arial" w:hAnsi="Arial" w:cs="Arial"/>
                <w:b/>
                <w:sz w:val="20"/>
                <w:szCs w:val="20"/>
              </w:rPr>
            </w:pPr>
          </w:p>
        </w:tc>
        <w:tc>
          <w:tcPr>
            <w:tcW w:w="2517" w:type="dxa"/>
            <w:vAlign w:val="center"/>
          </w:tcPr>
          <w:p w14:paraId="3B0E8058" w14:textId="77777777" w:rsidR="00F418F6" w:rsidRDefault="00F418F6">
            <w:pPr>
              <w:jc w:val="both"/>
              <w:rPr>
                <w:rFonts w:ascii="Arial" w:eastAsia="Arial" w:hAnsi="Arial" w:cs="Arial"/>
                <w:b/>
                <w:sz w:val="20"/>
                <w:szCs w:val="20"/>
              </w:rPr>
            </w:pPr>
          </w:p>
        </w:tc>
      </w:tr>
      <w:tr w:rsidR="00F418F6" w14:paraId="2A3BE649" w14:textId="77777777">
        <w:trPr>
          <w:trHeight w:val="562"/>
        </w:trPr>
        <w:tc>
          <w:tcPr>
            <w:tcW w:w="1848" w:type="dxa"/>
            <w:gridSpan w:val="2"/>
            <w:vAlign w:val="center"/>
          </w:tcPr>
          <w:p w14:paraId="64D3B09E" w14:textId="77777777" w:rsidR="00F418F6" w:rsidRDefault="00392EE5">
            <w:pPr>
              <w:jc w:val="both"/>
              <w:rPr>
                <w:rFonts w:ascii="Arial" w:eastAsia="Arial" w:hAnsi="Arial" w:cs="Arial"/>
                <w:b/>
                <w:sz w:val="20"/>
                <w:szCs w:val="20"/>
              </w:rPr>
            </w:pPr>
            <w:r>
              <w:rPr>
                <w:rFonts w:ascii="Arial" w:eastAsia="Arial" w:hAnsi="Arial" w:cs="Arial"/>
                <w:b/>
                <w:sz w:val="20"/>
                <w:szCs w:val="20"/>
              </w:rPr>
              <w:t>PROGRAMME</w:t>
            </w:r>
          </w:p>
        </w:tc>
        <w:tc>
          <w:tcPr>
            <w:tcW w:w="7757" w:type="dxa"/>
            <w:gridSpan w:val="4"/>
            <w:vAlign w:val="center"/>
          </w:tcPr>
          <w:p w14:paraId="282B8FE4" w14:textId="065197D9" w:rsidR="00F418F6" w:rsidRDefault="00053F45">
            <w:pPr>
              <w:jc w:val="both"/>
              <w:rPr>
                <w:rFonts w:ascii="Arial" w:eastAsia="Arial" w:hAnsi="Arial" w:cs="Arial"/>
                <w:b/>
                <w:sz w:val="20"/>
                <w:szCs w:val="20"/>
              </w:rPr>
            </w:pPr>
            <w:r>
              <w:rPr>
                <w:rFonts w:ascii="Arial" w:eastAsia="Arial" w:hAnsi="Arial" w:cs="Arial"/>
                <w:b/>
                <w:sz w:val="20"/>
                <w:szCs w:val="20"/>
              </w:rPr>
              <w:t xml:space="preserve">1BEEC </w:t>
            </w:r>
          </w:p>
        </w:tc>
      </w:tr>
      <w:tr w:rsidR="00F418F6" w14:paraId="2B9EFAE6" w14:textId="77777777">
        <w:trPr>
          <w:trHeight w:val="562"/>
        </w:trPr>
        <w:tc>
          <w:tcPr>
            <w:tcW w:w="1848" w:type="dxa"/>
            <w:gridSpan w:val="2"/>
            <w:vAlign w:val="center"/>
          </w:tcPr>
          <w:p w14:paraId="56FE4ACC" w14:textId="77777777" w:rsidR="00F418F6" w:rsidRDefault="00392EE5">
            <w:pPr>
              <w:jc w:val="both"/>
              <w:rPr>
                <w:rFonts w:ascii="Arial" w:eastAsia="Arial" w:hAnsi="Arial" w:cs="Arial"/>
                <w:b/>
                <w:sz w:val="20"/>
                <w:szCs w:val="20"/>
              </w:rPr>
            </w:pPr>
            <w:r>
              <w:rPr>
                <w:rFonts w:ascii="Arial" w:eastAsia="Arial" w:hAnsi="Arial" w:cs="Arial"/>
                <w:b/>
                <w:sz w:val="20"/>
                <w:szCs w:val="20"/>
              </w:rPr>
              <w:t>SECTION / GROUP</w:t>
            </w:r>
          </w:p>
        </w:tc>
        <w:tc>
          <w:tcPr>
            <w:tcW w:w="7757" w:type="dxa"/>
            <w:gridSpan w:val="4"/>
            <w:vAlign w:val="center"/>
          </w:tcPr>
          <w:p w14:paraId="74884A80" w14:textId="1D3AC540" w:rsidR="00F418F6" w:rsidRDefault="00053F45">
            <w:pPr>
              <w:jc w:val="both"/>
              <w:rPr>
                <w:rFonts w:ascii="Arial" w:eastAsia="Arial" w:hAnsi="Arial" w:cs="Arial"/>
                <w:b/>
                <w:sz w:val="20"/>
                <w:szCs w:val="20"/>
              </w:rPr>
            </w:pPr>
            <w:r>
              <w:rPr>
                <w:rFonts w:ascii="Arial" w:eastAsia="Arial" w:hAnsi="Arial" w:cs="Arial"/>
                <w:b/>
                <w:sz w:val="20"/>
                <w:szCs w:val="20"/>
              </w:rPr>
              <w:t>S1/1</w:t>
            </w:r>
          </w:p>
        </w:tc>
      </w:tr>
      <w:tr w:rsidR="00F418F6" w14:paraId="69F2041C" w14:textId="77777777">
        <w:trPr>
          <w:trHeight w:val="562"/>
        </w:trPr>
        <w:tc>
          <w:tcPr>
            <w:tcW w:w="1848" w:type="dxa"/>
            <w:gridSpan w:val="2"/>
            <w:vAlign w:val="center"/>
          </w:tcPr>
          <w:p w14:paraId="0D0C20B3" w14:textId="77777777" w:rsidR="00F418F6" w:rsidRDefault="00392EE5">
            <w:pPr>
              <w:jc w:val="both"/>
              <w:rPr>
                <w:rFonts w:ascii="Arial" w:eastAsia="Arial" w:hAnsi="Arial" w:cs="Arial"/>
                <w:b/>
                <w:sz w:val="20"/>
                <w:szCs w:val="20"/>
              </w:rPr>
            </w:pPr>
            <w:r>
              <w:rPr>
                <w:rFonts w:ascii="Arial" w:eastAsia="Arial" w:hAnsi="Arial" w:cs="Arial"/>
                <w:b/>
                <w:sz w:val="20"/>
                <w:szCs w:val="20"/>
              </w:rPr>
              <w:t>DATE</w:t>
            </w:r>
          </w:p>
        </w:tc>
        <w:tc>
          <w:tcPr>
            <w:tcW w:w="7757" w:type="dxa"/>
            <w:gridSpan w:val="4"/>
            <w:vAlign w:val="center"/>
          </w:tcPr>
          <w:p w14:paraId="254F3005" w14:textId="13D5EA6F" w:rsidR="00F418F6" w:rsidRDefault="00053F45">
            <w:pPr>
              <w:jc w:val="both"/>
              <w:rPr>
                <w:rFonts w:ascii="Arial" w:eastAsia="Arial" w:hAnsi="Arial" w:cs="Arial"/>
                <w:b/>
                <w:sz w:val="20"/>
                <w:szCs w:val="20"/>
              </w:rPr>
            </w:pPr>
            <w:r>
              <w:rPr>
                <w:rFonts w:ascii="Arial" w:eastAsia="Arial" w:hAnsi="Arial" w:cs="Arial"/>
                <w:b/>
                <w:sz w:val="20"/>
                <w:szCs w:val="20"/>
              </w:rPr>
              <w:t>18 FEBRUARY 2020</w:t>
            </w:r>
          </w:p>
        </w:tc>
      </w:tr>
      <w:tr w:rsidR="00F418F6" w14:paraId="60DB7CE0" w14:textId="77777777">
        <w:trPr>
          <w:trHeight w:val="562"/>
        </w:trPr>
        <w:tc>
          <w:tcPr>
            <w:tcW w:w="1848" w:type="dxa"/>
            <w:gridSpan w:val="2"/>
            <w:vMerge w:val="restart"/>
            <w:vAlign w:val="center"/>
          </w:tcPr>
          <w:p w14:paraId="04948D47" w14:textId="77777777" w:rsidR="00F418F6" w:rsidRDefault="00392EE5">
            <w:pPr>
              <w:rPr>
                <w:rFonts w:ascii="Arial" w:eastAsia="Arial" w:hAnsi="Arial" w:cs="Arial"/>
                <w:b/>
                <w:sz w:val="20"/>
                <w:szCs w:val="20"/>
              </w:rPr>
            </w:pPr>
            <w:r>
              <w:rPr>
                <w:rFonts w:ascii="Arial" w:eastAsia="Arial" w:hAnsi="Arial" w:cs="Arial"/>
                <w:b/>
                <w:sz w:val="20"/>
                <w:szCs w:val="20"/>
              </w:rPr>
              <w:t>NAME OF INSTRUCTOR(S)</w:t>
            </w:r>
          </w:p>
        </w:tc>
        <w:tc>
          <w:tcPr>
            <w:tcW w:w="7757" w:type="dxa"/>
            <w:gridSpan w:val="4"/>
            <w:vAlign w:val="center"/>
          </w:tcPr>
          <w:p w14:paraId="51FC8DDF" w14:textId="0935DDFB" w:rsidR="00F418F6" w:rsidRDefault="00053F45">
            <w:pPr>
              <w:numPr>
                <w:ilvl w:val="0"/>
                <w:numId w:val="2"/>
              </w:numPr>
              <w:pBdr>
                <w:top w:val="nil"/>
                <w:left w:val="nil"/>
                <w:bottom w:val="nil"/>
                <w:right w:val="nil"/>
                <w:between w:val="nil"/>
              </w:pBdr>
              <w:ind w:left="321"/>
              <w:jc w:val="both"/>
              <w:rPr>
                <w:rFonts w:ascii="Arial" w:eastAsia="Arial" w:hAnsi="Arial" w:cs="Arial"/>
                <w:b/>
                <w:color w:val="000000"/>
                <w:sz w:val="20"/>
                <w:szCs w:val="20"/>
              </w:rPr>
            </w:pPr>
            <w:r>
              <w:rPr>
                <w:rFonts w:ascii="Arial" w:eastAsia="Arial" w:hAnsi="Arial" w:cs="Arial"/>
                <w:b/>
                <w:color w:val="000000"/>
                <w:sz w:val="20"/>
                <w:szCs w:val="20"/>
              </w:rPr>
              <w:t>EN. NOOR MOHD ARIFF</w:t>
            </w:r>
            <w:r w:rsidR="001C5C27">
              <w:rPr>
                <w:rFonts w:ascii="Arial" w:eastAsia="Arial" w:hAnsi="Arial" w:cs="Arial"/>
                <w:b/>
                <w:color w:val="000000"/>
                <w:sz w:val="20"/>
                <w:szCs w:val="20"/>
              </w:rPr>
              <w:t xml:space="preserve"> BIN BRAHIN</w:t>
            </w:r>
          </w:p>
        </w:tc>
      </w:tr>
      <w:tr w:rsidR="00F418F6" w14:paraId="7C96EE38" w14:textId="77777777">
        <w:trPr>
          <w:trHeight w:val="546"/>
        </w:trPr>
        <w:tc>
          <w:tcPr>
            <w:tcW w:w="1848" w:type="dxa"/>
            <w:gridSpan w:val="2"/>
            <w:vMerge/>
            <w:vAlign w:val="center"/>
          </w:tcPr>
          <w:p w14:paraId="5F52878C" w14:textId="77777777" w:rsidR="00F418F6" w:rsidRDefault="00F418F6">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7757" w:type="dxa"/>
            <w:gridSpan w:val="4"/>
            <w:vAlign w:val="center"/>
          </w:tcPr>
          <w:p w14:paraId="7C26EE75" w14:textId="77777777" w:rsidR="00F418F6" w:rsidRDefault="00F418F6">
            <w:pPr>
              <w:numPr>
                <w:ilvl w:val="0"/>
                <w:numId w:val="2"/>
              </w:numPr>
              <w:pBdr>
                <w:top w:val="nil"/>
                <w:left w:val="nil"/>
                <w:bottom w:val="nil"/>
                <w:right w:val="nil"/>
                <w:between w:val="nil"/>
              </w:pBdr>
              <w:ind w:left="321"/>
              <w:jc w:val="both"/>
              <w:rPr>
                <w:rFonts w:ascii="Arial" w:eastAsia="Arial" w:hAnsi="Arial" w:cs="Arial"/>
                <w:b/>
                <w:color w:val="000000"/>
                <w:sz w:val="20"/>
                <w:szCs w:val="20"/>
              </w:rPr>
            </w:pPr>
          </w:p>
        </w:tc>
      </w:tr>
      <w:tr w:rsidR="00F418F6" w14:paraId="3F025E6B" w14:textId="77777777">
        <w:trPr>
          <w:trHeight w:val="1576"/>
        </w:trPr>
        <w:tc>
          <w:tcPr>
            <w:tcW w:w="6736" w:type="dxa"/>
            <w:gridSpan w:val="4"/>
          </w:tcPr>
          <w:p w14:paraId="453DD3F4" w14:textId="77777777" w:rsidR="00F418F6" w:rsidRDefault="00F418F6">
            <w:pPr>
              <w:jc w:val="both"/>
              <w:rPr>
                <w:rFonts w:ascii="Arial" w:eastAsia="Arial" w:hAnsi="Arial" w:cs="Arial"/>
                <w:b/>
                <w:sz w:val="20"/>
                <w:szCs w:val="20"/>
              </w:rPr>
            </w:pPr>
          </w:p>
          <w:p w14:paraId="6FF909FC" w14:textId="77777777" w:rsidR="00F418F6" w:rsidRDefault="00392EE5">
            <w:pPr>
              <w:jc w:val="both"/>
              <w:rPr>
                <w:rFonts w:ascii="Arial" w:eastAsia="Arial" w:hAnsi="Arial" w:cs="Arial"/>
                <w:b/>
                <w:sz w:val="20"/>
                <w:szCs w:val="20"/>
              </w:rPr>
            </w:pPr>
            <w:r>
              <w:rPr>
                <w:rFonts w:ascii="Arial" w:eastAsia="Arial" w:hAnsi="Arial" w:cs="Arial"/>
                <w:b/>
                <w:sz w:val="20"/>
                <w:szCs w:val="20"/>
              </w:rPr>
              <w:t>EXAMINER’S COMMENT(S)</w:t>
            </w:r>
          </w:p>
          <w:p w14:paraId="4000FA4A" w14:textId="77777777" w:rsidR="00F418F6" w:rsidRDefault="00F418F6">
            <w:pPr>
              <w:jc w:val="both"/>
              <w:rPr>
                <w:rFonts w:ascii="Arial" w:eastAsia="Arial" w:hAnsi="Arial" w:cs="Arial"/>
                <w:b/>
                <w:sz w:val="20"/>
                <w:szCs w:val="20"/>
              </w:rPr>
            </w:pPr>
          </w:p>
          <w:p w14:paraId="008EB889" w14:textId="77777777" w:rsidR="00F418F6" w:rsidRDefault="00392EE5">
            <w:pPr>
              <w:jc w:val="both"/>
              <w:rPr>
                <w:rFonts w:ascii="Arial" w:eastAsia="Arial" w:hAnsi="Arial" w:cs="Arial"/>
                <w:b/>
                <w:sz w:val="20"/>
                <w:szCs w:val="20"/>
              </w:rPr>
            </w:pPr>
            <w:r>
              <w:rPr>
                <w:rFonts w:ascii="Arial" w:eastAsia="Arial" w:hAnsi="Arial" w:cs="Arial"/>
                <w:b/>
                <w:sz w:val="20"/>
                <w:szCs w:val="20"/>
              </w:rPr>
              <w:br/>
            </w:r>
          </w:p>
          <w:p w14:paraId="7E4A1677" w14:textId="77777777" w:rsidR="00F418F6" w:rsidRDefault="00F418F6">
            <w:pPr>
              <w:jc w:val="both"/>
              <w:rPr>
                <w:rFonts w:ascii="Arial" w:eastAsia="Arial" w:hAnsi="Arial" w:cs="Arial"/>
                <w:b/>
                <w:sz w:val="20"/>
                <w:szCs w:val="20"/>
              </w:rPr>
            </w:pPr>
          </w:p>
          <w:p w14:paraId="7B4CC3FF" w14:textId="77777777" w:rsidR="00F418F6" w:rsidRDefault="00F418F6">
            <w:pPr>
              <w:jc w:val="both"/>
              <w:rPr>
                <w:rFonts w:ascii="Arial" w:eastAsia="Arial" w:hAnsi="Arial" w:cs="Arial"/>
                <w:b/>
                <w:sz w:val="20"/>
                <w:szCs w:val="20"/>
              </w:rPr>
            </w:pPr>
          </w:p>
          <w:p w14:paraId="4B080140" w14:textId="77777777" w:rsidR="00F418F6" w:rsidRDefault="00F418F6">
            <w:pPr>
              <w:jc w:val="both"/>
              <w:rPr>
                <w:rFonts w:ascii="Arial" w:eastAsia="Arial" w:hAnsi="Arial" w:cs="Arial"/>
                <w:b/>
                <w:sz w:val="20"/>
                <w:szCs w:val="20"/>
              </w:rPr>
            </w:pPr>
          </w:p>
          <w:p w14:paraId="0D24D895" w14:textId="77777777" w:rsidR="00F418F6" w:rsidRDefault="00F418F6">
            <w:pPr>
              <w:jc w:val="both"/>
              <w:rPr>
                <w:rFonts w:ascii="Arial" w:eastAsia="Arial" w:hAnsi="Arial" w:cs="Arial"/>
                <w:b/>
                <w:sz w:val="20"/>
                <w:szCs w:val="20"/>
              </w:rPr>
            </w:pPr>
          </w:p>
          <w:p w14:paraId="599587EC" w14:textId="77777777" w:rsidR="00F418F6" w:rsidRDefault="00F418F6">
            <w:pPr>
              <w:jc w:val="both"/>
              <w:rPr>
                <w:rFonts w:ascii="Arial" w:eastAsia="Arial" w:hAnsi="Arial" w:cs="Arial"/>
                <w:b/>
                <w:sz w:val="20"/>
                <w:szCs w:val="20"/>
              </w:rPr>
            </w:pPr>
          </w:p>
          <w:p w14:paraId="588C40A0" w14:textId="77777777" w:rsidR="00F418F6" w:rsidRDefault="00F418F6">
            <w:pPr>
              <w:jc w:val="both"/>
              <w:rPr>
                <w:rFonts w:ascii="Arial" w:eastAsia="Arial" w:hAnsi="Arial" w:cs="Arial"/>
                <w:b/>
                <w:sz w:val="20"/>
                <w:szCs w:val="20"/>
              </w:rPr>
            </w:pPr>
          </w:p>
          <w:p w14:paraId="17981670" w14:textId="77777777" w:rsidR="00F418F6" w:rsidRDefault="00F418F6">
            <w:pPr>
              <w:jc w:val="both"/>
              <w:rPr>
                <w:rFonts w:ascii="Arial" w:eastAsia="Arial" w:hAnsi="Arial" w:cs="Arial"/>
                <w:b/>
                <w:sz w:val="20"/>
                <w:szCs w:val="20"/>
              </w:rPr>
            </w:pPr>
          </w:p>
          <w:p w14:paraId="40A19823" w14:textId="77777777" w:rsidR="00F418F6" w:rsidRDefault="00F418F6">
            <w:pPr>
              <w:jc w:val="both"/>
              <w:rPr>
                <w:rFonts w:ascii="Arial" w:eastAsia="Arial" w:hAnsi="Arial" w:cs="Arial"/>
                <w:b/>
                <w:sz w:val="20"/>
                <w:szCs w:val="20"/>
              </w:rPr>
            </w:pPr>
          </w:p>
          <w:p w14:paraId="12563B34" w14:textId="77777777" w:rsidR="00F418F6" w:rsidRDefault="00F418F6">
            <w:pPr>
              <w:jc w:val="both"/>
              <w:rPr>
                <w:rFonts w:ascii="Arial" w:eastAsia="Arial" w:hAnsi="Arial" w:cs="Arial"/>
                <w:b/>
                <w:sz w:val="20"/>
                <w:szCs w:val="20"/>
              </w:rPr>
            </w:pPr>
          </w:p>
          <w:p w14:paraId="1129EE1E" w14:textId="77777777" w:rsidR="00F418F6" w:rsidRDefault="00F418F6">
            <w:pPr>
              <w:jc w:val="both"/>
              <w:rPr>
                <w:rFonts w:ascii="Arial" w:eastAsia="Arial" w:hAnsi="Arial" w:cs="Arial"/>
                <w:b/>
                <w:sz w:val="20"/>
                <w:szCs w:val="20"/>
              </w:rPr>
            </w:pPr>
          </w:p>
          <w:p w14:paraId="10A0BF88" w14:textId="77777777" w:rsidR="00F418F6" w:rsidRDefault="00F418F6">
            <w:pPr>
              <w:jc w:val="both"/>
              <w:rPr>
                <w:rFonts w:ascii="Arial" w:eastAsia="Arial" w:hAnsi="Arial" w:cs="Arial"/>
                <w:b/>
                <w:sz w:val="20"/>
                <w:szCs w:val="20"/>
              </w:rPr>
            </w:pPr>
          </w:p>
          <w:p w14:paraId="01E07497" w14:textId="77777777" w:rsidR="00F418F6" w:rsidRDefault="00F418F6">
            <w:pPr>
              <w:jc w:val="both"/>
              <w:rPr>
                <w:rFonts w:ascii="Arial" w:eastAsia="Arial" w:hAnsi="Arial" w:cs="Arial"/>
                <w:b/>
                <w:sz w:val="20"/>
                <w:szCs w:val="20"/>
              </w:rPr>
            </w:pPr>
          </w:p>
        </w:tc>
        <w:tc>
          <w:tcPr>
            <w:tcW w:w="2869" w:type="dxa"/>
            <w:gridSpan w:val="2"/>
          </w:tcPr>
          <w:p w14:paraId="1AE57077" w14:textId="77777777" w:rsidR="00F418F6" w:rsidRDefault="00F418F6">
            <w:pPr>
              <w:jc w:val="both"/>
              <w:rPr>
                <w:rFonts w:ascii="Arial" w:eastAsia="Arial" w:hAnsi="Arial" w:cs="Arial"/>
                <w:b/>
                <w:sz w:val="20"/>
                <w:szCs w:val="20"/>
              </w:rPr>
            </w:pPr>
          </w:p>
          <w:p w14:paraId="6F185421" w14:textId="77777777" w:rsidR="00F418F6" w:rsidRDefault="00392EE5">
            <w:pPr>
              <w:jc w:val="both"/>
              <w:rPr>
                <w:rFonts w:ascii="Arial" w:eastAsia="Arial" w:hAnsi="Arial" w:cs="Arial"/>
                <w:b/>
                <w:sz w:val="20"/>
                <w:szCs w:val="20"/>
              </w:rPr>
            </w:pPr>
            <w:r>
              <w:rPr>
                <w:rFonts w:ascii="Arial" w:eastAsia="Arial" w:hAnsi="Arial" w:cs="Arial"/>
                <w:b/>
                <w:sz w:val="20"/>
                <w:szCs w:val="20"/>
              </w:rPr>
              <w:t>TOTAL MARKS</w:t>
            </w:r>
          </w:p>
          <w:p w14:paraId="13607119" w14:textId="77777777" w:rsidR="00F418F6" w:rsidRDefault="00392EE5">
            <w:pPr>
              <w:jc w:val="both"/>
              <w:rPr>
                <w:rFonts w:ascii="Arial" w:eastAsia="Arial" w:hAnsi="Arial" w:cs="Arial"/>
                <w:b/>
                <w:sz w:val="20"/>
                <w:szCs w:val="20"/>
              </w:rPr>
            </w:pPr>
            <w:r>
              <w:rPr>
                <w:rFonts w:ascii="Arial" w:eastAsia="Arial" w:hAnsi="Arial" w:cs="Arial"/>
                <w:b/>
                <w:sz w:val="20"/>
                <w:szCs w:val="20"/>
              </w:rPr>
              <w:t xml:space="preserve"> </w:t>
            </w:r>
          </w:p>
          <w:p w14:paraId="75DF9057" w14:textId="77777777" w:rsidR="00F418F6" w:rsidRDefault="00F418F6">
            <w:pPr>
              <w:jc w:val="both"/>
              <w:rPr>
                <w:rFonts w:ascii="Arial" w:eastAsia="Arial" w:hAnsi="Arial" w:cs="Arial"/>
                <w:b/>
                <w:sz w:val="20"/>
                <w:szCs w:val="20"/>
              </w:rPr>
            </w:pPr>
          </w:p>
          <w:p w14:paraId="1CB145A8" w14:textId="77777777" w:rsidR="00F418F6" w:rsidRDefault="00F418F6">
            <w:pPr>
              <w:jc w:val="both"/>
              <w:rPr>
                <w:rFonts w:ascii="Arial" w:eastAsia="Arial" w:hAnsi="Arial" w:cs="Arial"/>
                <w:b/>
                <w:sz w:val="20"/>
                <w:szCs w:val="20"/>
              </w:rPr>
            </w:pPr>
          </w:p>
          <w:p w14:paraId="57C9EECF" w14:textId="77777777" w:rsidR="00F418F6" w:rsidRDefault="00F418F6">
            <w:pPr>
              <w:jc w:val="both"/>
              <w:rPr>
                <w:rFonts w:ascii="Arial" w:eastAsia="Arial" w:hAnsi="Arial" w:cs="Arial"/>
                <w:b/>
                <w:sz w:val="20"/>
                <w:szCs w:val="20"/>
              </w:rPr>
            </w:pPr>
          </w:p>
          <w:p w14:paraId="78DB5E8D" w14:textId="77777777" w:rsidR="00F418F6" w:rsidRDefault="00F418F6">
            <w:pPr>
              <w:jc w:val="both"/>
              <w:rPr>
                <w:rFonts w:ascii="Arial" w:eastAsia="Arial" w:hAnsi="Arial" w:cs="Arial"/>
                <w:b/>
                <w:sz w:val="20"/>
                <w:szCs w:val="20"/>
              </w:rPr>
            </w:pPr>
          </w:p>
          <w:p w14:paraId="12C741E2" w14:textId="77777777" w:rsidR="00F418F6" w:rsidRDefault="00F418F6">
            <w:pPr>
              <w:jc w:val="both"/>
              <w:rPr>
                <w:rFonts w:ascii="Arial" w:eastAsia="Arial" w:hAnsi="Arial" w:cs="Arial"/>
                <w:b/>
                <w:sz w:val="20"/>
                <w:szCs w:val="20"/>
              </w:rPr>
            </w:pPr>
          </w:p>
          <w:p w14:paraId="01373BEB" w14:textId="77777777" w:rsidR="00F418F6" w:rsidRDefault="00F418F6">
            <w:pPr>
              <w:jc w:val="both"/>
              <w:rPr>
                <w:rFonts w:ascii="Arial" w:eastAsia="Arial" w:hAnsi="Arial" w:cs="Arial"/>
                <w:b/>
                <w:sz w:val="20"/>
                <w:szCs w:val="20"/>
              </w:rPr>
            </w:pPr>
          </w:p>
        </w:tc>
      </w:tr>
    </w:tbl>
    <w:p w14:paraId="58ED039D" w14:textId="77777777" w:rsidR="00F418F6" w:rsidRDefault="00F418F6">
      <w:pPr>
        <w:spacing w:line="276" w:lineRule="auto"/>
        <w:ind w:right="605"/>
        <w:jc w:val="both"/>
        <w:rPr>
          <w:rFonts w:ascii="Arial" w:eastAsia="Arial" w:hAnsi="Arial" w:cs="Arial"/>
          <w:b/>
          <w:sz w:val="20"/>
          <w:szCs w:val="20"/>
        </w:rPr>
      </w:pPr>
    </w:p>
    <w:p w14:paraId="17B0940D" w14:textId="77777777" w:rsidR="00F418F6" w:rsidRDefault="00F418F6">
      <w:pPr>
        <w:spacing w:line="276" w:lineRule="auto"/>
        <w:ind w:right="605"/>
        <w:jc w:val="both"/>
        <w:rPr>
          <w:rFonts w:ascii="Arial" w:eastAsia="Arial" w:hAnsi="Arial" w:cs="Arial"/>
          <w:b/>
          <w:sz w:val="20"/>
          <w:szCs w:val="20"/>
        </w:rPr>
      </w:pPr>
    </w:p>
    <w:p w14:paraId="6C2C6D6B" w14:textId="77777777" w:rsidR="00F418F6" w:rsidRDefault="00F418F6">
      <w:pPr>
        <w:spacing w:line="276" w:lineRule="auto"/>
        <w:ind w:right="605"/>
        <w:jc w:val="both"/>
        <w:rPr>
          <w:rFonts w:ascii="Arial" w:eastAsia="Arial" w:hAnsi="Arial" w:cs="Arial"/>
          <w:b/>
          <w:sz w:val="20"/>
          <w:szCs w:val="20"/>
        </w:rPr>
      </w:pPr>
    </w:p>
    <w:p w14:paraId="7F6E92A2" w14:textId="77777777" w:rsidR="00F418F6" w:rsidRDefault="00F418F6">
      <w:pPr>
        <w:spacing w:line="276" w:lineRule="auto"/>
        <w:ind w:right="605"/>
        <w:jc w:val="both"/>
        <w:rPr>
          <w:rFonts w:ascii="Arial" w:eastAsia="Arial" w:hAnsi="Arial" w:cs="Arial"/>
          <w:b/>
          <w:sz w:val="20"/>
          <w:szCs w:val="20"/>
        </w:rPr>
      </w:pPr>
    </w:p>
    <w:tbl>
      <w:tblPr>
        <w:tblStyle w:val="a0"/>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134"/>
        <w:gridCol w:w="2835"/>
        <w:gridCol w:w="3793"/>
      </w:tblGrid>
      <w:tr w:rsidR="00F418F6" w14:paraId="595B4571" w14:textId="77777777">
        <w:tc>
          <w:tcPr>
            <w:tcW w:w="710" w:type="dxa"/>
          </w:tcPr>
          <w:p w14:paraId="4FFC5F4A" w14:textId="77777777" w:rsidR="00F418F6" w:rsidRDefault="00392EE5">
            <w:pPr>
              <w:spacing w:before="120" w:after="120"/>
              <w:rPr>
                <w:rFonts w:ascii="Arial" w:eastAsia="Arial" w:hAnsi="Arial" w:cs="Arial"/>
              </w:rPr>
            </w:pPr>
            <w:r>
              <w:rPr>
                <w:rFonts w:ascii="Arial" w:eastAsia="Arial" w:hAnsi="Arial" w:cs="Arial"/>
              </w:rPr>
              <w:t>Rev. No.</w:t>
            </w:r>
          </w:p>
        </w:tc>
        <w:tc>
          <w:tcPr>
            <w:tcW w:w="1134" w:type="dxa"/>
          </w:tcPr>
          <w:p w14:paraId="1FE07F43" w14:textId="77777777" w:rsidR="00F418F6" w:rsidRDefault="00392EE5">
            <w:pPr>
              <w:spacing w:before="120" w:after="120"/>
              <w:rPr>
                <w:rFonts w:ascii="Arial" w:eastAsia="Arial" w:hAnsi="Arial" w:cs="Arial"/>
              </w:rPr>
            </w:pPr>
            <w:r>
              <w:rPr>
                <w:rFonts w:ascii="Arial" w:eastAsia="Arial" w:hAnsi="Arial" w:cs="Arial"/>
              </w:rPr>
              <w:t>Date</w:t>
            </w:r>
          </w:p>
        </w:tc>
        <w:tc>
          <w:tcPr>
            <w:tcW w:w="2835" w:type="dxa"/>
          </w:tcPr>
          <w:p w14:paraId="027EFDF7" w14:textId="77777777" w:rsidR="00F418F6" w:rsidRDefault="00392EE5">
            <w:pPr>
              <w:spacing w:before="120" w:after="120"/>
              <w:ind w:right="1068"/>
              <w:rPr>
                <w:rFonts w:ascii="Arial" w:eastAsia="Arial" w:hAnsi="Arial" w:cs="Arial"/>
              </w:rPr>
            </w:pPr>
            <w:r>
              <w:rPr>
                <w:rFonts w:ascii="Arial" w:eastAsia="Arial" w:hAnsi="Arial" w:cs="Arial"/>
              </w:rPr>
              <w:t>Author(s)</w:t>
            </w:r>
          </w:p>
        </w:tc>
        <w:tc>
          <w:tcPr>
            <w:tcW w:w="3793" w:type="dxa"/>
          </w:tcPr>
          <w:p w14:paraId="5CE1B14A" w14:textId="77777777" w:rsidR="00F418F6" w:rsidRDefault="00392EE5">
            <w:pPr>
              <w:spacing w:before="120" w:after="120"/>
              <w:rPr>
                <w:rFonts w:ascii="Arial" w:eastAsia="Arial" w:hAnsi="Arial" w:cs="Arial"/>
              </w:rPr>
            </w:pPr>
            <w:r>
              <w:rPr>
                <w:rFonts w:ascii="Arial" w:eastAsia="Arial" w:hAnsi="Arial" w:cs="Arial"/>
              </w:rPr>
              <w:t>Description</w:t>
            </w:r>
          </w:p>
        </w:tc>
      </w:tr>
      <w:tr w:rsidR="00F418F6" w14:paraId="76D3DECE" w14:textId="77777777">
        <w:trPr>
          <w:trHeight w:val="1745"/>
        </w:trPr>
        <w:tc>
          <w:tcPr>
            <w:tcW w:w="710" w:type="dxa"/>
          </w:tcPr>
          <w:p w14:paraId="1D83DD90" w14:textId="77777777" w:rsidR="00F418F6" w:rsidRDefault="00392EE5">
            <w:pPr>
              <w:spacing w:before="120" w:after="120"/>
              <w:rPr>
                <w:rFonts w:ascii="Arial" w:eastAsia="Arial" w:hAnsi="Arial" w:cs="Arial"/>
              </w:rPr>
            </w:pPr>
            <w:r>
              <w:rPr>
                <w:rFonts w:ascii="Arial" w:eastAsia="Arial" w:hAnsi="Arial" w:cs="Arial"/>
              </w:rPr>
              <w:t>1.0</w:t>
            </w:r>
          </w:p>
        </w:tc>
        <w:tc>
          <w:tcPr>
            <w:tcW w:w="1134" w:type="dxa"/>
          </w:tcPr>
          <w:p w14:paraId="66D7AB29" w14:textId="77777777" w:rsidR="00F418F6" w:rsidRDefault="00392EE5">
            <w:pPr>
              <w:spacing w:before="120" w:after="120"/>
              <w:rPr>
                <w:rFonts w:ascii="Arial" w:eastAsia="Arial" w:hAnsi="Arial" w:cs="Arial"/>
              </w:rPr>
            </w:pPr>
            <w:r>
              <w:rPr>
                <w:rFonts w:ascii="Arial" w:eastAsia="Arial" w:hAnsi="Arial" w:cs="Arial"/>
              </w:rPr>
              <w:t>12 FEB 2020</w:t>
            </w:r>
          </w:p>
        </w:tc>
        <w:tc>
          <w:tcPr>
            <w:tcW w:w="2835" w:type="dxa"/>
          </w:tcPr>
          <w:p w14:paraId="7ACE3987" w14:textId="77777777" w:rsidR="00F418F6" w:rsidRDefault="00392EE5">
            <w:pPr>
              <w:numPr>
                <w:ilvl w:val="0"/>
                <w:numId w:val="3"/>
              </w:numPr>
              <w:pBdr>
                <w:top w:val="nil"/>
                <w:left w:val="nil"/>
                <w:bottom w:val="nil"/>
                <w:right w:val="nil"/>
                <w:between w:val="nil"/>
              </w:pBdr>
              <w:spacing w:before="120" w:line="276" w:lineRule="auto"/>
              <w:ind w:left="283"/>
              <w:rPr>
                <w:rFonts w:ascii="Arial" w:eastAsia="Arial" w:hAnsi="Arial" w:cs="Arial"/>
                <w:color w:val="000000"/>
              </w:rPr>
            </w:pPr>
            <w:r>
              <w:rPr>
                <w:rFonts w:ascii="Arial" w:eastAsia="Arial" w:hAnsi="Arial" w:cs="Arial"/>
                <w:color w:val="000000"/>
              </w:rPr>
              <w:t xml:space="preserve">Noor </w:t>
            </w:r>
            <w:proofErr w:type="spellStart"/>
            <w:r>
              <w:rPr>
                <w:rFonts w:ascii="Arial" w:eastAsia="Arial" w:hAnsi="Arial" w:cs="Arial"/>
                <w:color w:val="000000"/>
              </w:rPr>
              <w:t>Mohd</w:t>
            </w:r>
            <w:proofErr w:type="spellEnd"/>
            <w:r>
              <w:rPr>
                <w:rFonts w:ascii="Arial" w:eastAsia="Arial" w:hAnsi="Arial" w:cs="Arial"/>
                <w:color w:val="000000"/>
              </w:rPr>
              <w:t xml:space="preserve"> </w:t>
            </w:r>
            <w:proofErr w:type="spellStart"/>
            <w:r>
              <w:rPr>
                <w:rFonts w:ascii="Arial" w:eastAsia="Arial" w:hAnsi="Arial" w:cs="Arial"/>
                <w:color w:val="000000"/>
              </w:rPr>
              <w:t>Ariff</w:t>
            </w:r>
            <w:proofErr w:type="spellEnd"/>
          </w:p>
          <w:p w14:paraId="5481F6FD" w14:textId="77777777" w:rsidR="00F418F6" w:rsidRDefault="00392EE5">
            <w:pPr>
              <w:numPr>
                <w:ilvl w:val="0"/>
                <w:numId w:val="3"/>
              </w:numPr>
              <w:pBdr>
                <w:top w:val="nil"/>
                <w:left w:val="nil"/>
                <w:bottom w:val="nil"/>
                <w:right w:val="nil"/>
                <w:between w:val="nil"/>
              </w:pBdr>
              <w:spacing w:line="276" w:lineRule="auto"/>
              <w:ind w:left="283"/>
              <w:rPr>
                <w:rFonts w:ascii="Arial" w:eastAsia="Arial" w:hAnsi="Arial" w:cs="Arial"/>
                <w:color w:val="000000"/>
              </w:rPr>
            </w:pPr>
            <w:r>
              <w:rPr>
                <w:rFonts w:ascii="Arial" w:eastAsia="Arial" w:hAnsi="Arial" w:cs="Arial"/>
                <w:color w:val="000000"/>
              </w:rPr>
              <w:t xml:space="preserve">Ahmad </w:t>
            </w:r>
            <w:proofErr w:type="spellStart"/>
            <w:r>
              <w:rPr>
                <w:rFonts w:ascii="Arial" w:eastAsia="Arial" w:hAnsi="Arial" w:cs="Arial"/>
                <w:color w:val="000000"/>
              </w:rPr>
              <w:t>Nizamudin</w:t>
            </w:r>
            <w:proofErr w:type="spellEnd"/>
          </w:p>
          <w:p w14:paraId="18ED26FF" w14:textId="77777777" w:rsidR="00F418F6" w:rsidRDefault="00F418F6">
            <w:pPr>
              <w:numPr>
                <w:ilvl w:val="0"/>
                <w:numId w:val="3"/>
              </w:numPr>
              <w:pBdr>
                <w:top w:val="nil"/>
                <w:left w:val="nil"/>
                <w:bottom w:val="nil"/>
                <w:right w:val="nil"/>
                <w:between w:val="nil"/>
              </w:pBdr>
              <w:spacing w:after="120" w:line="276" w:lineRule="auto"/>
              <w:ind w:left="283"/>
              <w:rPr>
                <w:rFonts w:ascii="Arial" w:eastAsia="Arial" w:hAnsi="Arial" w:cs="Arial"/>
                <w:color w:val="000000"/>
              </w:rPr>
            </w:pPr>
          </w:p>
        </w:tc>
        <w:tc>
          <w:tcPr>
            <w:tcW w:w="3793" w:type="dxa"/>
          </w:tcPr>
          <w:p w14:paraId="5CFDCB5E" w14:textId="77777777" w:rsidR="00F418F6" w:rsidRDefault="00392EE5">
            <w:pPr>
              <w:numPr>
                <w:ilvl w:val="0"/>
                <w:numId w:val="4"/>
              </w:numPr>
              <w:pBdr>
                <w:top w:val="nil"/>
                <w:left w:val="nil"/>
                <w:bottom w:val="nil"/>
                <w:right w:val="nil"/>
                <w:between w:val="nil"/>
              </w:pBdr>
              <w:spacing w:before="120" w:line="276" w:lineRule="auto"/>
              <w:ind w:left="283"/>
              <w:rPr>
                <w:rFonts w:ascii="Arial" w:eastAsia="Arial" w:hAnsi="Arial" w:cs="Arial"/>
                <w:color w:val="000000"/>
              </w:rPr>
            </w:pPr>
            <w:r>
              <w:rPr>
                <w:rFonts w:ascii="Arial" w:eastAsia="Arial" w:hAnsi="Arial" w:cs="Arial"/>
                <w:color w:val="000000"/>
              </w:rPr>
              <w:t xml:space="preserve">Update to new </w:t>
            </w:r>
            <w:proofErr w:type="spellStart"/>
            <w:r>
              <w:rPr>
                <w:rFonts w:ascii="Arial" w:eastAsia="Arial" w:hAnsi="Arial" w:cs="Arial"/>
                <w:color w:val="000000"/>
              </w:rPr>
              <w:t>UTeM</w:t>
            </w:r>
            <w:proofErr w:type="spellEnd"/>
            <w:r>
              <w:rPr>
                <w:rFonts w:ascii="Arial" w:eastAsia="Arial" w:hAnsi="Arial" w:cs="Arial"/>
                <w:color w:val="000000"/>
              </w:rPr>
              <w:t xml:space="preserve"> logo </w:t>
            </w:r>
          </w:p>
          <w:p w14:paraId="0F6FC0F9" w14:textId="77777777" w:rsidR="00F418F6" w:rsidRDefault="00392EE5">
            <w:pPr>
              <w:numPr>
                <w:ilvl w:val="0"/>
                <w:numId w:val="4"/>
              </w:numPr>
              <w:pBdr>
                <w:top w:val="nil"/>
                <w:left w:val="nil"/>
                <w:bottom w:val="nil"/>
                <w:right w:val="nil"/>
                <w:between w:val="nil"/>
              </w:pBdr>
              <w:spacing w:line="276" w:lineRule="auto"/>
              <w:ind w:left="275"/>
              <w:rPr>
                <w:rFonts w:ascii="Arial" w:eastAsia="Arial" w:hAnsi="Arial" w:cs="Arial"/>
                <w:color w:val="000000"/>
              </w:rPr>
            </w:pPr>
            <w:r>
              <w:rPr>
                <w:rFonts w:ascii="Arial" w:eastAsia="Arial" w:hAnsi="Arial" w:cs="Arial"/>
                <w:color w:val="000000"/>
              </w:rPr>
              <w:t>Update faculty's name</w:t>
            </w:r>
          </w:p>
          <w:p w14:paraId="4D4AD28B" w14:textId="77777777" w:rsidR="00F418F6" w:rsidRDefault="00392EE5">
            <w:pPr>
              <w:numPr>
                <w:ilvl w:val="0"/>
                <w:numId w:val="4"/>
              </w:numPr>
              <w:pBdr>
                <w:top w:val="nil"/>
                <w:left w:val="nil"/>
                <w:bottom w:val="nil"/>
                <w:right w:val="nil"/>
                <w:between w:val="nil"/>
              </w:pBdr>
              <w:spacing w:line="276" w:lineRule="auto"/>
              <w:ind w:left="275"/>
              <w:rPr>
                <w:rFonts w:ascii="Arial" w:eastAsia="Arial" w:hAnsi="Arial" w:cs="Arial"/>
                <w:color w:val="000000"/>
              </w:rPr>
            </w:pPr>
            <w:r>
              <w:rPr>
                <w:rFonts w:ascii="Arial" w:eastAsia="Arial" w:hAnsi="Arial" w:cs="Arial"/>
                <w:color w:val="000000"/>
              </w:rPr>
              <w:t>Change "course" to "</w:t>
            </w:r>
            <w:proofErr w:type="spellStart"/>
            <w:r>
              <w:rPr>
                <w:rFonts w:ascii="Arial" w:eastAsia="Arial" w:hAnsi="Arial" w:cs="Arial"/>
                <w:color w:val="000000"/>
              </w:rPr>
              <w:t>programme</w:t>
            </w:r>
            <w:proofErr w:type="spellEnd"/>
            <w:r>
              <w:rPr>
                <w:rFonts w:ascii="Arial" w:eastAsia="Arial" w:hAnsi="Arial" w:cs="Arial"/>
                <w:color w:val="000000"/>
              </w:rPr>
              <w:t>"</w:t>
            </w:r>
          </w:p>
          <w:p w14:paraId="4A7C0047" w14:textId="77777777" w:rsidR="00F418F6" w:rsidRDefault="00392EE5">
            <w:pPr>
              <w:numPr>
                <w:ilvl w:val="0"/>
                <w:numId w:val="4"/>
              </w:numPr>
              <w:pBdr>
                <w:top w:val="nil"/>
                <w:left w:val="nil"/>
                <w:bottom w:val="nil"/>
                <w:right w:val="nil"/>
                <w:between w:val="nil"/>
              </w:pBdr>
              <w:spacing w:after="120" w:line="276" w:lineRule="auto"/>
              <w:ind w:left="275"/>
              <w:rPr>
                <w:rFonts w:ascii="Arial" w:eastAsia="Arial" w:hAnsi="Arial" w:cs="Arial"/>
                <w:color w:val="000000"/>
              </w:rPr>
            </w:pPr>
            <w:r>
              <w:rPr>
                <w:rFonts w:ascii="Arial" w:eastAsia="Arial" w:hAnsi="Arial" w:cs="Arial"/>
                <w:color w:val="000000"/>
              </w:rPr>
              <w:t>Remove verification stamp</w:t>
            </w:r>
          </w:p>
          <w:p w14:paraId="12237F35" w14:textId="77777777" w:rsidR="00F418F6" w:rsidRDefault="00F418F6">
            <w:pPr>
              <w:spacing w:before="120" w:after="120" w:line="276" w:lineRule="auto"/>
              <w:ind w:left="-85"/>
              <w:rPr>
                <w:rFonts w:ascii="Arial" w:eastAsia="Arial" w:hAnsi="Arial" w:cs="Arial"/>
              </w:rPr>
            </w:pPr>
          </w:p>
        </w:tc>
      </w:tr>
      <w:tr w:rsidR="00F418F6" w14:paraId="43D450CA" w14:textId="77777777">
        <w:trPr>
          <w:trHeight w:val="1745"/>
        </w:trPr>
        <w:tc>
          <w:tcPr>
            <w:tcW w:w="710" w:type="dxa"/>
          </w:tcPr>
          <w:p w14:paraId="39177AC6" w14:textId="77777777" w:rsidR="00F418F6" w:rsidRDefault="00F418F6">
            <w:pPr>
              <w:spacing w:before="120" w:after="120"/>
              <w:rPr>
                <w:rFonts w:ascii="Arial" w:eastAsia="Arial" w:hAnsi="Arial" w:cs="Arial"/>
              </w:rPr>
            </w:pPr>
          </w:p>
        </w:tc>
        <w:tc>
          <w:tcPr>
            <w:tcW w:w="1134" w:type="dxa"/>
          </w:tcPr>
          <w:p w14:paraId="54CDD42C" w14:textId="77777777" w:rsidR="00F418F6" w:rsidRDefault="00F418F6">
            <w:pPr>
              <w:spacing w:before="120" w:after="120"/>
              <w:rPr>
                <w:rFonts w:ascii="Arial" w:eastAsia="Arial" w:hAnsi="Arial" w:cs="Arial"/>
              </w:rPr>
            </w:pPr>
          </w:p>
        </w:tc>
        <w:tc>
          <w:tcPr>
            <w:tcW w:w="2835" w:type="dxa"/>
          </w:tcPr>
          <w:p w14:paraId="77517871" w14:textId="77777777" w:rsidR="00F418F6" w:rsidRDefault="00F418F6">
            <w:pPr>
              <w:spacing w:before="120" w:after="120"/>
              <w:rPr>
                <w:rFonts w:ascii="Arial" w:eastAsia="Arial" w:hAnsi="Arial" w:cs="Arial"/>
              </w:rPr>
            </w:pPr>
          </w:p>
        </w:tc>
        <w:tc>
          <w:tcPr>
            <w:tcW w:w="3793" w:type="dxa"/>
          </w:tcPr>
          <w:p w14:paraId="0B868CCD" w14:textId="77777777" w:rsidR="00F418F6" w:rsidRDefault="00F418F6">
            <w:pPr>
              <w:spacing w:before="120" w:after="120"/>
              <w:ind w:left="-85"/>
              <w:rPr>
                <w:rFonts w:ascii="Arial" w:eastAsia="Arial" w:hAnsi="Arial" w:cs="Arial"/>
              </w:rPr>
            </w:pPr>
          </w:p>
        </w:tc>
      </w:tr>
      <w:tr w:rsidR="00F418F6" w14:paraId="0705DBEF" w14:textId="77777777">
        <w:trPr>
          <w:trHeight w:val="1745"/>
        </w:trPr>
        <w:tc>
          <w:tcPr>
            <w:tcW w:w="710" w:type="dxa"/>
          </w:tcPr>
          <w:p w14:paraId="432C37B0" w14:textId="77777777" w:rsidR="00F418F6" w:rsidRDefault="00F418F6">
            <w:pPr>
              <w:spacing w:before="120" w:after="120"/>
              <w:rPr>
                <w:rFonts w:ascii="Arial" w:eastAsia="Arial" w:hAnsi="Arial" w:cs="Arial"/>
              </w:rPr>
            </w:pPr>
          </w:p>
        </w:tc>
        <w:tc>
          <w:tcPr>
            <w:tcW w:w="1134" w:type="dxa"/>
          </w:tcPr>
          <w:p w14:paraId="126140C5" w14:textId="77777777" w:rsidR="00F418F6" w:rsidRDefault="00F418F6">
            <w:pPr>
              <w:spacing w:before="120" w:after="120"/>
              <w:rPr>
                <w:rFonts w:ascii="Arial" w:eastAsia="Arial" w:hAnsi="Arial" w:cs="Arial"/>
              </w:rPr>
            </w:pPr>
          </w:p>
        </w:tc>
        <w:tc>
          <w:tcPr>
            <w:tcW w:w="2835" w:type="dxa"/>
          </w:tcPr>
          <w:p w14:paraId="37FE7346" w14:textId="77777777" w:rsidR="00F418F6" w:rsidRDefault="00F418F6">
            <w:pPr>
              <w:spacing w:before="120" w:after="120"/>
              <w:rPr>
                <w:rFonts w:ascii="Arial" w:eastAsia="Arial" w:hAnsi="Arial" w:cs="Arial"/>
              </w:rPr>
            </w:pPr>
          </w:p>
        </w:tc>
        <w:tc>
          <w:tcPr>
            <w:tcW w:w="3793" w:type="dxa"/>
          </w:tcPr>
          <w:p w14:paraId="379916A0" w14:textId="77777777" w:rsidR="00F418F6" w:rsidRDefault="00F418F6">
            <w:pPr>
              <w:spacing w:before="120" w:after="120"/>
              <w:ind w:left="-85"/>
              <w:rPr>
                <w:rFonts w:ascii="Arial" w:eastAsia="Arial" w:hAnsi="Arial" w:cs="Arial"/>
              </w:rPr>
            </w:pPr>
          </w:p>
        </w:tc>
      </w:tr>
    </w:tbl>
    <w:p w14:paraId="06D31135" w14:textId="77777777" w:rsidR="00F418F6" w:rsidRDefault="00F418F6">
      <w:pPr>
        <w:spacing w:line="276" w:lineRule="auto"/>
        <w:ind w:right="605"/>
        <w:jc w:val="both"/>
        <w:rPr>
          <w:rFonts w:ascii="Arial" w:eastAsia="Arial" w:hAnsi="Arial" w:cs="Arial"/>
          <w:b/>
          <w:sz w:val="20"/>
          <w:szCs w:val="20"/>
        </w:rPr>
        <w:sectPr w:rsidR="00F418F6">
          <w:headerReference w:type="default" r:id="rId8"/>
          <w:footerReference w:type="default" r:id="rId9"/>
          <w:pgSz w:w="11907" w:h="16840"/>
          <w:pgMar w:top="1264" w:right="1355" w:bottom="1440" w:left="1797" w:header="720" w:footer="720" w:gutter="0"/>
          <w:pgNumType w:start="1"/>
          <w:cols w:space="720" w:equalWidth="0">
            <w:col w:w="9360"/>
          </w:cols>
        </w:sectPr>
      </w:pPr>
    </w:p>
    <w:p w14:paraId="6A47C643" w14:textId="77777777" w:rsidR="00F418F6" w:rsidRDefault="00392EE5">
      <w:pPr>
        <w:pStyle w:val="Heading2"/>
        <w:numPr>
          <w:ilvl w:val="0"/>
          <w:numId w:val="5"/>
        </w:numPr>
        <w:ind w:left="-709" w:firstLine="0"/>
      </w:pPr>
      <w:r>
        <w:lastRenderedPageBreak/>
        <w:t>OBJECTIVES</w:t>
      </w:r>
    </w:p>
    <w:p w14:paraId="5E8DF864" w14:textId="77777777" w:rsidR="00F418F6" w:rsidRDefault="00F418F6">
      <w:pPr>
        <w:rPr>
          <w:rFonts w:ascii="Arial" w:eastAsia="Arial" w:hAnsi="Arial" w:cs="Arial"/>
          <w:sz w:val="20"/>
          <w:szCs w:val="20"/>
        </w:rPr>
      </w:pPr>
    </w:p>
    <w:p w14:paraId="077EFE6E" w14:textId="77777777" w:rsidR="00F418F6" w:rsidRDefault="00392EE5">
      <w:pPr>
        <w:numPr>
          <w:ilvl w:val="0"/>
          <w:numId w:val="6"/>
        </w:numPr>
        <w:ind w:left="426"/>
        <w:rPr>
          <w:sz w:val="20"/>
          <w:szCs w:val="20"/>
        </w:rPr>
      </w:pPr>
      <w:r>
        <w:rPr>
          <w:rFonts w:ascii="Arial" w:eastAsia="Arial" w:hAnsi="Arial" w:cs="Arial"/>
          <w:sz w:val="20"/>
          <w:szCs w:val="20"/>
        </w:rPr>
        <w:t xml:space="preserve">To write an </w:t>
      </w:r>
      <w:proofErr w:type="gramStart"/>
      <w:r>
        <w:rPr>
          <w:rFonts w:ascii="Arial" w:eastAsia="Arial" w:hAnsi="Arial" w:cs="Arial"/>
          <w:sz w:val="20"/>
          <w:szCs w:val="20"/>
        </w:rPr>
        <w:t>8086 assembly</w:t>
      </w:r>
      <w:proofErr w:type="gramEnd"/>
      <w:r>
        <w:rPr>
          <w:rFonts w:ascii="Arial" w:eastAsia="Arial" w:hAnsi="Arial" w:cs="Arial"/>
          <w:sz w:val="20"/>
          <w:szCs w:val="20"/>
        </w:rPr>
        <w:t xml:space="preserve"> language programming to execute basic devices.</w:t>
      </w:r>
    </w:p>
    <w:p w14:paraId="2DF37D3B" w14:textId="77777777" w:rsidR="00F418F6" w:rsidRDefault="00392EE5">
      <w:pPr>
        <w:numPr>
          <w:ilvl w:val="0"/>
          <w:numId w:val="6"/>
        </w:numPr>
        <w:ind w:left="426"/>
        <w:rPr>
          <w:sz w:val="20"/>
          <w:szCs w:val="20"/>
        </w:rPr>
      </w:pPr>
      <w:r>
        <w:rPr>
          <w:rFonts w:ascii="Arial" w:eastAsia="Arial" w:hAnsi="Arial" w:cs="Arial"/>
          <w:sz w:val="20"/>
          <w:szCs w:val="20"/>
        </w:rPr>
        <w:t xml:space="preserve">To become familiar in using simulation software for 8086. </w:t>
      </w:r>
    </w:p>
    <w:p w14:paraId="71180DE8" w14:textId="77777777" w:rsidR="00F418F6" w:rsidRDefault="00392EE5">
      <w:pPr>
        <w:numPr>
          <w:ilvl w:val="0"/>
          <w:numId w:val="6"/>
        </w:numPr>
        <w:ind w:left="426"/>
        <w:rPr>
          <w:sz w:val="20"/>
          <w:szCs w:val="20"/>
        </w:rPr>
      </w:pPr>
      <w:r>
        <w:rPr>
          <w:rFonts w:ascii="Arial" w:eastAsia="Arial" w:hAnsi="Arial" w:cs="Arial"/>
          <w:sz w:val="20"/>
          <w:szCs w:val="20"/>
        </w:rPr>
        <w:t>To implement a simple application based on simulation.</w:t>
      </w:r>
    </w:p>
    <w:p w14:paraId="42DA7671" w14:textId="77777777" w:rsidR="00F418F6" w:rsidRDefault="00F418F6">
      <w:pPr>
        <w:rPr>
          <w:rFonts w:ascii="Arial" w:eastAsia="Arial" w:hAnsi="Arial" w:cs="Arial"/>
          <w:sz w:val="20"/>
          <w:szCs w:val="20"/>
        </w:rPr>
      </w:pPr>
    </w:p>
    <w:p w14:paraId="51FE9BF3" w14:textId="77777777" w:rsidR="00F418F6" w:rsidRDefault="00F418F6">
      <w:pPr>
        <w:rPr>
          <w:rFonts w:ascii="Arial" w:eastAsia="Arial" w:hAnsi="Arial" w:cs="Arial"/>
          <w:sz w:val="20"/>
          <w:szCs w:val="20"/>
        </w:rPr>
      </w:pPr>
    </w:p>
    <w:p w14:paraId="2FB19D62" w14:textId="77777777" w:rsidR="00F418F6" w:rsidRDefault="00392EE5">
      <w:pPr>
        <w:pStyle w:val="Heading2"/>
        <w:numPr>
          <w:ilvl w:val="0"/>
          <w:numId w:val="5"/>
        </w:numPr>
        <w:ind w:left="-709" w:firstLine="0"/>
      </w:pPr>
      <w:r>
        <w:t>EQUIPMENT/COMPONENTS</w:t>
      </w:r>
    </w:p>
    <w:p w14:paraId="4BEF85DA" w14:textId="77777777" w:rsidR="00F418F6" w:rsidRDefault="00F418F6">
      <w:pPr>
        <w:rPr>
          <w:rFonts w:ascii="Arial" w:eastAsia="Arial" w:hAnsi="Arial" w:cs="Arial"/>
          <w:sz w:val="20"/>
          <w:szCs w:val="20"/>
        </w:rPr>
      </w:pPr>
    </w:p>
    <w:p w14:paraId="3EEEE073" w14:textId="77777777" w:rsidR="00F418F6" w:rsidRDefault="00392EE5">
      <w:pPr>
        <w:numPr>
          <w:ilvl w:val="0"/>
          <w:numId w:val="1"/>
        </w:numPr>
        <w:pBdr>
          <w:top w:val="nil"/>
          <w:left w:val="nil"/>
          <w:bottom w:val="nil"/>
          <w:right w:val="nil"/>
          <w:between w:val="nil"/>
        </w:pBdr>
        <w:ind w:left="709" w:hanging="567"/>
        <w:rPr>
          <w:rFonts w:ascii="Arial" w:eastAsia="Arial" w:hAnsi="Arial" w:cs="Arial"/>
          <w:color w:val="000000"/>
          <w:sz w:val="20"/>
          <w:szCs w:val="20"/>
        </w:rPr>
      </w:pPr>
      <w:r>
        <w:rPr>
          <w:rFonts w:ascii="Arial" w:eastAsia="Arial" w:hAnsi="Arial" w:cs="Arial"/>
          <w:color w:val="000000"/>
          <w:sz w:val="20"/>
          <w:szCs w:val="20"/>
        </w:rPr>
        <w:t>Personal computer installed with 8086 Software.</w:t>
      </w:r>
    </w:p>
    <w:p w14:paraId="6D2576F6" w14:textId="77777777" w:rsidR="00F418F6" w:rsidRDefault="00F418F6">
      <w:pPr>
        <w:ind w:right="605"/>
        <w:jc w:val="both"/>
        <w:rPr>
          <w:rFonts w:ascii="Arial" w:eastAsia="Arial" w:hAnsi="Arial" w:cs="Arial"/>
          <w:sz w:val="20"/>
          <w:szCs w:val="20"/>
        </w:rPr>
      </w:pPr>
    </w:p>
    <w:p w14:paraId="5151BDBE" w14:textId="77777777" w:rsidR="00F418F6" w:rsidRDefault="00F418F6">
      <w:pPr>
        <w:ind w:right="605"/>
        <w:jc w:val="both"/>
        <w:rPr>
          <w:rFonts w:ascii="Arial" w:eastAsia="Arial" w:hAnsi="Arial" w:cs="Arial"/>
          <w:sz w:val="20"/>
          <w:szCs w:val="20"/>
        </w:rPr>
      </w:pPr>
    </w:p>
    <w:p w14:paraId="47E8FDF6" w14:textId="77777777" w:rsidR="00F418F6" w:rsidRDefault="00392EE5">
      <w:pPr>
        <w:pStyle w:val="Heading2"/>
        <w:numPr>
          <w:ilvl w:val="0"/>
          <w:numId w:val="5"/>
        </w:numPr>
        <w:ind w:left="-709" w:firstLine="0"/>
      </w:pPr>
      <w:r>
        <w:t>SYNOPSIS &amp; THEORY</w:t>
      </w:r>
    </w:p>
    <w:p w14:paraId="50639B56" w14:textId="77777777" w:rsidR="00F418F6" w:rsidRDefault="00F418F6"/>
    <w:p w14:paraId="184B0B56" w14:textId="77777777" w:rsidR="00F418F6" w:rsidRDefault="00392EE5">
      <w:pPr>
        <w:rPr>
          <w:rFonts w:ascii="Arial" w:eastAsia="Arial" w:hAnsi="Arial" w:cs="Arial"/>
          <w:color w:val="000000"/>
          <w:sz w:val="20"/>
          <w:szCs w:val="20"/>
        </w:rPr>
      </w:pPr>
      <w:r>
        <w:rPr>
          <w:rFonts w:ascii="Arial" w:eastAsia="Arial" w:hAnsi="Arial" w:cs="Arial"/>
          <w:color w:val="000000"/>
          <w:sz w:val="20"/>
          <w:szCs w:val="20"/>
        </w:rPr>
        <w:t xml:space="preserve">In this experiment, students will get an introduction to the </w:t>
      </w:r>
      <w:proofErr w:type="gramStart"/>
      <w:r>
        <w:rPr>
          <w:rFonts w:ascii="Arial" w:eastAsia="Arial" w:hAnsi="Arial" w:cs="Arial"/>
          <w:color w:val="000000"/>
          <w:sz w:val="20"/>
          <w:szCs w:val="20"/>
        </w:rPr>
        <w:t>8086 assembly</w:t>
      </w:r>
      <w:proofErr w:type="gramEnd"/>
      <w:r>
        <w:rPr>
          <w:rFonts w:ascii="Arial" w:eastAsia="Arial" w:hAnsi="Arial" w:cs="Arial"/>
          <w:color w:val="000000"/>
          <w:sz w:val="20"/>
          <w:szCs w:val="20"/>
        </w:rPr>
        <w:t xml:space="preserve"> language program development process. Through a simple example provided below, students will learn how to use edit, assemble and simulate programs using the emu8086 suite. </w:t>
      </w:r>
    </w:p>
    <w:p w14:paraId="11FE9499" w14:textId="77777777" w:rsidR="00F418F6" w:rsidRDefault="00F418F6">
      <w:pPr>
        <w:rPr>
          <w:rFonts w:ascii="Arial" w:eastAsia="Arial" w:hAnsi="Arial" w:cs="Arial"/>
          <w:color w:val="FF0000"/>
          <w:sz w:val="20"/>
          <w:szCs w:val="20"/>
        </w:rPr>
      </w:pPr>
    </w:p>
    <w:p w14:paraId="6E976774" w14:textId="77777777" w:rsidR="00F418F6" w:rsidRDefault="00392EE5">
      <w:pPr>
        <w:jc w:val="both"/>
        <w:rPr>
          <w:rFonts w:ascii="Arial" w:eastAsia="Arial" w:hAnsi="Arial" w:cs="Arial"/>
          <w:color w:val="000000"/>
          <w:sz w:val="20"/>
          <w:szCs w:val="20"/>
        </w:rPr>
      </w:pPr>
      <w:r>
        <w:rPr>
          <w:rFonts w:ascii="Arial" w:eastAsia="Arial" w:hAnsi="Arial" w:cs="Arial"/>
          <w:color w:val="000000"/>
          <w:sz w:val="20"/>
          <w:szCs w:val="20"/>
        </w:rPr>
        <w:t xml:space="preserve">The emu8086 cross-assembler and simulator allows you to write </w:t>
      </w:r>
      <w:proofErr w:type="gramStart"/>
      <w:r>
        <w:rPr>
          <w:rFonts w:ascii="Arial" w:eastAsia="Arial" w:hAnsi="Arial" w:cs="Arial"/>
          <w:color w:val="000000"/>
          <w:sz w:val="20"/>
          <w:szCs w:val="20"/>
        </w:rPr>
        <w:t>a</w:t>
      </w:r>
      <w:proofErr w:type="gramEnd"/>
      <w:r>
        <w:rPr>
          <w:rFonts w:ascii="Arial" w:eastAsia="Arial" w:hAnsi="Arial" w:cs="Arial"/>
          <w:color w:val="000000"/>
          <w:sz w:val="20"/>
          <w:szCs w:val="20"/>
        </w:rPr>
        <w:t xml:space="preserve"> 8086 assembly language program, assemble it into 8086 binary code on a PC, and then execute this code as if you were running it on a real 8086 microprocessor. The simulator allows you to execute a single instruction at a time, and to observe the state of simulated registers after the execution of each instruction. </w:t>
      </w:r>
    </w:p>
    <w:p w14:paraId="4168BDFC" w14:textId="77777777" w:rsidR="00F418F6" w:rsidRDefault="00F418F6">
      <w:pPr>
        <w:rPr>
          <w:rFonts w:ascii="Arial" w:eastAsia="Arial" w:hAnsi="Arial" w:cs="Arial"/>
          <w:sz w:val="20"/>
          <w:szCs w:val="20"/>
        </w:rPr>
      </w:pPr>
    </w:p>
    <w:p w14:paraId="6A4D354D" w14:textId="77777777" w:rsidR="00F418F6" w:rsidRDefault="00F418F6">
      <w:pPr>
        <w:rPr>
          <w:rFonts w:ascii="Arial" w:eastAsia="Arial" w:hAnsi="Arial" w:cs="Arial"/>
          <w:color w:val="FF0000"/>
          <w:sz w:val="20"/>
          <w:szCs w:val="20"/>
        </w:rPr>
      </w:pPr>
    </w:p>
    <w:p w14:paraId="2F02B320" w14:textId="77777777" w:rsidR="00F418F6" w:rsidRDefault="00392EE5">
      <w:pPr>
        <w:numPr>
          <w:ilvl w:val="0"/>
          <w:numId w:val="5"/>
        </w:numPr>
        <w:ind w:left="-709" w:right="605" w:firstLine="0"/>
        <w:jc w:val="both"/>
        <w:rPr>
          <w:rFonts w:ascii="Arial" w:eastAsia="Arial" w:hAnsi="Arial" w:cs="Arial"/>
          <w:b/>
          <w:sz w:val="20"/>
          <w:szCs w:val="20"/>
        </w:rPr>
      </w:pPr>
      <w:r>
        <w:rPr>
          <w:rFonts w:ascii="Arial" w:eastAsia="Arial" w:hAnsi="Arial" w:cs="Arial"/>
          <w:b/>
          <w:sz w:val="20"/>
          <w:szCs w:val="20"/>
        </w:rPr>
        <w:t>PROCEDURE</w:t>
      </w:r>
    </w:p>
    <w:p w14:paraId="159E9889" w14:textId="77777777" w:rsidR="00F418F6" w:rsidRDefault="00F418F6">
      <w:pPr>
        <w:rPr>
          <w:rFonts w:ascii="Arial" w:eastAsia="Arial" w:hAnsi="Arial" w:cs="Arial"/>
          <w:sz w:val="20"/>
          <w:szCs w:val="20"/>
        </w:rPr>
      </w:pPr>
    </w:p>
    <w:p w14:paraId="004E854F" w14:textId="77777777" w:rsidR="00F418F6" w:rsidRDefault="00392EE5">
      <w:pPr>
        <w:pStyle w:val="Heading2"/>
        <w:numPr>
          <w:ilvl w:val="1"/>
          <w:numId w:val="5"/>
        </w:numPr>
        <w:ind w:left="360"/>
      </w:pPr>
      <w:r>
        <w:t xml:space="preserve">Introduction </w:t>
      </w:r>
      <w:proofErr w:type="gramStart"/>
      <w:r>
        <w:t>To</w:t>
      </w:r>
      <w:proofErr w:type="gramEnd"/>
      <w:r>
        <w:t xml:space="preserve"> The Emulator8086 Assembly Language Tool</w:t>
      </w:r>
    </w:p>
    <w:p w14:paraId="5F5CCA64" w14:textId="77777777" w:rsidR="00F418F6" w:rsidRDefault="00F418F6">
      <w:pPr>
        <w:jc w:val="both"/>
        <w:rPr>
          <w:rFonts w:ascii="Arial" w:eastAsia="Arial" w:hAnsi="Arial" w:cs="Arial"/>
          <w:sz w:val="20"/>
          <w:szCs w:val="20"/>
        </w:rPr>
      </w:pPr>
    </w:p>
    <w:p w14:paraId="05CD3BFE" w14:textId="77777777" w:rsidR="00F418F6" w:rsidRDefault="00392EE5">
      <w:pPr>
        <w:numPr>
          <w:ilvl w:val="0"/>
          <w:numId w:val="7"/>
        </w:numPr>
        <w:jc w:val="both"/>
        <w:rPr>
          <w:sz w:val="20"/>
          <w:szCs w:val="20"/>
        </w:rPr>
      </w:pPr>
      <w:r>
        <w:rPr>
          <w:rFonts w:ascii="Arial" w:eastAsia="Arial" w:hAnsi="Arial" w:cs="Arial"/>
          <w:sz w:val="20"/>
          <w:szCs w:val="20"/>
        </w:rPr>
        <w:t>To begin a session, run the program emu8086.exe. This is a text editor for 8086 assembly language programs. When you run emu8086 you see the following dialog box. Select ‘new’ tab.</w:t>
      </w:r>
    </w:p>
    <w:p w14:paraId="2D834316" w14:textId="77777777" w:rsidR="00F418F6" w:rsidRDefault="00392EE5">
      <w:pPr>
        <w:jc w:val="both"/>
        <w:rPr>
          <w:rFonts w:ascii="Arial" w:eastAsia="Arial" w:hAnsi="Arial" w:cs="Arial"/>
          <w:sz w:val="20"/>
          <w:szCs w:val="20"/>
        </w:rPr>
      </w:pPr>
      <w:r>
        <w:rPr>
          <w:noProof/>
        </w:rPr>
        <mc:AlternateContent>
          <mc:Choice Requires="wps">
            <w:drawing>
              <wp:anchor distT="0" distB="0" distL="114300" distR="114300" simplePos="0" relativeHeight="251660288" behindDoc="0" locked="0" layoutInCell="1" hidden="0" allowOverlap="1" wp14:anchorId="0B49A688" wp14:editId="23866CA0">
                <wp:simplePos x="0" y="0"/>
                <wp:positionH relativeFrom="column">
                  <wp:posOffset>661670</wp:posOffset>
                </wp:positionH>
                <wp:positionV relativeFrom="paragraph">
                  <wp:posOffset>7620</wp:posOffset>
                </wp:positionV>
                <wp:extent cx="1285240" cy="1330960"/>
                <wp:effectExtent l="12065" t="6350" r="7620"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240" cy="1330960"/>
                          <a:chOff x="2839" y="9251"/>
                          <a:chExt cx="2024" cy="2096"/>
                        </a:xfrm>
                      </wpg:grpSpPr>
                      <wps:wsp>
                        <wps:cNvPr id="1" name="Straight Arrow Connector 1"/>
                        <wps:cNvCnPr>
                          <a:cxnSpLocks noChangeShapeType="1"/>
                        </wps:cNvCnPr>
                        <wps:spPr bwMode="auto">
                          <a:xfrm>
                            <a:off x="2839" y="9251"/>
                            <a:ext cx="1087" cy="1400"/>
                          </a:xfrm>
                          <a:prstGeom prst="straightConnector1">
                            <a:avLst/>
                          </a:prstGeom>
                          <a:noFill/>
                          <a:ln w="9525">
                            <a:solidFill>
                              <a:srgbClr val="FF0000"/>
                            </a:solidFill>
                            <a:round/>
                            <a:headEnd/>
                            <a:tailEnd type="triangle" w="med" len="med"/>
                          </a:ln>
                        </wps:spPr>
                        <wps:bodyPr/>
                      </wps:wsp>
                      <wps:wsp>
                        <wps:cNvPr id="2" name="Oval 2"/>
                        <wps:cNvSpPr>
                          <a:spLocks noChangeArrowheads="1"/>
                        </wps:cNvSpPr>
                        <wps:spPr bwMode="auto">
                          <a:xfrm>
                            <a:off x="3220" y="10651"/>
                            <a:ext cx="1643" cy="696"/>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661670</wp:posOffset>
                </wp:positionH>
                <wp:positionV relativeFrom="paragraph">
                  <wp:posOffset>7620</wp:posOffset>
                </wp:positionV>
                <wp:extent cx="1304925" cy="1343025"/>
                <wp:effectExtent b="0" l="0" r="0" t="0"/>
                <wp:wrapNone/>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04925" cy="1343025"/>
                        </a:xfrm>
                        <a:prstGeom prst="rect"/>
                        <a:ln/>
                      </pic:spPr>
                    </pic:pic>
                  </a:graphicData>
                </a:graphic>
              </wp:anchor>
            </w:drawing>
          </mc:Fallback>
        </mc:AlternateContent>
      </w:r>
    </w:p>
    <w:p w14:paraId="1FB1653B" w14:textId="77777777" w:rsidR="00F418F6" w:rsidRDefault="00F418F6">
      <w:pPr>
        <w:rPr>
          <w:rFonts w:ascii="Arial" w:eastAsia="Arial" w:hAnsi="Arial" w:cs="Arial"/>
          <w:sz w:val="20"/>
          <w:szCs w:val="20"/>
        </w:rPr>
      </w:pPr>
    </w:p>
    <w:p w14:paraId="738551C9" w14:textId="77777777" w:rsidR="00F418F6" w:rsidRDefault="00392EE5">
      <w:pPr>
        <w:jc w:val="center"/>
        <w:rPr>
          <w:rFonts w:ascii="Arial" w:eastAsia="Arial" w:hAnsi="Arial" w:cs="Arial"/>
          <w:sz w:val="20"/>
          <w:szCs w:val="20"/>
        </w:rPr>
      </w:pPr>
      <w:r>
        <w:rPr>
          <w:rFonts w:ascii="Arial" w:eastAsia="Arial" w:hAnsi="Arial" w:cs="Arial"/>
          <w:noProof/>
          <w:sz w:val="20"/>
          <w:szCs w:val="20"/>
        </w:rPr>
        <w:drawing>
          <wp:inline distT="0" distB="0" distL="0" distR="0" wp14:anchorId="7701F8F5" wp14:editId="21B8D01C">
            <wp:extent cx="3700145" cy="118046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700145" cy="1180465"/>
                    </a:xfrm>
                    <a:prstGeom prst="rect">
                      <a:avLst/>
                    </a:prstGeom>
                    <a:ln/>
                  </pic:spPr>
                </pic:pic>
              </a:graphicData>
            </a:graphic>
          </wp:inline>
        </w:drawing>
      </w:r>
    </w:p>
    <w:p w14:paraId="5C9F858D" w14:textId="77777777" w:rsidR="00F418F6" w:rsidRDefault="00F418F6">
      <w:pPr>
        <w:jc w:val="center"/>
        <w:rPr>
          <w:rFonts w:ascii="Arial" w:eastAsia="Arial" w:hAnsi="Arial" w:cs="Arial"/>
          <w:sz w:val="20"/>
          <w:szCs w:val="20"/>
        </w:rPr>
      </w:pPr>
    </w:p>
    <w:p w14:paraId="6ED36409" w14:textId="77777777" w:rsidR="00F418F6" w:rsidRDefault="00F418F6">
      <w:pPr>
        <w:jc w:val="center"/>
        <w:rPr>
          <w:rFonts w:ascii="Arial" w:eastAsia="Arial" w:hAnsi="Arial" w:cs="Arial"/>
        </w:rPr>
      </w:pPr>
    </w:p>
    <w:p w14:paraId="3EB1AA1A" w14:textId="77777777" w:rsidR="00F418F6" w:rsidRDefault="00392EE5">
      <w:pPr>
        <w:numPr>
          <w:ilvl w:val="0"/>
          <w:numId w:val="7"/>
        </w:numPr>
        <w:rPr>
          <w:sz w:val="20"/>
          <w:szCs w:val="20"/>
        </w:rPr>
      </w:pPr>
      <w:r>
        <w:rPr>
          <w:rFonts w:ascii="Arial" w:eastAsia="Arial" w:hAnsi="Arial" w:cs="Arial"/>
          <w:sz w:val="20"/>
          <w:szCs w:val="20"/>
        </w:rPr>
        <w:t>Then choose code template.</w:t>
      </w:r>
      <w:r>
        <w:rPr>
          <w:noProof/>
        </w:rPr>
        <mc:AlternateContent>
          <mc:Choice Requires="wps">
            <w:drawing>
              <wp:anchor distT="0" distB="0" distL="114300" distR="114300" simplePos="0" relativeHeight="251661312" behindDoc="0" locked="0" layoutInCell="1" hidden="0" allowOverlap="1" wp14:anchorId="4A147473" wp14:editId="0DC4350D">
                <wp:simplePos x="0" y="0"/>
                <wp:positionH relativeFrom="column">
                  <wp:posOffset>1351915</wp:posOffset>
                </wp:positionH>
                <wp:positionV relativeFrom="paragraph">
                  <wp:posOffset>117475</wp:posOffset>
                </wp:positionV>
                <wp:extent cx="2536190" cy="785495"/>
                <wp:effectExtent l="6985" t="10795" r="9525"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785495"/>
                          <a:chOff x="3926" y="11737"/>
                          <a:chExt cx="3994" cy="1237"/>
                        </a:xfrm>
                      </wpg:grpSpPr>
                      <wps:wsp>
                        <wps:cNvPr id="3" name="Straight Arrow Connector 3"/>
                        <wps:cNvCnPr>
                          <a:cxnSpLocks noChangeShapeType="1"/>
                        </wps:cNvCnPr>
                        <wps:spPr bwMode="auto">
                          <a:xfrm>
                            <a:off x="4062" y="11737"/>
                            <a:ext cx="2051" cy="844"/>
                          </a:xfrm>
                          <a:prstGeom prst="straightConnector1">
                            <a:avLst/>
                          </a:prstGeom>
                          <a:noFill/>
                          <a:ln w="9525">
                            <a:solidFill>
                              <a:srgbClr val="FF0000"/>
                            </a:solidFill>
                            <a:round/>
                            <a:headEnd/>
                            <a:tailEnd type="triangle" w="med" len="med"/>
                          </a:ln>
                        </wps:spPr>
                        <wps:bodyPr/>
                      </wps:wsp>
                      <wps:wsp>
                        <wps:cNvPr id="4" name="Oval 4"/>
                        <wps:cNvSpPr>
                          <a:spLocks noChangeArrowheads="1"/>
                        </wps:cNvSpPr>
                        <wps:spPr bwMode="auto">
                          <a:xfrm>
                            <a:off x="3926" y="12581"/>
                            <a:ext cx="3994" cy="393"/>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1351915</wp:posOffset>
                </wp:positionH>
                <wp:positionV relativeFrom="paragraph">
                  <wp:posOffset>117475</wp:posOffset>
                </wp:positionV>
                <wp:extent cx="2552700" cy="809625"/>
                <wp:effectExtent b="0" l="0" r="0" t="0"/>
                <wp:wrapNone/>
                <wp:docPr id="1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552700" cy="809625"/>
                        </a:xfrm>
                        <a:prstGeom prst="rect"/>
                        <a:ln/>
                      </pic:spPr>
                    </pic:pic>
                  </a:graphicData>
                </a:graphic>
              </wp:anchor>
            </w:drawing>
          </mc:Fallback>
        </mc:AlternateContent>
      </w:r>
    </w:p>
    <w:p w14:paraId="40D77299" w14:textId="77777777" w:rsidR="00F418F6" w:rsidRDefault="00F418F6">
      <w:pPr>
        <w:rPr>
          <w:rFonts w:ascii="Arial" w:eastAsia="Arial" w:hAnsi="Arial" w:cs="Arial"/>
          <w:color w:val="FF0000"/>
          <w:sz w:val="20"/>
          <w:szCs w:val="20"/>
        </w:rPr>
      </w:pPr>
    </w:p>
    <w:p w14:paraId="2454388B" w14:textId="77777777" w:rsidR="00F418F6" w:rsidRDefault="00F418F6">
      <w:pPr>
        <w:rPr>
          <w:rFonts w:ascii="Arial" w:eastAsia="Arial" w:hAnsi="Arial" w:cs="Arial"/>
          <w:color w:val="FF0000"/>
          <w:sz w:val="20"/>
          <w:szCs w:val="20"/>
        </w:rPr>
      </w:pPr>
    </w:p>
    <w:p w14:paraId="4E09E19F" w14:textId="77777777" w:rsidR="00F418F6" w:rsidRDefault="00392EE5">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noProof/>
          <w:sz w:val="20"/>
          <w:szCs w:val="20"/>
        </w:rPr>
        <w:drawing>
          <wp:inline distT="0" distB="0" distL="0" distR="0" wp14:anchorId="3B33DBF6" wp14:editId="4F8A3499">
            <wp:extent cx="2796540" cy="1934845"/>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2796540" cy="1934845"/>
                    </a:xfrm>
                    <a:prstGeom prst="rect">
                      <a:avLst/>
                    </a:prstGeom>
                    <a:ln/>
                  </pic:spPr>
                </pic:pic>
              </a:graphicData>
            </a:graphic>
          </wp:inline>
        </w:drawing>
      </w:r>
    </w:p>
    <w:p w14:paraId="6C216248" w14:textId="77777777" w:rsidR="00F418F6" w:rsidRDefault="00392EE5">
      <w:pPr>
        <w:numPr>
          <w:ilvl w:val="0"/>
          <w:numId w:val="7"/>
        </w:numPr>
        <w:rPr>
          <w:sz w:val="20"/>
          <w:szCs w:val="20"/>
        </w:rPr>
      </w:pPr>
      <w:r>
        <w:rPr>
          <w:rFonts w:ascii="Arial" w:eastAsia="Arial" w:hAnsi="Arial" w:cs="Arial"/>
          <w:sz w:val="20"/>
          <w:szCs w:val="20"/>
        </w:rPr>
        <w:t>This is the defaults code. You can erase this code and start again or you can use it. Note that the provided code gives you the beginning and end of a program.</w:t>
      </w:r>
    </w:p>
    <w:p w14:paraId="57C455F9" w14:textId="77777777" w:rsidR="00F418F6" w:rsidRDefault="00F418F6">
      <w:pPr>
        <w:rPr>
          <w:rFonts w:ascii="Arial" w:eastAsia="Arial" w:hAnsi="Arial" w:cs="Arial"/>
          <w:color w:val="FF0000"/>
          <w:sz w:val="20"/>
          <w:szCs w:val="20"/>
        </w:rPr>
      </w:pPr>
    </w:p>
    <w:p w14:paraId="22230800" w14:textId="77777777" w:rsidR="00F418F6" w:rsidRDefault="00392EE5">
      <w:pPr>
        <w:rPr>
          <w:rFonts w:ascii="Arial" w:eastAsia="Arial" w:hAnsi="Arial" w:cs="Arial"/>
          <w:color w:val="FF0000"/>
          <w:sz w:val="20"/>
          <w:szCs w:val="20"/>
        </w:rPr>
      </w:pPr>
      <w:r>
        <w:rPr>
          <w:rFonts w:ascii="Arial" w:eastAsia="Arial" w:hAnsi="Arial" w:cs="Arial"/>
          <w:noProof/>
          <w:sz w:val="20"/>
          <w:szCs w:val="20"/>
        </w:rPr>
        <w:drawing>
          <wp:inline distT="0" distB="0" distL="0" distR="0" wp14:anchorId="0410AF52" wp14:editId="0F22992F">
            <wp:extent cx="5560695" cy="31369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560695" cy="3136900"/>
                    </a:xfrm>
                    <a:prstGeom prst="rect">
                      <a:avLst/>
                    </a:prstGeom>
                    <a:ln/>
                  </pic:spPr>
                </pic:pic>
              </a:graphicData>
            </a:graphic>
          </wp:inline>
        </w:drawing>
      </w:r>
    </w:p>
    <w:p w14:paraId="34F6B9F9" w14:textId="77777777" w:rsidR="00F418F6" w:rsidRDefault="00F418F6">
      <w:pPr>
        <w:pBdr>
          <w:top w:val="nil"/>
          <w:left w:val="nil"/>
          <w:bottom w:val="nil"/>
          <w:right w:val="nil"/>
          <w:between w:val="nil"/>
        </w:pBdr>
        <w:ind w:left="720" w:hanging="720"/>
        <w:rPr>
          <w:color w:val="FF0000"/>
          <w:sz w:val="20"/>
          <w:szCs w:val="20"/>
        </w:rPr>
      </w:pPr>
    </w:p>
    <w:p w14:paraId="7849545A" w14:textId="77777777" w:rsidR="00F418F6" w:rsidRDefault="00392EE5">
      <w:pPr>
        <w:numPr>
          <w:ilvl w:val="0"/>
          <w:numId w:val="7"/>
        </w:numPr>
        <w:rPr>
          <w:sz w:val="20"/>
          <w:szCs w:val="20"/>
        </w:rPr>
      </w:pPr>
      <w:r>
        <w:rPr>
          <w:rFonts w:ascii="Arial" w:eastAsia="Arial" w:hAnsi="Arial" w:cs="Arial"/>
          <w:sz w:val="20"/>
          <w:szCs w:val="20"/>
        </w:rPr>
        <w:t>Consider compiling the example program to display ‘Hello World’ below.</w:t>
      </w:r>
      <w:r>
        <w:rPr>
          <w:rFonts w:ascii="Arial" w:eastAsia="Arial" w:hAnsi="Arial" w:cs="Arial"/>
          <w:b/>
          <w:sz w:val="20"/>
          <w:szCs w:val="20"/>
        </w:rPr>
        <w:t xml:space="preserve"> </w:t>
      </w:r>
    </w:p>
    <w:p w14:paraId="30360B2A" w14:textId="77777777" w:rsidR="00F418F6" w:rsidRDefault="00F418F6">
      <w:pPr>
        <w:pBdr>
          <w:top w:val="nil"/>
          <w:left w:val="nil"/>
          <w:bottom w:val="nil"/>
          <w:right w:val="nil"/>
          <w:between w:val="nil"/>
        </w:pBdr>
        <w:ind w:left="720" w:hanging="720"/>
        <w:rPr>
          <w:rFonts w:ascii="Arial" w:eastAsia="Arial" w:hAnsi="Arial" w:cs="Arial"/>
          <w:b/>
          <w:color w:val="FF0000"/>
          <w:sz w:val="20"/>
          <w:szCs w:val="20"/>
        </w:rPr>
      </w:pPr>
    </w:p>
    <w:p w14:paraId="24571783" w14:textId="77777777" w:rsidR="00F418F6" w:rsidRDefault="00392EE5">
      <w:pPr>
        <w:ind w:left="720"/>
        <w:rPr>
          <w:rFonts w:ascii="Arial" w:eastAsia="Arial" w:hAnsi="Arial" w:cs="Arial"/>
          <w:sz w:val="20"/>
          <w:szCs w:val="20"/>
        </w:rPr>
      </w:pPr>
      <w:r>
        <w:rPr>
          <w:rFonts w:ascii="Arial" w:eastAsia="Arial" w:hAnsi="Arial" w:cs="Arial"/>
          <w:b/>
          <w:color w:val="FF0000"/>
          <w:sz w:val="20"/>
          <w:szCs w:val="20"/>
        </w:rPr>
        <w:t xml:space="preserve"> </w:t>
      </w:r>
      <w:r>
        <w:rPr>
          <w:rFonts w:ascii="Arial" w:eastAsia="Arial" w:hAnsi="Arial" w:cs="Arial"/>
          <w:b/>
          <w:noProof/>
          <w:color w:val="FF0000"/>
          <w:sz w:val="20"/>
          <w:szCs w:val="20"/>
        </w:rPr>
        <w:drawing>
          <wp:inline distT="0" distB="0" distL="0" distR="0" wp14:anchorId="3D5B62FC" wp14:editId="75F13F40">
            <wp:extent cx="4773930" cy="471043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r="48908"/>
                    <a:stretch>
                      <a:fillRect/>
                    </a:stretch>
                  </pic:blipFill>
                  <pic:spPr>
                    <a:xfrm>
                      <a:off x="0" y="0"/>
                      <a:ext cx="4773930" cy="4710430"/>
                    </a:xfrm>
                    <a:prstGeom prst="rect">
                      <a:avLst/>
                    </a:prstGeom>
                    <a:ln/>
                  </pic:spPr>
                </pic:pic>
              </a:graphicData>
            </a:graphic>
          </wp:inline>
        </w:drawing>
      </w:r>
    </w:p>
    <w:p w14:paraId="3C2DBA7B" w14:textId="77777777" w:rsidR="00F418F6" w:rsidRDefault="00392EE5">
      <w:pPr>
        <w:numPr>
          <w:ilvl w:val="0"/>
          <w:numId w:val="7"/>
        </w:numPr>
        <w:jc w:val="both"/>
        <w:rPr>
          <w:sz w:val="20"/>
          <w:szCs w:val="20"/>
        </w:rPr>
      </w:pPr>
      <w:r>
        <w:rPr>
          <w:rFonts w:ascii="Arial" w:eastAsia="Arial" w:hAnsi="Arial" w:cs="Arial"/>
          <w:sz w:val="20"/>
          <w:szCs w:val="20"/>
        </w:rPr>
        <w:t xml:space="preserve">Click on the Assembler tab to get the ‘compile' menu or you can select the ‘compile’ icon in the tool bar. Select this. This will invoke the assembler. The code will either assemble successfully with no </w:t>
      </w:r>
      <w:r>
        <w:rPr>
          <w:rFonts w:ascii="Arial" w:eastAsia="Arial" w:hAnsi="Arial" w:cs="Arial"/>
          <w:sz w:val="20"/>
          <w:szCs w:val="20"/>
        </w:rPr>
        <w:lastRenderedPageBreak/>
        <w:t xml:space="preserve">errors, or unsuccessfully with one or more errors. If you have an error, you have to re-edit your code and then assemble it again. You repeat this step until you have no errors.                                                            </w:t>
      </w:r>
      <w:r>
        <w:rPr>
          <w:noProof/>
        </w:rPr>
        <mc:AlternateContent>
          <mc:Choice Requires="wps">
            <w:drawing>
              <wp:anchor distT="0" distB="0" distL="114300" distR="114300" simplePos="0" relativeHeight="251662336" behindDoc="0" locked="0" layoutInCell="1" hidden="0" allowOverlap="1" wp14:anchorId="4314750F" wp14:editId="02DB8F34">
                <wp:simplePos x="0" y="0"/>
                <wp:positionH relativeFrom="column">
                  <wp:posOffset>2369820</wp:posOffset>
                </wp:positionH>
                <wp:positionV relativeFrom="paragraph">
                  <wp:posOffset>972820</wp:posOffset>
                </wp:positionV>
                <wp:extent cx="500380" cy="437515"/>
                <wp:effectExtent l="5715" t="13335" r="8255" b="63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3751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2369820</wp:posOffset>
                </wp:positionH>
                <wp:positionV relativeFrom="paragraph">
                  <wp:posOffset>972820</wp:posOffset>
                </wp:positionV>
                <wp:extent cx="514350" cy="457200"/>
                <wp:effectExtent b="0" l="0" r="0" t="0"/>
                <wp:wrapNone/>
                <wp:docPr id="20"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14350" cy="457200"/>
                        </a:xfrm>
                        <a:prstGeom prst="rect"/>
                        <a:ln/>
                      </pic:spPr>
                    </pic:pic>
                  </a:graphicData>
                </a:graphic>
              </wp:anchor>
            </w:drawing>
          </mc:Fallback>
        </mc:AlternateContent>
      </w:r>
    </w:p>
    <w:p w14:paraId="4157DBDF" w14:textId="77777777" w:rsidR="00F418F6" w:rsidRDefault="00392EE5">
      <w:pPr>
        <w:ind w:left="720"/>
        <w:rPr>
          <w:rFonts w:ascii="Arial" w:eastAsia="Arial" w:hAnsi="Arial" w:cs="Arial"/>
          <w:sz w:val="20"/>
          <w:szCs w:val="20"/>
        </w:rPr>
      </w:pPr>
      <w:r>
        <w:rPr>
          <w:noProof/>
        </w:rPr>
        <w:drawing>
          <wp:anchor distT="0" distB="0" distL="114300" distR="114300" simplePos="0" relativeHeight="251663360" behindDoc="0" locked="0" layoutInCell="1" hidden="0" allowOverlap="1" wp14:anchorId="3C116DB2" wp14:editId="03AA1B2A">
            <wp:simplePos x="0" y="0"/>
            <wp:positionH relativeFrom="column">
              <wp:posOffset>457200</wp:posOffset>
            </wp:positionH>
            <wp:positionV relativeFrom="paragraph">
              <wp:posOffset>144780</wp:posOffset>
            </wp:positionV>
            <wp:extent cx="5133340" cy="413385"/>
            <wp:effectExtent l="0" t="0" r="0" b="0"/>
            <wp:wrapSquare wrapText="right" distT="0" distB="0" distL="114300" distR="11430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t="2359" r="49846" b="90602"/>
                    <a:stretch>
                      <a:fillRect/>
                    </a:stretch>
                  </pic:blipFill>
                  <pic:spPr>
                    <a:xfrm>
                      <a:off x="0" y="0"/>
                      <a:ext cx="5133340" cy="413385"/>
                    </a:xfrm>
                    <a:prstGeom prst="rect">
                      <a:avLst/>
                    </a:prstGeom>
                    <a:ln/>
                  </pic:spPr>
                </pic:pic>
              </a:graphicData>
            </a:graphic>
          </wp:anchor>
        </w:drawing>
      </w:r>
    </w:p>
    <w:p w14:paraId="629AD606" w14:textId="77777777" w:rsidR="00F418F6" w:rsidRDefault="00392EE5">
      <w:pPr>
        <w:numPr>
          <w:ilvl w:val="0"/>
          <w:numId w:val="7"/>
        </w:numPr>
        <w:rPr>
          <w:sz w:val="20"/>
          <w:szCs w:val="20"/>
        </w:rPr>
      </w:pPr>
      <w:r>
        <w:rPr>
          <w:rFonts w:ascii="Arial" w:eastAsia="Arial" w:hAnsi="Arial" w:cs="Arial"/>
          <w:sz w:val="20"/>
          <w:szCs w:val="20"/>
        </w:rPr>
        <w:t>When you have successfully assembled the code and you need to click on '</w:t>
      </w:r>
      <w:r>
        <w:rPr>
          <w:rFonts w:ascii="Arial" w:eastAsia="Arial" w:hAnsi="Arial" w:cs="Arial"/>
          <w:b/>
          <w:sz w:val="20"/>
          <w:szCs w:val="20"/>
        </w:rPr>
        <w:t>Close</w:t>
      </w:r>
      <w:r>
        <w:rPr>
          <w:rFonts w:ascii="Arial" w:eastAsia="Arial" w:hAnsi="Arial" w:cs="Arial"/>
          <w:sz w:val="20"/>
          <w:szCs w:val="20"/>
        </w:rPr>
        <w:t>' to close the assembler status dialog box.</w:t>
      </w:r>
    </w:p>
    <w:p w14:paraId="6911801D" w14:textId="77777777" w:rsidR="00F418F6" w:rsidRDefault="00F418F6">
      <w:pPr>
        <w:rPr>
          <w:rFonts w:ascii="Arial" w:eastAsia="Arial" w:hAnsi="Arial" w:cs="Arial"/>
          <w:color w:val="FF0000"/>
          <w:sz w:val="20"/>
          <w:szCs w:val="20"/>
        </w:rPr>
      </w:pPr>
    </w:p>
    <w:p w14:paraId="5F6CD3DE" w14:textId="77777777" w:rsidR="00F418F6" w:rsidRDefault="00392EE5">
      <w:pPr>
        <w:rPr>
          <w:rFonts w:ascii="Arial" w:eastAsia="Arial" w:hAnsi="Arial" w:cs="Arial"/>
          <w:color w:val="FF0000"/>
          <w:sz w:val="20"/>
          <w:szCs w:val="20"/>
        </w:rPr>
      </w:pPr>
      <w:r>
        <w:rPr>
          <w:rFonts w:ascii="Arial" w:eastAsia="Arial" w:hAnsi="Arial" w:cs="Arial"/>
          <w:color w:val="FF0000"/>
          <w:sz w:val="20"/>
          <w:szCs w:val="20"/>
        </w:rPr>
        <w:t xml:space="preserve">                                   </w:t>
      </w:r>
      <w:r>
        <w:rPr>
          <w:rFonts w:ascii="Arial" w:eastAsia="Arial" w:hAnsi="Arial" w:cs="Arial"/>
          <w:noProof/>
          <w:color w:val="FF0000"/>
          <w:sz w:val="20"/>
          <w:szCs w:val="20"/>
        </w:rPr>
        <w:drawing>
          <wp:inline distT="0" distB="0" distL="0" distR="0" wp14:anchorId="2FE0C80A" wp14:editId="5D6700CC">
            <wp:extent cx="2477135" cy="2466975"/>
            <wp:effectExtent l="0" t="0" r="0" b="0"/>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2477135" cy="2466975"/>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14:anchorId="539671CB" wp14:editId="4D9850DC">
                <wp:simplePos x="0" y="0"/>
                <wp:positionH relativeFrom="column">
                  <wp:posOffset>1162050</wp:posOffset>
                </wp:positionH>
                <wp:positionV relativeFrom="paragraph">
                  <wp:posOffset>1094740</wp:posOffset>
                </wp:positionV>
                <wp:extent cx="2579370" cy="1112520"/>
                <wp:effectExtent l="7620" t="7620" r="13335" b="1333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9370" cy="1112520"/>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1162050</wp:posOffset>
                </wp:positionH>
                <wp:positionV relativeFrom="paragraph">
                  <wp:posOffset>1094740</wp:posOffset>
                </wp:positionV>
                <wp:extent cx="2600325" cy="1133475"/>
                <wp:effectExtent b="0" l="0" r="0" t="0"/>
                <wp:wrapNone/>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00325" cy="1133475"/>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6762F923" wp14:editId="5AFC9F29">
                <wp:simplePos x="0" y="0"/>
                <wp:positionH relativeFrom="column">
                  <wp:posOffset>1884045</wp:posOffset>
                </wp:positionH>
                <wp:positionV relativeFrom="paragraph">
                  <wp:posOffset>1379220</wp:posOffset>
                </wp:positionV>
                <wp:extent cx="1228090" cy="500380"/>
                <wp:effectExtent l="5715" t="6350" r="13970"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500380"/>
                        </a:xfrm>
                        <a:prstGeom prst="rect">
                          <a:avLst/>
                        </a:prstGeom>
                        <a:solidFill>
                          <a:srgbClr val="D8D8D8"/>
                        </a:solidFill>
                        <a:ln w="9525">
                          <a:solidFill>
                            <a:srgbClr val="000000"/>
                          </a:solidFill>
                          <a:miter lim="800000"/>
                          <a:headEnd/>
                          <a:tailEnd/>
                        </a:ln>
                      </wps:spPr>
                      <wps:txbx>
                        <w:txbxContent>
                          <w:p w14:paraId="4B78397A" w14:textId="77777777" w:rsidR="0069640B" w:rsidRPr="00E2705D" w:rsidRDefault="00392EE5" w:rsidP="0069640B">
                            <w:pPr>
                              <w:rPr>
                                <w:sz w:val="18"/>
                                <w:szCs w:val="18"/>
                              </w:rPr>
                            </w:pPr>
                            <w:r w:rsidRPr="00E2705D">
                              <w:rPr>
                                <w:rFonts w:ascii="Arial" w:hAnsi="Arial" w:cs="Arial"/>
                                <w:sz w:val="18"/>
                                <w:szCs w:val="18"/>
                              </w:rPr>
                              <w:t>error message/report will be in this window</w:t>
                            </w:r>
                          </w:p>
                        </w:txbxContent>
                      </wps:txbx>
                      <wps:bodyPr rot="0" vert="horz" wrap="square" lIns="91440" tIns="45720" rIns="91440" bIns="45720" anchor="t" anchorCtr="0" upright="1">
                        <a:noAutofit/>
                      </wps:bodyPr>
                    </wps:wsp>
                  </a:graphicData>
                </a:graphic>
              </wp:anchor>
            </w:drawing>
          </mc:Choice>
          <mc:Fallback>
            <w:pict>
              <v:rect w14:anchorId="6762F923" id="Rectangle 5" o:spid="_x0000_s1027" style="position:absolute;margin-left:148.35pt;margin-top:108.6pt;width:96.7pt;height:3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" fillcolor="#d8d8d8">
                <v:textbox>
                  <w:txbxContent>
                    <w:p w14:paraId="4B78397A" w14:textId="77777777" w:rsidR="0069640B" w:rsidRPr="00E2705D" w:rsidRDefault="00392EE5" w:rsidP="0069640B">
                      <w:pPr>
                        <w:rPr>
                          <w:sz w:val="18"/>
                          <w:szCs w:val="18"/>
                        </w:rPr>
                      </w:pPr>
                      <w:r w:rsidRPr="00E2705D">
                        <w:rPr>
                          <w:rFonts w:ascii="Arial" w:hAnsi="Arial" w:cs="Arial"/>
                          <w:sz w:val="18"/>
                          <w:szCs w:val="18"/>
                        </w:rPr>
                        <w:t>error message/report will be in this window</w:t>
                      </w:r>
                    </w:p>
                  </w:txbxContent>
                </v:textbox>
              </v:rect>
            </w:pict>
          </mc:Fallback>
        </mc:AlternateContent>
      </w:r>
    </w:p>
    <w:p w14:paraId="6D08C4BC" w14:textId="77777777" w:rsidR="00F418F6" w:rsidRDefault="00F418F6">
      <w:pPr>
        <w:rPr>
          <w:rFonts w:ascii="Arial" w:eastAsia="Arial" w:hAnsi="Arial" w:cs="Arial"/>
          <w:color w:val="FF0000"/>
          <w:sz w:val="20"/>
          <w:szCs w:val="20"/>
        </w:rPr>
      </w:pPr>
    </w:p>
    <w:p w14:paraId="04705F61" w14:textId="77777777" w:rsidR="00F418F6" w:rsidRDefault="00392EE5">
      <w:pPr>
        <w:numPr>
          <w:ilvl w:val="0"/>
          <w:numId w:val="7"/>
        </w:numPr>
        <w:rPr>
          <w:sz w:val="20"/>
          <w:szCs w:val="20"/>
        </w:rPr>
      </w:pPr>
      <w:r>
        <w:rPr>
          <w:rFonts w:ascii="Arial" w:eastAsia="Arial" w:hAnsi="Arial" w:cs="Arial"/>
          <w:sz w:val="20"/>
          <w:szCs w:val="20"/>
        </w:rPr>
        <w:t>Then you need to click on '</w:t>
      </w:r>
      <w:r>
        <w:rPr>
          <w:rFonts w:ascii="Arial" w:eastAsia="Arial" w:hAnsi="Arial" w:cs="Arial"/>
          <w:b/>
          <w:sz w:val="20"/>
          <w:szCs w:val="20"/>
        </w:rPr>
        <w:t>emulate</w:t>
      </w:r>
      <w:r>
        <w:rPr>
          <w:rFonts w:ascii="Arial" w:eastAsia="Arial" w:hAnsi="Arial" w:cs="Arial"/>
          <w:sz w:val="20"/>
          <w:szCs w:val="20"/>
        </w:rPr>
        <w:t>' tab to invoke the assembler.</w:t>
      </w:r>
      <w:r>
        <w:rPr>
          <w:noProof/>
        </w:rPr>
        <w:drawing>
          <wp:anchor distT="0" distB="0" distL="114300" distR="114300" simplePos="0" relativeHeight="251666432" behindDoc="0" locked="0" layoutInCell="1" hidden="0" allowOverlap="1" wp14:anchorId="2872D3DE" wp14:editId="5836BBAC">
            <wp:simplePos x="0" y="0"/>
            <wp:positionH relativeFrom="column">
              <wp:posOffset>457200</wp:posOffset>
            </wp:positionH>
            <wp:positionV relativeFrom="paragraph">
              <wp:posOffset>275590</wp:posOffset>
            </wp:positionV>
            <wp:extent cx="5133340" cy="413385"/>
            <wp:effectExtent l="0" t="0" r="0" b="0"/>
            <wp:wrapSquare wrapText="right" distT="0" distB="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t="2359" r="49846" b="90602"/>
                    <a:stretch>
                      <a:fillRect/>
                    </a:stretch>
                  </pic:blipFill>
                  <pic:spPr>
                    <a:xfrm>
                      <a:off x="0" y="0"/>
                      <a:ext cx="5133340" cy="413385"/>
                    </a:xfrm>
                    <a:prstGeom prst="rect">
                      <a:avLst/>
                    </a:prstGeom>
                    <a:ln/>
                  </pic:spPr>
                </pic:pic>
              </a:graphicData>
            </a:graphic>
          </wp:anchor>
        </w:drawing>
      </w:r>
      <w:r>
        <w:rPr>
          <w:noProof/>
        </w:rPr>
        <mc:AlternateContent>
          <mc:Choice Requires="wps">
            <w:drawing>
              <wp:anchor distT="0" distB="0" distL="114300" distR="114300" simplePos="0" relativeHeight="251667456" behindDoc="0" locked="0" layoutInCell="1" hidden="0" allowOverlap="1" wp14:anchorId="46CA8F06" wp14:editId="63DDB557">
                <wp:simplePos x="0" y="0"/>
                <wp:positionH relativeFrom="column">
                  <wp:posOffset>2792730</wp:posOffset>
                </wp:positionH>
                <wp:positionV relativeFrom="paragraph">
                  <wp:posOffset>364490</wp:posOffset>
                </wp:positionV>
                <wp:extent cx="500380" cy="437515"/>
                <wp:effectExtent l="9525" t="5715" r="13970"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3751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2792730</wp:posOffset>
                </wp:positionH>
                <wp:positionV relativeFrom="paragraph">
                  <wp:posOffset>364490</wp:posOffset>
                </wp:positionV>
                <wp:extent cx="523875" cy="457200"/>
                <wp:effectExtent b="0" l="0" r="0" t="0"/>
                <wp:wrapNone/>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3875" cy="457200"/>
                        </a:xfrm>
                        <a:prstGeom prst="rect"/>
                        <a:ln/>
                      </pic:spPr>
                    </pic:pic>
                  </a:graphicData>
                </a:graphic>
              </wp:anchor>
            </w:drawing>
          </mc:Fallback>
        </mc:AlternateContent>
      </w:r>
    </w:p>
    <w:p w14:paraId="6607C21C" w14:textId="77777777" w:rsidR="00F418F6" w:rsidRDefault="00F418F6">
      <w:pPr>
        <w:rPr>
          <w:rFonts w:ascii="Arial" w:eastAsia="Arial" w:hAnsi="Arial" w:cs="Arial"/>
          <w:sz w:val="20"/>
          <w:szCs w:val="20"/>
        </w:rPr>
      </w:pPr>
    </w:p>
    <w:p w14:paraId="52AE9D03" w14:textId="77777777" w:rsidR="00F418F6" w:rsidRDefault="00F418F6">
      <w:pPr>
        <w:rPr>
          <w:rFonts w:ascii="Arial" w:eastAsia="Arial" w:hAnsi="Arial" w:cs="Arial"/>
          <w:sz w:val="20"/>
          <w:szCs w:val="20"/>
        </w:rPr>
      </w:pPr>
    </w:p>
    <w:p w14:paraId="0FCA6B10" w14:textId="77777777" w:rsidR="00F418F6" w:rsidRDefault="00392EE5">
      <w:pPr>
        <w:numPr>
          <w:ilvl w:val="0"/>
          <w:numId w:val="7"/>
        </w:numPr>
        <w:rPr>
          <w:sz w:val="20"/>
          <w:szCs w:val="20"/>
        </w:rPr>
      </w:pPr>
      <w:r>
        <w:rPr>
          <w:rFonts w:ascii="Arial" w:eastAsia="Arial" w:hAnsi="Arial" w:cs="Arial"/>
          <w:sz w:val="20"/>
          <w:szCs w:val="20"/>
        </w:rPr>
        <w:t>Then click on '</w:t>
      </w:r>
      <w:r>
        <w:rPr>
          <w:rFonts w:ascii="Arial" w:eastAsia="Arial" w:hAnsi="Arial" w:cs="Arial"/>
          <w:b/>
          <w:sz w:val="20"/>
          <w:szCs w:val="20"/>
        </w:rPr>
        <w:t>run</w:t>
      </w:r>
      <w:r>
        <w:rPr>
          <w:rFonts w:ascii="Arial" w:eastAsia="Arial" w:hAnsi="Arial" w:cs="Arial"/>
          <w:sz w:val="20"/>
          <w:szCs w:val="20"/>
        </w:rPr>
        <w:t>' tab to invoke the assembler running the code.</w:t>
      </w:r>
    </w:p>
    <w:p w14:paraId="6379F8A9" w14:textId="77777777" w:rsidR="00F418F6" w:rsidRDefault="00F418F6">
      <w:pPr>
        <w:ind w:left="720"/>
        <w:rPr>
          <w:rFonts w:ascii="Arial" w:eastAsia="Arial" w:hAnsi="Arial" w:cs="Arial"/>
          <w:sz w:val="20"/>
          <w:szCs w:val="20"/>
        </w:rPr>
      </w:pPr>
    </w:p>
    <w:p w14:paraId="59455FE8" w14:textId="77777777" w:rsidR="00F418F6" w:rsidRDefault="00392EE5">
      <w:pPr>
        <w:ind w:left="720"/>
        <w:rPr>
          <w:rFonts w:ascii="Arial" w:eastAsia="Arial" w:hAnsi="Arial" w:cs="Arial"/>
          <w:sz w:val="20"/>
          <w:szCs w:val="20"/>
        </w:rPr>
      </w:pPr>
      <w:r>
        <w:rPr>
          <w:rFonts w:ascii="Arial" w:eastAsia="Arial" w:hAnsi="Arial" w:cs="Arial"/>
          <w:noProof/>
          <w:sz w:val="20"/>
          <w:szCs w:val="20"/>
        </w:rPr>
        <w:drawing>
          <wp:inline distT="0" distB="0" distL="0" distR="0" wp14:anchorId="4B82B47B" wp14:editId="70529F68">
            <wp:extent cx="4975860" cy="2955925"/>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4975860" cy="2955925"/>
                    </a:xfrm>
                    <a:prstGeom prst="rect">
                      <a:avLst/>
                    </a:prstGeom>
                    <a:ln/>
                  </pic:spPr>
                </pic:pic>
              </a:graphicData>
            </a:graphic>
          </wp:inline>
        </w:drawing>
      </w:r>
      <w:r>
        <w:rPr>
          <w:noProof/>
        </w:rPr>
        <w:drawing>
          <wp:anchor distT="0" distB="0" distL="114300" distR="114300" simplePos="0" relativeHeight="251668480" behindDoc="0" locked="0" layoutInCell="1" hidden="0" allowOverlap="1" wp14:anchorId="2CBA58FC" wp14:editId="03F48D4C">
            <wp:simplePos x="0" y="0"/>
            <wp:positionH relativeFrom="column">
              <wp:posOffset>822960</wp:posOffset>
            </wp:positionH>
            <wp:positionV relativeFrom="paragraph">
              <wp:posOffset>2293620</wp:posOffset>
            </wp:positionV>
            <wp:extent cx="1722755" cy="629920"/>
            <wp:effectExtent l="0" t="0" r="0" b="0"/>
            <wp:wrapNone/>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l="44354" r="23699"/>
                    <a:stretch>
                      <a:fillRect/>
                    </a:stretch>
                  </pic:blipFill>
                  <pic:spPr>
                    <a:xfrm>
                      <a:off x="0" y="0"/>
                      <a:ext cx="1722755" cy="629920"/>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hidden="0" allowOverlap="1" wp14:anchorId="57DD569A" wp14:editId="61504269">
                <wp:simplePos x="0" y="0"/>
                <wp:positionH relativeFrom="column">
                  <wp:posOffset>1995804</wp:posOffset>
                </wp:positionH>
                <wp:positionV relativeFrom="paragraph">
                  <wp:posOffset>79375</wp:posOffset>
                </wp:positionV>
                <wp:extent cx="500380" cy="437515"/>
                <wp:effectExtent l="12700" t="12700" r="10795" b="698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3751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1995804</wp:posOffset>
                </wp:positionH>
                <wp:positionV relativeFrom="paragraph">
                  <wp:posOffset>79375</wp:posOffset>
                </wp:positionV>
                <wp:extent cx="523875" cy="457200"/>
                <wp:effectExtent b="0" l="0" r="0" t="0"/>
                <wp:wrapNone/>
                <wp:docPr id="17"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23875" cy="4572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5F10A8A2" wp14:editId="1D223DAC">
                <wp:simplePos x="0" y="0"/>
                <wp:positionH relativeFrom="column">
                  <wp:posOffset>1995804</wp:posOffset>
                </wp:positionH>
                <wp:positionV relativeFrom="paragraph">
                  <wp:posOffset>516890</wp:posOffset>
                </wp:positionV>
                <wp:extent cx="201295" cy="1951990"/>
                <wp:effectExtent l="60325" t="12065" r="14605" b="266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295" cy="1951990"/>
                        </a:xfrm>
                        <a:prstGeom prst="straightConnector1">
                          <a:avLst/>
                        </a:prstGeom>
                        <a:noFill/>
                        <a:ln w="19050">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1995804</wp:posOffset>
                </wp:positionH>
                <wp:positionV relativeFrom="paragraph">
                  <wp:posOffset>516890</wp:posOffset>
                </wp:positionV>
                <wp:extent cx="276225" cy="1990725"/>
                <wp:effectExtent b="0" l="0" r="0" t="0"/>
                <wp:wrapNone/>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6225" cy="1990725"/>
                        </a:xfrm>
                        <a:prstGeom prst="rect"/>
                        <a:ln/>
                      </pic:spPr>
                    </pic:pic>
                  </a:graphicData>
                </a:graphic>
              </wp:anchor>
            </w:drawing>
          </mc:Fallback>
        </mc:AlternateContent>
      </w:r>
    </w:p>
    <w:p w14:paraId="557D326D" w14:textId="77777777" w:rsidR="00F418F6" w:rsidRDefault="00F418F6">
      <w:pPr>
        <w:rPr>
          <w:rFonts w:ascii="Arial" w:eastAsia="Arial" w:hAnsi="Arial" w:cs="Arial"/>
          <w:sz w:val="20"/>
          <w:szCs w:val="20"/>
        </w:rPr>
      </w:pPr>
    </w:p>
    <w:p w14:paraId="3F04760F" w14:textId="77777777" w:rsidR="00F418F6" w:rsidRDefault="00392EE5">
      <w:pPr>
        <w:numPr>
          <w:ilvl w:val="0"/>
          <w:numId w:val="7"/>
        </w:numPr>
        <w:rPr>
          <w:sz w:val="20"/>
          <w:szCs w:val="20"/>
        </w:rPr>
      </w:pPr>
      <w:r>
        <w:rPr>
          <w:rFonts w:ascii="Arial" w:eastAsia="Arial" w:hAnsi="Arial" w:cs="Arial"/>
          <w:sz w:val="20"/>
          <w:szCs w:val="20"/>
        </w:rPr>
        <w:t>Then click on '</w:t>
      </w:r>
      <w:r>
        <w:rPr>
          <w:rFonts w:ascii="Arial" w:eastAsia="Arial" w:hAnsi="Arial" w:cs="Arial"/>
          <w:b/>
          <w:sz w:val="20"/>
          <w:szCs w:val="20"/>
        </w:rPr>
        <w:t>run</w:t>
      </w:r>
      <w:r>
        <w:rPr>
          <w:rFonts w:ascii="Arial" w:eastAsia="Arial" w:hAnsi="Arial" w:cs="Arial"/>
          <w:sz w:val="20"/>
          <w:szCs w:val="20"/>
        </w:rPr>
        <w:t>' tab to invoke the assembler running the code.</w:t>
      </w:r>
    </w:p>
    <w:p w14:paraId="2931FDF5" w14:textId="77777777" w:rsidR="00F418F6" w:rsidRDefault="00F418F6">
      <w:pPr>
        <w:ind w:left="720"/>
        <w:rPr>
          <w:rFonts w:ascii="Arial" w:eastAsia="Arial" w:hAnsi="Arial" w:cs="Arial"/>
          <w:sz w:val="20"/>
          <w:szCs w:val="20"/>
        </w:rPr>
      </w:pPr>
    </w:p>
    <w:p w14:paraId="7DE8780B" w14:textId="77777777" w:rsidR="00F418F6" w:rsidRDefault="00392EE5">
      <w:pPr>
        <w:ind w:left="720"/>
        <w:rPr>
          <w:rFonts w:ascii="Arial" w:eastAsia="Arial" w:hAnsi="Arial" w:cs="Arial"/>
          <w:sz w:val="20"/>
          <w:szCs w:val="20"/>
        </w:rPr>
      </w:pPr>
      <w:r>
        <w:rPr>
          <w:rFonts w:ascii="Arial" w:eastAsia="Arial" w:hAnsi="Arial" w:cs="Arial"/>
          <w:noProof/>
          <w:sz w:val="20"/>
          <w:szCs w:val="20"/>
        </w:rPr>
        <w:lastRenderedPageBreak/>
        <w:drawing>
          <wp:inline distT="0" distB="0" distL="0" distR="0" wp14:anchorId="45A4BBC3" wp14:editId="5BC3FE3B">
            <wp:extent cx="5071745" cy="385953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071745" cy="3859530"/>
                    </a:xfrm>
                    <a:prstGeom prst="rect">
                      <a:avLst/>
                    </a:prstGeom>
                    <a:ln/>
                  </pic:spPr>
                </pic:pic>
              </a:graphicData>
            </a:graphic>
          </wp:inline>
        </w:drawing>
      </w:r>
      <w:r>
        <w:rPr>
          <w:noProof/>
        </w:rPr>
        <mc:AlternateContent>
          <mc:Choice Requires="wps">
            <w:drawing>
              <wp:anchor distT="0" distB="0" distL="114300" distR="114300" simplePos="0" relativeHeight="251671552" behindDoc="0" locked="0" layoutInCell="1" hidden="0" allowOverlap="1" wp14:anchorId="08FD07D6" wp14:editId="6E224D85">
                <wp:simplePos x="0" y="0"/>
                <wp:positionH relativeFrom="column">
                  <wp:posOffset>515620</wp:posOffset>
                </wp:positionH>
                <wp:positionV relativeFrom="paragraph">
                  <wp:posOffset>770255</wp:posOffset>
                </wp:positionV>
                <wp:extent cx="1043305" cy="3036570"/>
                <wp:effectExtent l="8890" t="7620" r="5080" b="1333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3036570"/>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wp:posOffset>
                </wp:positionH>
                <wp:positionV relativeFrom="paragraph">
                  <wp:posOffset>770255</wp:posOffset>
                </wp:positionV>
                <wp:extent cx="1057275" cy="3057525"/>
                <wp:effectExtent b="0" l="0" r="0" t="0"/>
                <wp:wrapNone/>
                <wp:docPr id="1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057275" cy="305752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3504CAAC" wp14:editId="13DFFCEE">
                <wp:simplePos x="0" y="0"/>
                <wp:positionH relativeFrom="column">
                  <wp:posOffset>868680</wp:posOffset>
                </wp:positionH>
                <wp:positionV relativeFrom="paragraph">
                  <wp:posOffset>3806825</wp:posOffset>
                </wp:positionV>
                <wp:extent cx="111760" cy="429260"/>
                <wp:effectExtent l="9525" t="34290" r="59690" b="127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760" cy="429260"/>
                        </a:xfrm>
                        <a:prstGeom prst="straightConnector1">
                          <a:avLst/>
                        </a:prstGeom>
                        <a:noFill/>
                        <a:ln w="19050">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868680</wp:posOffset>
                </wp:positionH>
                <wp:positionV relativeFrom="paragraph">
                  <wp:posOffset>3806825</wp:posOffset>
                </wp:positionV>
                <wp:extent cx="180975" cy="476250"/>
                <wp:effectExtent b="0" l="0" r="0" t="0"/>
                <wp:wrapNone/>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80975" cy="4762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12F70524" wp14:editId="298CDEEA">
                <wp:simplePos x="0" y="0"/>
                <wp:positionH relativeFrom="column">
                  <wp:posOffset>2775585</wp:posOffset>
                </wp:positionH>
                <wp:positionV relativeFrom="paragraph">
                  <wp:posOffset>3434080</wp:posOffset>
                </wp:positionV>
                <wp:extent cx="853440" cy="1578610"/>
                <wp:effectExtent l="59055" t="42545" r="11430" b="76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3440" cy="1578610"/>
                        </a:xfrm>
                        <a:prstGeom prst="straightConnector1">
                          <a:avLst/>
                        </a:prstGeom>
                        <a:noFill/>
                        <a:ln w="9525">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2775585</wp:posOffset>
                </wp:positionH>
                <wp:positionV relativeFrom="paragraph">
                  <wp:posOffset>3434080</wp:posOffset>
                </wp:positionV>
                <wp:extent cx="923925" cy="1628775"/>
                <wp:effectExtent b="0" l="0" r="0" t="0"/>
                <wp:wrapNone/>
                <wp:docPr id="1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923925" cy="1628775"/>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1C5090A0" wp14:editId="59C906E4">
                <wp:simplePos x="0" y="0"/>
                <wp:positionH relativeFrom="column">
                  <wp:posOffset>3111500</wp:posOffset>
                </wp:positionH>
                <wp:positionV relativeFrom="paragraph">
                  <wp:posOffset>1639570</wp:posOffset>
                </wp:positionV>
                <wp:extent cx="802640" cy="2622550"/>
                <wp:effectExtent l="61595" t="29210" r="12065" b="57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2640" cy="2622550"/>
                        </a:xfrm>
                        <a:prstGeom prst="straightConnector1">
                          <a:avLst/>
                        </a:prstGeom>
                        <a:noFill/>
                        <a:ln w="9525">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3111500</wp:posOffset>
                </wp:positionH>
                <wp:positionV relativeFrom="paragraph">
                  <wp:posOffset>1639570</wp:posOffset>
                </wp:positionV>
                <wp:extent cx="876300" cy="2657475"/>
                <wp:effectExtent b="0" l="0" r="0" t="0"/>
                <wp:wrapNone/>
                <wp:docPr id="21"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876300" cy="2657475"/>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101A3E96" wp14:editId="59DFA73B">
                <wp:simplePos x="0" y="0"/>
                <wp:positionH relativeFrom="column">
                  <wp:posOffset>2445385</wp:posOffset>
                </wp:positionH>
                <wp:positionV relativeFrom="paragraph">
                  <wp:posOffset>3434080</wp:posOffset>
                </wp:positionV>
                <wp:extent cx="390525" cy="1527175"/>
                <wp:effectExtent l="62230" t="33020" r="13970" b="1143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1527175"/>
                        </a:xfrm>
                        <a:prstGeom prst="straightConnector1">
                          <a:avLst/>
                        </a:prstGeom>
                        <a:noFill/>
                        <a:ln w="9525">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2445385</wp:posOffset>
                </wp:positionH>
                <wp:positionV relativeFrom="paragraph">
                  <wp:posOffset>3434080</wp:posOffset>
                </wp:positionV>
                <wp:extent cx="466725" cy="1571625"/>
                <wp:effectExtent b="0" l="0" r="0" t="0"/>
                <wp:wrapNone/>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66725" cy="1571625"/>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741F58C0" wp14:editId="719CA12D">
                <wp:simplePos x="0" y="0"/>
                <wp:positionH relativeFrom="column">
                  <wp:posOffset>2176145</wp:posOffset>
                </wp:positionH>
                <wp:positionV relativeFrom="paragraph">
                  <wp:posOffset>3477895</wp:posOffset>
                </wp:positionV>
                <wp:extent cx="0" cy="1595120"/>
                <wp:effectExtent l="59690" t="19685" r="54610" b="1397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95120"/>
                        </a:xfrm>
                        <a:prstGeom prst="straightConnector1">
                          <a:avLst/>
                        </a:prstGeom>
                        <a:noFill/>
                        <a:ln w="9525">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2176145</wp:posOffset>
                </wp:positionH>
                <wp:positionV relativeFrom="paragraph">
                  <wp:posOffset>3477895</wp:posOffset>
                </wp:positionV>
                <wp:extent cx="114300" cy="1628775"/>
                <wp:effectExtent b="0" l="0" r="0" t="0"/>
                <wp:wrapNone/>
                <wp:docPr id="14"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114300" cy="1628775"/>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14:anchorId="20E03D0D" wp14:editId="5592DF62">
                <wp:simplePos x="0" y="0"/>
                <wp:positionH relativeFrom="column">
                  <wp:posOffset>1438275</wp:posOffset>
                </wp:positionH>
                <wp:positionV relativeFrom="paragraph">
                  <wp:posOffset>3434080</wp:posOffset>
                </wp:positionV>
                <wp:extent cx="324485" cy="1527175"/>
                <wp:effectExtent l="7620" t="33020" r="58420" b="1143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4485" cy="1527175"/>
                        </a:xfrm>
                        <a:prstGeom prst="straightConnector1">
                          <a:avLst/>
                        </a:prstGeom>
                        <a:noFill/>
                        <a:ln w="9525">
                          <a:solidFill>
                            <a:srgbClr val="FF0000"/>
                          </a:solidFill>
                          <a:round/>
                          <a:headEnd/>
                          <a:tailEnd type="triangle" w="med" len="med"/>
                        </a:ln>
                      </wps:spPr>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1438275</wp:posOffset>
                </wp:positionH>
                <wp:positionV relativeFrom="paragraph">
                  <wp:posOffset>3434080</wp:posOffset>
                </wp:positionV>
                <wp:extent cx="390525" cy="1571625"/>
                <wp:effectExtent b="0" l="0" r="0" t="0"/>
                <wp:wrapNone/>
                <wp:docPr id="12"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90525" cy="1571625"/>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7E908D43" wp14:editId="0A883B4E">
                <wp:simplePos x="0" y="0"/>
                <wp:positionH relativeFrom="column">
                  <wp:posOffset>4871085</wp:posOffset>
                </wp:positionH>
                <wp:positionV relativeFrom="paragraph">
                  <wp:posOffset>1216660</wp:posOffset>
                </wp:positionV>
                <wp:extent cx="310515" cy="2312670"/>
                <wp:effectExtent l="11430" t="6350" r="11430" b="5080"/>
                <wp:wrapNone/>
                <wp:docPr id="19" name="Right Brac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515" cy="2312670"/>
                        </a:xfrm>
                        <a:prstGeom prst="rightBrace">
                          <a:avLst>
                            <a:gd name="adj1" fmla="val 62065"/>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4871085</wp:posOffset>
                </wp:positionH>
                <wp:positionV relativeFrom="paragraph">
                  <wp:posOffset>1216660</wp:posOffset>
                </wp:positionV>
                <wp:extent cx="333375" cy="2324100"/>
                <wp:effectExtent b="0" l="0" r="0" t="0"/>
                <wp:wrapNone/>
                <wp:docPr id="19"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333375" cy="2324100"/>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14:anchorId="2757CB78" wp14:editId="6E2593E8">
                <wp:simplePos x="0" y="0"/>
                <wp:positionH relativeFrom="column">
                  <wp:posOffset>5224780</wp:posOffset>
                </wp:positionH>
                <wp:positionV relativeFrom="paragraph">
                  <wp:posOffset>2174875</wp:posOffset>
                </wp:positionV>
                <wp:extent cx="1021080" cy="387985"/>
                <wp:effectExtent l="12700" t="12065" r="13970"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87985"/>
                        </a:xfrm>
                        <a:prstGeom prst="rect">
                          <a:avLst/>
                        </a:prstGeom>
                        <a:solidFill>
                          <a:srgbClr val="D8D8D8"/>
                        </a:solidFill>
                        <a:ln w="9525">
                          <a:solidFill>
                            <a:srgbClr val="000000"/>
                          </a:solidFill>
                          <a:miter lim="800000"/>
                          <a:headEnd/>
                          <a:tailEnd/>
                        </a:ln>
                      </wps:spPr>
                      <wps:txbx>
                        <w:txbxContent>
                          <w:p w14:paraId="1CE2A8D9" w14:textId="77777777" w:rsidR="0069640B" w:rsidRPr="00320F91" w:rsidRDefault="00392EE5" w:rsidP="0069640B">
                            <w:pPr>
                              <w:jc w:val="center"/>
                              <w:rPr>
                                <w:sz w:val="20"/>
                                <w:szCs w:val="20"/>
                              </w:rPr>
                            </w:pPr>
                            <w:r>
                              <w:rPr>
                                <w:sz w:val="20"/>
                                <w:szCs w:val="20"/>
                              </w:rPr>
                              <w:t>Disassembled machine code</w:t>
                            </w:r>
                          </w:p>
                          <w:p w14:paraId="3E744CBF" w14:textId="77777777" w:rsidR="0069640B" w:rsidRPr="0043551D" w:rsidRDefault="00A95632" w:rsidP="0069640B"/>
                        </w:txbxContent>
                      </wps:txbx>
                      <wps:bodyPr rot="0" vert="horz" wrap="square" lIns="91440" tIns="45720" rIns="91440" bIns="45720" anchor="t" anchorCtr="0" upright="1">
                        <a:noAutofit/>
                      </wps:bodyPr>
                    </wps:wsp>
                  </a:graphicData>
                </a:graphic>
              </wp:anchor>
            </w:drawing>
          </mc:Choice>
          <mc:Fallback>
            <w:pict>
              <v:rect w14:anchorId="2757CB78" id="Rectangle 23" o:spid="_x0000_s1028" style="position:absolute;left:0;text-align:left;margin-left:411.4pt;margin-top:171.25pt;width:80.4pt;height:3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" fillcolor="#d8d8d8">
                <v:textbox>
                  <w:txbxContent>
                    <w:p w14:paraId="1CE2A8D9" w14:textId="77777777" w:rsidR="0069640B" w:rsidRPr="00320F91" w:rsidRDefault="00392EE5" w:rsidP="0069640B">
                      <w:pPr>
                        <w:jc w:val="center"/>
                        <w:rPr>
                          <w:sz w:val="20"/>
                          <w:szCs w:val="20"/>
                        </w:rPr>
                      </w:pPr>
                      <w:r>
                        <w:rPr>
                          <w:sz w:val="20"/>
                          <w:szCs w:val="20"/>
                        </w:rPr>
                        <w:t>Disassembled machine code</w:t>
                      </w:r>
                    </w:p>
                    <w:p w14:paraId="3E744CBF" w14:textId="77777777" w:rsidR="0069640B" w:rsidRPr="0043551D" w:rsidRDefault="00A95632" w:rsidP="0069640B"/>
                  </w:txbxContent>
                </v:textbox>
              </v:rect>
            </w:pict>
          </mc:Fallback>
        </mc:AlternateContent>
      </w:r>
    </w:p>
    <w:p w14:paraId="5A52283E" w14:textId="77777777" w:rsidR="00F418F6" w:rsidRDefault="00F418F6">
      <w:pPr>
        <w:ind w:left="720"/>
        <w:rPr>
          <w:rFonts w:ascii="Arial" w:eastAsia="Arial" w:hAnsi="Arial" w:cs="Arial"/>
          <w:sz w:val="20"/>
          <w:szCs w:val="20"/>
        </w:rPr>
      </w:pPr>
    </w:p>
    <w:p w14:paraId="1CDEC23E" w14:textId="77777777" w:rsidR="00F418F6" w:rsidRDefault="00F418F6">
      <w:pPr>
        <w:ind w:left="720"/>
        <w:rPr>
          <w:rFonts w:ascii="Arial" w:eastAsia="Arial" w:hAnsi="Arial" w:cs="Arial"/>
          <w:sz w:val="20"/>
          <w:szCs w:val="20"/>
        </w:rPr>
      </w:pPr>
    </w:p>
    <w:p w14:paraId="28CE97B2" w14:textId="77777777" w:rsidR="00F418F6" w:rsidRDefault="00392EE5">
      <w:pPr>
        <w:ind w:left="720"/>
        <w:rPr>
          <w:rFonts w:ascii="Arial" w:eastAsia="Arial" w:hAnsi="Arial" w:cs="Arial"/>
          <w:sz w:val="20"/>
          <w:szCs w:val="20"/>
        </w:rPr>
      </w:pPr>
      <w:r>
        <w:rPr>
          <w:noProof/>
        </w:rPr>
        <mc:AlternateContent>
          <mc:Choice Requires="wps">
            <w:drawing>
              <wp:anchor distT="0" distB="0" distL="114300" distR="114300" simplePos="0" relativeHeight="251680768" behindDoc="0" locked="0" layoutInCell="1" hidden="0" allowOverlap="1" wp14:anchorId="32A818E7" wp14:editId="75D025DD">
                <wp:simplePos x="0" y="0"/>
                <wp:positionH relativeFrom="column">
                  <wp:posOffset>109856</wp:posOffset>
                </wp:positionH>
                <wp:positionV relativeFrom="paragraph">
                  <wp:posOffset>87630</wp:posOffset>
                </wp:positionV>
                <wp:extent cx="1242060" cy="578485"/>
                <wp:effectExtent l="12700" t="6350" r="12065" b="571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578485"/>
                        </a:xfrm>
                        <a:prstGeom prst="rect">
                          <a:avLst/>
                        </a:prstGeom>
                        <a:solidFill>
                          <a:srgbClr val="FFFFFF"/>
                        </a:solidFill>
                        <a:ln w="9525">
                          <a:solidFill>
                            <a:srgbClr val="000000"/>
                          </a:solidFill>
                          <a:miter lim="800000"/>
                          <a:headEnd/>
                          <a:tailEnd/>
                        </a:ln>
                      </wps:spPr>
                      <wps:txbx>
                        <w:txbxContent>
                          <w:p w14:paraId="3A2F07C0" w14:textId="77777777" w:rsidR="0069640B" w:rsidRDefault="00392EE5" w:rsidP="0069640B">
                            <w:r w:rsidRPr="00BE6C1A">
                              <w:rPr>
                                <w:sz w:val="20"/>
                                <w:szCs w:val="20"/>
                              </w:rPr>
                              <w:t>Observe the register content each</w:t>
                            </w:r>
                            <w:r>
                              <w:t xml:space="preserve"> single step</w:t>
                            </w:r>
                          </w:p>
                        </w:txbxContent>
                      </wps:txbx>
                      <wps:bodyPr rot="0" vert="horz" wrap="square" lIns="91440" tIns="45720" rIns="91440" bIns="45720" anchor="t" anchorCtr="0" upright="1">
                        <a:noAutofit/>
                      </wps:bodyPr>
                    </wps:wsp>
                  </a:graphicData>
                </a:graphic>
              </wp:anchor>
            </w:drawing>
          </mc:Choice>
          <mc:Fallback>
            <w:pict>
              <v:rect w14:anchorId="32A818E7" id="Rectangle 24" o:spid="_x0000_s1029" style="position:absolute;left:0;text-align:left;margin-left:8.65pt;margin-top:6.9pt;width:97.8pt;height:45.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">
                <v:textbox>
                  <w:txbxContent>
                    <w:p w14:paraId="3A2F07C0" w14:textId="77777777" w:rsidR="0069640B" w:rsidRDefault="00392EE5" w:rsidP="0069640B">
                      <w:r w:rsidRPr="00BE6C1A">
                        <w:rPr>
                          <w:sz w:val="20"/>
                          <w:szCs w:val="20"/>
                        </w:rPr>
                        <w:t>Observe the register content each</w:t>
                      </w:r>
                      <w:r>
                        <w:t xml:space="preserve"> single step</w:t>
                      </w:r>
                    </w:p>
                  </w:txbxContent>
                </v:textbox>
              </v:rect>
            </w:pict>
          </mc:Fallback>
        </mc:AlternateContent>
      </w:r>
      <w:r>
        <w:rPr>
          <w:noProof/>
        </w:rPr>
        <mc:AlternateContent>
          <mc:Choice Requires="wps">
            <w:drawing>
              <wp:anchor distT="0" distB="0" distL="114300" distR="114300" simplePos="0" relativeHeight="251681792" behindDoc="0" locked="0" layoutInCell="1" hidden="0" allowOverlap="1" wp14:anchorId="4D498838" wp14:editId="18FBACC7">
                <wp:simplePos x="0" y="0"/>
                <wp:positionH relativeFrom="column">
                  <wp:posOffset>3543300</wp:posOffset>
                </wp:positionH>
                <wp:positionV relativeFrom="paragraph">
                  <wp:posOffset>113665</wp:posOffset>
                </wp:positionV>
                <wp:extent cx="1021080" cy="499745"/>
                <wp:effectExtent l="7620" t="13335" r="9525" b="107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499745"/>
                        </a:xfrm>
                        <a:prstGeom prst="rect">
                          <a:avLst/>
                        </a:prstGeom>
                        <a:solidFill>
                          <a:srgbClr val="D8D8D8"/>
                        </a:solidFill>
                        <a:ln w="9525">
                          <a:solidFill>
                            <a:srgbClr val="000000"/>
                          </a:solidFill>
                          <a:miter lim="800000"/>
                          <a:headEnd/>
                          <a:tailEnd/>
                        </a:ln>
                      </wps:spPr>
                      <wps:txbx>
                        <w:txbxContent>
                          <w:p w14:paraId="48C83F72" w14:textId="77777777" w:rsidR="0069640B" w:rsidRPr="00320F91" w:rsidRDefault="00392EE5" w:rsidP="0069640B">
                            <w:pPr>
                              <w:rPr>
                                <w:sz w:val="20"/>
                                <w:szCs w:val="20"/>
                              </w:rPr>
                            </w:pPr>
                            <w:r w:rsidRPr="00320F91">
                              <w:rPr>
                                <w:sz w:val="20"/>
                                <w:szCs w:val="20"/>
                              </w:rPr>
                              <w:t>The line of the code</w:t>
                            </w:r>
                            <w:r>
                              <w:rPr>
                                <w:sz w:val="20"/>
                                <w:szCs w:val="20"/>
                              </w:rPr>
                              <w:t xml:space="preserve"> that being execute</w:t>
                            </w:r>
                          </w:p>
                          <w:p w14:paraId="4536E49C" w14:textId="77777777" w:rsidR="0069640B" w:rsidRPr="0043551D" w:rsidRDefault="00A95632" w:rsidP="0069640B"/>
                        </w:txbxContent>
                      </wps:txbx>
                      <wps:bodyPr rot="0" vert="horz" wrap="square" lIns="91440" tIns="45720" rIns="91440" bIns="45720" anchor="t" anchorCtr="0" upright="1">
                        <a:noAutofit/>
                      </wps:bodyPr>
                    </wps:wsp>
                  </a:graphicData>
                </a:graphic>
              </wp:anchor>
            </w:drawing>
          </mc:Choice>
          <mc:Fallback>
            <w:pict>
              <v:rect w14:anchorId="4D498838" id="Rectangle 35" o:spid="_x0000_s1030" style="position:absolute;left:0;text-align:left;margin-left:279pt;margin-top:8.95pt;width:80.4pt;height:39.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" fillcolor="#d8d8d8">
                <v:textbox>
                  <w:txbxContent>
                    <w:p w14:paraId="48C83F72" w14:textId="77777777" w:rsidR="0069640B" w:rsidRPr="00320F91" w:rsidRDefault="00392EE5" w:rsidP="0069640B">
                      <w:pPr>
                        <w:rPr>
                          <w:sz w:val="20"/>
                          <w:szCs w:val="20"/>
                        </w:rPr>
                      </w:pPr>
                      <w:r w:rsidRPr="00320F91">
                        <w:rPr>
                          <w:sz w:val="20"/>
                          <w:szCs w:val="20"/>
                        </w:rPr>
                        <w:t>The line of the code</w:t>
                      </w:r>
                      <w:r>
                        <w:rPr>
                          <w:sz w:val="20"/>
                          <w:szCs w:val="20"/>
                        </w:rPr>
                        <w:t xml:space="preserve"> that being execute</w:t>
                      </w:r>
                    </w:p>
                    <w:p w14:paraId="4536E49C" w14:textId="77777777" w:rsidR="0069640B" w:rsidRPr="0043551D" w:rsidRDefault="00A95632" w:rsidP="0069640B"/>
                  </w:txbxContent>
                </v:textbox>
              </v:rect>
            </w:pict>
          </mc:Fallback>
        </mc:AlternateContent>
      </w:r>
    </w:p>
    <w:p w14:paraId="189E52F8" w14:textId="77777777" w:rsidR="00F418F6" w:rsidRDefault="00F418F6">
      <w:pPr>
        <w:ind w:left="720"/>
        <w:rPr>
          <w:rFonts w:ascii="Arial" w:eastAsia="Arial" w:hAnsi="Arial" w:cs="Arial"/>
          <w:sz w:val="20"/>
          <w:szCs w:val="20"/>
        </w:rPr>
      </w:pPr>
    </w:p>
    <w:p w14:paraId="0CE1BCA1" w14:textId="77777777" w:rsidR="00F418F6" w:rsidRDefault="00F418F6">
      <w:pPr>
        <w:ind w:left="720"/>
        <w:rPr>
          <w:rFonts w:ascii="Arial" w:eastAsia="Arial" w:hAnsi="Arial" w:cs="Arial"/>
          <w:sz w:val="20"/>
          <w:szCs w:val="20"/>
        </w:rPr>
      </w:pPr>
    </w:p>
    <w:p w14:paraId="4B0E195F" w14:textId="77777777" w:rsidR="00F418F6" w:rsidRDefault="00F418F6">
      <w:pPr>
        <w:ind w:left="720"/>
        <w:rPr>
          <w:rFonts w:ascii="Arial" w:eastAsia="Arial" w:hAnsi="Arial" w:cs="Arial"/>
          <w:sz w:val="20"/>
          <w:szCs w:val="20"/>
        </w:rPr>
      </w:pPr>
    </w:p>
    <w:p w14:paraId="76F023C8" w14:textId="77777777" w:rsidR="00F418F6" w:rsidRDefault="00F418F6">
      <w:pPr>
        <w:ind w:left="720"/>
        <w:rPr>
          <w:rFonts w:ascii="Arial" w:eastAsia="Arial" w:hAnsi="Arial" w:cs="Arial"/>
          <w:sz w:val="20"/>
          <w:szCs w:val="20"/>
        </w:rPr>
      </w:pPr>
    </w:p>
    <w:p w14:paraId="75999A6D" w14:textId="77777777" w:rsidR="00F418F6" w:rsidRDefault="00392EE5">
      <w:pPr>
        <w:ind w:left="720"/>
        <w:rPr>
          <w:rFonts w:ascii="Arial" w:eastAsia="Arial" w:hAnsi="Arial" w:cs="Arial"/>
          <w:sz w:val="20"/>
          <w:szCs w:val="20"/>
        </w:rPr>
      </w:pPr>
      <w:r>
        <w:rPr>
          <w:noProof/>
        </w:rPr>
        <mc:AlternateContent>
          <mc:Choice Requires="wps">
            <w:drawing>
              <wp:anchor distT="0" distB="0" distL="114300" distR="114300" simplePos="0" relativeHeight="251682816" behindDoc="0" locked="0" layoutInCell="1" hidden="0" allowOverlap="1" wp14:anchorId="0A201F5E" wp14:editId="0D602128">
                <wp:simplePos x="0" y="0"/>
                <wp:positionH relativeFrom="column">
                  <wp:posOffset>868680</wp:posOffset>
                </wp:positionH>
                <wp:positionV relativeFrom="paragraph">
                  <wp:posOffset>82550</wp:posOffset>
                </wp:positionV>
                <wp:extent cx="3355975" cy="758825"/>
                <wp:effectExtent l="9525" t="7620" r="6350" b="50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5975" cy="758825"/>
                        </a:xfrm>
                        <a:prstGeom prst="rect">
                          <a:avLst/>
                        </a:prstGeom>
                        <a:solidFill>
                          <a:srgbClr val="FFFFFF"/>
                        </a:solidFill>
                        <a:ln w="9525">
                          <a:solidFill>
                            <a:srgbClr val="000000"/>
                          </a:solidFill>
                          <a:miter lim="800000"/>
                          <a:headEnd/>
                          <a:tailEnd/>
                        </a:ln>
                      </wps:spPr>
                      <wps:txbx>
                        <w:txbxContent>
                          <w:p w14:paraId="53FBF61F" w14:textId="77777777" w:rsidR="0069640B" w:rsidRPr="00885FF4" w:rsidRDefault="00392EE5" w:rsidP="0069640B">
                            <w:pPr>
                              <w:rPr>
                                <w:b/>
                                <w:color w:val="808080"/>
                                <w:sz w:val="20"/>
                                <w:szCs w:val="20"/>
                              </w:rPr>
                            </w:pPr>
                            <w:r w:rsidRPr="00885FF4">
                              <w:rPr>
                                <w:b/>
                                <w:color w:val="808080"/>
                                <w:sz w:val="20"/>
                                <w:szCs w:val="20"/>
                              </w:rPr>
                              <w:t xml:space="preserve">Physical </w:t>
                            </w:r>
                            <w:r w:rsidRPr="00885FF4">
                              <w:rPr>
                                <w:b/>
                                <w:color w:val="808080"/>
                                <w:sz w:val="20"/>
                                <w:szCs w:val="20"/>
                              </w:rPr>
                              <w:tab/>
                            </w:r>
                            <w:r w:rsidRPr="00661A41">
                              <w:rPr>
                                <w:b/>
                                <w:color w:val="009900"/>
                                <w:sz w:val="20"/>
                                <w:szCs w:val="20"/>
                              </w:rPr>
                              <w:t xml:space="preserve">    HEX</w:t>
                            </w:r>
                            <w:r>
                              <w:rPr>
                                <w:b/>
                                <w:color w:val="009900"/>
                                <w:sz w:val="20"/>
                                <w:szCs w:val="20"/>
                              </w:rPr>
                              <w:t xml:space="preserve">         </w:t>
                            </w:r>
                            <w:r w:rsidRPr="00885FF4">
                              <w:rPr>
                                <w:b/>
                                <w:color w:val="808080"/>
                                <w:sz w:val="20"/>
                                <w:szCs w:val="20"/>
                              </w:rPr>
                              <w:t xml:space="preserve">DECIMAL          </w:t>
                            </w:r>
                            <w:r w:rsidRPr="00661A41">
                              <w:rPr>
                                <w:b/>
                                <w:sz w:val="20"/>
                                <w:szCs w:val="20"/>
                              </w:rPr>
                              <w:t>ASCII</w:t>
                            </w:r>
                          </w:p>
                          <w:p w14:paraId="041DE08D" w14:textId="77777777" w:rsidR="0069640B" w:rsidRPr="00885FF4" w:rsidRDefault="00392EE5" w:rsidP="0069640B">
                            <w:pPr>
                              <w:rPr>
                                <w:b/>
                                <w:color w:val="808080"/>
                                <w:sz w:val="20"/>
                                <w:szCs w:val="20"/>
                              </w:rPr>
                            </w:pPr>
                            <w:proofErr w:type="gramStart"/>
                            <w:r w:rsidRPr="00885FF4">
                              <w:rPr>
                                <w:b/>
                                <w:color w:val="808080"/>
                                <w:sz w:val="20"/>
                                <w:szCs w:val="20"/>
                              </w:rPr>
                              <w:t>Address :</w:t>
                            </w:r>
                            <w:proofErr w:type="gramEnd"/>
                          </w:p>
                          <w:p w14:paraId="093C3A2C" w14:textId="77777777" w:rsidR="0069640B" w:rsidRDefault="00392EE5" w:rsidP="0069640B">
                            <w:pPr>
                              <w:rPr>
                                <w:b/>
                              </w:rPr>
                            </w:pPr>
                            <w:r>
                              <w:rPr>
                                <w:b/>
                              </w:rPr>
                              <w:t xml:space="preserve">                           </w:t>
                            </w:r>
                          </w:p>
                          <w:p w14:paraId="66905F42" w14:textId="77777777" w:rsidR="0069640B" w:rsidRPr="00661A41" w:rsidRDefault="00392EE5" w:rsidP="0069640B">
                            <w:pPr>
                              <w:jc w:val="center"/>
                              <w:rPr>
                                <w:b/>
                              </w:rPr>
                            </w:pPr>
                            <w:r w:rsidRPr="00661A41">
                              <w:rPr>
                                <w:b/>
                              </w:rPr>
                              <w:t>The Memory List</w:t>
                            </w:r>
                          </w:p>
                        </w:txbxContent>
                      </wps:txbx>
                      <wps:bodyPr rot="0" vert="horz" wrap="square" lIns="91440" tIns="45720" rIns="91440" bIns="45720" anchor="t" anchorCtr="0" upright="1">
                        <a:noAutofit/>
                      </wps:bodyPr>
                    </wps:wsp>
                  </a:graphicData>
                </a:graphic>
              </wp:anchor>
            </w:drawing>
          </mc:Choice>
          <mc:Fallback>
            <w:pict>
              <v:rect w14:anchorId="0A201F5E" id="Rectangle 36" o:spid="_x0000_s1031" style="position:absolute;left:0;text-align:left;margin-left:68.4pt;margin-top:6.5pt;width:264.25pt;height:59.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">
                <v:textbox>
                  <w:txbxContent>
                    <w:p w14:paraId="53FBF61F" w14:textId="77777777" w:rsidR="0069640B" w:rsidRPr="00885FF4" w:rsidRDefault="00392EE5" w:rsidP="0069640B">
                      <w:pPr>
                        <w:rPr>
                          <w:b/>
                          <w:color w:val="808080"/>
                          <w:sz w:val="20"/>
                          <w:szCs w:val="20"/>
                        </w:rPr>
                      </w:pPr>
                      <w:r w:rsidRPr="00885FF4">
                        <w:rPr>
                          <w:b/>
                          <w:color w:val="808080"/>
                          <w:sz w:val="20"/>
                          <w:szCs w:val="20"/>
                        </w:rPr>
                        <w:t xml:space="preserve">Physical </w:t>
                      </w:r>
                      <w:r w:rsidRPr="00885FF4">
                        <w:rPr>
                          <w:b/>
                          <w:color w:val="808080"/>
                          <w:sz w:val="20"/>
                          <w:szCs w:val="20"/>
                        </w:rPr>
                        <w:tab/>
                      </w:r>
                      <w:r w:rsidRPr="00661A41">
                        <w:rPr>
                          <w:b/>
                          <w:color w:val="009900"/>
                          <w:sz w:val="20"/>
                          <w:szCs w:val="20"/>
                        </w:rPr>
                        <w:t xml:space="preserve">    HEX</w:t>
                      </w:r>
                      <w:r>
                        <w:rPr>
                          <w:b/>
                          <w:color w:val="009900"/>
                          <w:sz w:val="20"/>
                          <w:szCs w:val="20"/>
                        </w:rPr>
                        <w:t xml:space="preserve">         </w:t>
                      </w:r>
                      <w:r w:rsidRPr="00885FF4">
                        <w:rPr>
                          <w:b/>
                          <w:color w:val="808080"/>
                          <w:sz w:val="20"/>
                          <w:szCs w:val="20"/>
                        </w:rPr>
                        <w:t xml:space="preserve">DECIMAL          </w:t>
                      </w:r>
                      <w:r w:rsidRPr="00661A41">
                        <w:rPr>
                          <w:b/>
                          <w:sz w:val="20"/>
                          <w:szCs w:val="20"/>
                        </w:rPr>
                        <w:t>ASCII</w:t>
                      </w:r>
                    </w:p>
                    <w:p w14:paraId="041DE08D" w14:textId="77777777" w:rsidR="0069640B" w:rsidRPr="00885FF4" w:rsidRDefault="00392EE5" w:rsidP="0069640B">
                      <w:pPr>
                        <w:rPr>
                          <w:b/>
                          <w:color w:val="808080"/>
                          <w:sz w:val="20"/>
                          <w:szCs w:val="20"/>
                        </w:rPr>
                      </w:pPr>
                      <w:proofErr w:type="gramStart"/>
                      <w:r w:rsidRPr="00885FF4">
                        <w:rPr>
                          <w:b/>
                          <w:color w:val="808080"/>
                          <w:sz w:val="20"/>
                          <w:szCs w:val="20"/>
                        </w:rPr>
                        <w:t>Address :</w:t>
                      </w:r>
                      <w:proofErr w:type="gramEnd"/>
                    </w:p>
                    <w:p w14:paraId="093C3A2C" w14:textId="77777777" w:rsidR="0069640B" w:rsidRDefault="00392EE5" w:rsidP="0069640B">
                      <w:pPr>
                        <w:rPr>
                          <w:b/>
                        </w:rPr>
                      </w:pPr>
                      <w:r>
                        <w:rPr>
                          <w:b/>
                        </w:rPr>
                        <w:t xml:space="preserve">                           </w:t>
                      </w:r>
                    </w:p>
                    <w:p w14:paraId="66905F42" w14:textId="77777777" w:rsidR="0069640B" w:rsidRPr="00661A41" w:rsidRDefault="00392EE5" w:rsidP="0069640B">
                      <w:pPr>
                        <w:jc w:val="center"/>
                        <w:rPr>
                          <w:b/>
                        </w:rPr>
                      </w:pPr>
                      <w:r w:rsidRPr="00661A41">
                        <w:rPr>
                          <w:b/>
                        </w:rPr>
                        <w:t>The Memory List</w:t>
                      </w:r>
                    </w:p>
                  </w:txbxContent>
                </v:textbox>
              </v:rect>
            </w:pict>
          </mc:Fallback>
        </mc:AlternateContent>
      </w:r>
    </w:p>
    <w:p w14:paraId="20C641A8" w14:textId="77777777" w:rsidR="00F418F6" w:rsidRDefault="00F418F6">
      <w:pPr>
        <w:ind w:left="720"/>
        <w:rPr>
          <w:rFonts w:ascii="Arial" w:eastAsia="Arial" w:hAnsi="Arial" w:cs="Arial"/>
          <w:sz w:val="20"/>
          <w:szCs w:val="20"/>
        </w:rPr>
      </w:pPr>
    </w:p>
    <w:p w14:paraId="70D19FD2" w14:textId="77777777" w:rsidR="00F418F6" w:rsidRDefault="00F418F6">
      <w:pPr>
        <w:ind w:left="720"/>
        <w:rPr>
          <w:rFonts w:ascii="Arial" w:eastAsia="Arial" w:hAnsi="Arial" w:cs="Arial"/>
          <w:sz w:val="20"/>
          <w:szCs w:val="20"/>
        </w:rPr>
      </w:pPr>
    </w:p>
    <w:p w14:paraId="34ED3AAB" w14:textId="77777777" w:rsidR="00F418F6" w:rsidRDefault="00F418F6">
      <w:pPr>
        <w:ind w:left="720"/>
        <w:rPr>
          <w:rFonts w:ascii="Arial" w:eastAsia="Arial" w:hAnsi="Arial" w:cs="Arial"/>
          <w:sz w:val="20"/>
          <w:szCs w:val="20"/>
        </w:rPr>
      </w:pPr>
    </w:p>
    <w:p w14:paraId="0BF083DF" w14:textId="77777777" w:rsidR="00F418F6" w:rsidRDefault="00F418F6">
      <w:pPr>
        <w:ind w:left="720"/>
        <w:rPr>
          <w:rFonts w:ascii="Arial" w:eastAsia="Arial" w:hAnsi="Arial" w:cs="Arial"/>
          <w:sz w:val="20"/>
          <w:szCs w:val="20"/>
        </w:rPr>
      </w:pPr>
    </w:p>
    <w:p w14:paraId="24FFBC02" w14:textId="77777777" w:rsidR="00F418F6" w:rsidRDefault="00F418F6">
      <w:pPr>
        <w:ind w:left="720"/>
        <w:rPr>
          <w:rFonts w:ascii="Arial" w:eastAsia="Arial" w:hAnsi="Arial" w:cs="Arial"/>
          <w:sz w:val="20"/>
          <w:szCs w:val="20"/>
        </w:rPr>
      </w:pPr>
    </w:p>
    <w:p w14:paraId="01DC62D6" w14:textId="77777777" w:rsidR="00F418F6" w:rsidRDefault="00F418F6">
      <w:pPr>
        <w:ind w:left="720"/>
        <w:rPr>
          <w:rFonts w:ascii="Arial" w:eastAsia="Arial" w:hAnsi="Arial" w:cs="Arial"/>
          <w:sz w:val="20"/>
          <w:szCs w:val="20"/>
        </w:rPr>
      </w:pPr>
    </w:p>
    <w:p w14:paraId="7EC85181" w14:textId="77777777" w:rsidR="00F418F6" w:rsidRDefault="00392EE5">
      <w:pPr>
        <w:numPr>
          <w:ilvl w:val="0"/>
          <w:numId w:val="7"/>
        </w:numPr>
        <w:rPr>
          <w:sz w:val="20"/>
          <w:szCs w:val="20"/>
        </w:rPr>
      </w:pPr>
      <w:r>
        <w:rPr>
          <w:rFonts w:ascii="Arial" w:eastAsia="Arial" w:hAnsi="Arial" w:cs="Arial"/>
          <w:sz w:val="20"/>
          <w:szCs w:val="20"/>
        </w:rPr>
        <w:t>Below dialog box will pop out, once the assembler finish running the code.</w:t>
      </w:r>
    </w:p>
    <w:p w14:paraId="65EBB0AF" w14:textId="77777777" w:rsidR="00F418F6" w:rsidRDefault="00F418F6">
      <w:pPr>
        <w:ind w:left="720"/>
        <w:rPr>
          <w:rFonts w:ascii="Arial" w:eastAsia="Arial" w:hAnsi="Arial" w:cs="Arial"/>
          <w:sz w:val="20"/>
          <w:szCs w:val="20"/>
        </w:rPr>
      </w:pPr>
    </w:p>
    <w:p w14:paraId="1DE60CDB" w14:textId="77777777" w:rsidR="00F418F6" w:rsidRDefault="00392EE5">
      <w:pPr>
        <w:ind w:left="720"/>
        <w:rPr>
          <w:rFonts w:ascii="Arial" w:eastAsia="Arial" w:hAnsi="Arial" w:cs="Arial"/>
          <w:sz w:val="20"/>
          <w:szCs w:val="20"/>
        </w:rPr>
      </w:pPr>
      <w:r>
        <w:rPr>
          <w:rFonts w:ascii="Arial" w:eastAsia="Arial" w:hAnsi="Arial" w:cs="Arial"/>
          <w:noProof/>
          <w:sz w:val="20"/>
          <w:szCs w:val="20"/>
        </w:rPr>
        <w:drawing>
          <wp:inline distT="0" distB="0" distL="0" distR="0" wp14:anchorId="3BE4C45D" wp14:editId="524DEC8A">
            <wp:extent cx="2679700" cy="1510030"/>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2679700" cy="1510030"/>
                    </a:xfrm>
                    <a:prstGeom prst="rect">
                      <a:avLst/>
                    </a:prstGeom>
                    <a:ln/>
                  </pic:spPr>
                </pic:pic>
              </a:graphicData>
            </a:graphic>
          </wp:inline>
        </w:drawing>
      </w:r>
    </w:p>
    <w:p w14:paraId="1D87FAE3" w14:textId="77777777" w:rsidR="00F418F6" w:rsidRDefault="00F418F6">
      <w:pPr>
        <w:ind w:left="720"/>
        <w:rPr>
          <w:rFonts w:ascii="Arial" w:eastAsia="Arial" w:hAnsi="Arial" w:cs="Arial"/>
          <w:sz w:val="20"/>
          <w:szCs w:val="20"/>
        </w:rPr>
      </w:pPr>
    </w:p>
    <w:p w14:paraId="04B09B54" w14:textId="77777777" w:rsidR="00F418F6" w:rsidRDefault="00F418F6">
      <w:pPr>
        <w:ind w:left="720"/>
        <w:rPr>
          <w:rFonts w:ascii="Arial" w:eastAsia="Arial" w:hAnsi="Arial" w:cs="Arial"/>
          <w:sz w:val="20"/>
          <w:szCs w:val="20"/>
        </w:rPr>
      </w:pPr>
    </w:p>
    <w:p w14:paraId="06439639" w14:textId="77777777" w:rsidR="00F418F6" w:rsidRDefault="00392EE5">
      <w:pPr>
        <w:numPr>
          <w:ilvl w:val="0"/>
          <w:numId w:val="7"/>
        </w:numPr>
        <w:rPr>
          <w:sz w:val="20"/>
          <w:szCs w:val="20"/>
        </w:rPr>
      </w:pPr>
      <w:r>
        <w:rPr>
          <w:rFonts w:ascii="Arial" w:eastAsia="Arial" w:hAnsi="Arial" w:cs="Arial"/>
          <w:sz w:val="20"/>
          <w:szCs w:val="20"/>
        </w:rPr>
        <w:t>Reload back the program. Next, click '</w:t>
      </w:r>
      <w:r>
        <w:rPr>
          <w:rFonts w:ascii="Arial" w:eastAsia="Arial" w:hAnsi="Arial" w:cs="Arial"/>
          <w:b/>
          <w:sz w:val="20"/>
          <w:szCs w:val="20"/>
        </w:rPr>
        <w:t>single step</w:t>
      </w:r>
      <w:r>
        <w:rPr>
          <w:rFonts w:ascii="Arial" w:eastAsia="Arial" w:hAnsi="Arial" w:cs="Arial"/>
          <w:sz w:val="20"/>
          <w:szCs w:val="20"/>
        </w:rPr>
        <w:t>' tab to observe the changes of the register content.</w:t>
      </w:r>
    </w:p>
    <w:p w14:paraId="69E6BEBA" w14:textId="77777777" w:rsidR="00F418F6" w:rsidRDefault="00F418F6">
      <w:pPr>
        <w:ind w:left="720"/>
        <w:rPr>
          <w:rFonts w:ascii="Arial" w:eastAsia="Arial" w:hAnsi="Arial" w:cs="Arial"/>
          <w:sz w:val="20"/>
          <w:szCs w:val="20"/>
        </w:rPr>
      </w:pPr>
    </w:p>
    <w:p w14:paraId="542FE459" w14:textId="77777777" w:rsidR="00F418F6" w:rsidRDefault="00392EE5">
      <w:pPr>
        <w:numPr>
          <w:ilvl w:val="0"/>
          <w:numId w:val="7"/>
        </w:numPr>
        <w:rPr>
          <w:sz w:val="20"/>
          <w:szCs w:val="20"/>
        </w:rPr>
      </w:pPr>
      <w:r>
        <w:rPr>
          <w:rFonts w:ascii="Arial" w:eastAsia="Arial" w:hAnsi="Arial" w:cs="Arial"/>
          <w:sz w:val="20"/>
          <w:szCs w:val="20"/>
        </w:rPr>
        <w:t>If you click on the ‘</w:t>
      </w:r>
      <w:r>
        <w:rPr>
          <w:rFonts w:ascii="Arial" w:eastAsia="Arial" w:hAnsi="Arial" w:cs="Arial"/>
          <w:b/>
          <w:color w:val="000000"/>
          <w:sz w:val="20"/>
          <w:szCs w:val="20"/>
        </w:rPr>
        <w:t>view</w:t>
      </w:r>
      <w:r>
        <w:rPr>
          <w:rFonts w:ascii="Arial" w:eastAsia="Arial" w:hAnsi="Arial" w:cs="Arial"/>
          <w:sz w:val="20"/>
          <w:szCs w:val="20"/>
        </w:rPr>
        <w:t xml:space="preserve">’ tab, below pull-down list will appear and you can see several i/o </w:t>
      </w:r>
      <w:proofErr w:type="gramStart"/>
      <w:r>
        <w:rPr>
          <w:rFonts w:ascii="Arial" w:eastAsia="Arial" w:hAnsi="Arial" w:cs="Arial"/>
          <w:sz w:val="20"/>
          <w:szCs w:val="20"/>
        </w:rPr>
        <w:t>window</w:t>
      </w:r>
      <w:proofErr w:type="gramEnd"/>
      <w:r>
        <w:rPr>
          <w:rFonts w:ascii="Arial" w:eastAsia="Arial" w:hAnsi="Arial" w:cs="Arial"/>
          <w:sz w:val="20"/>
          <w:szCs w:val="20"/>
        </w:rPr>
        <w:t xml:space="preserve">.         </w:t>
      </w:r>
    </w:p>
    <w:p w14:paraId="4C58110F" w14:textId="77777777" w:rsidR="00F418F6" w:rsidRDefault="00F418F6">
      <w:pPr>
        <w:ind w:left="720"/>
        <w:rPr>
          <w:rFonts w:ascii="Arial" w:eastAsia="Arial" w:hAnsi="Arial" w:cs="Arial"/>
          <w:sz w:val="20"/>
          <w:szCs w:val="20"/>
        </w:rPr>
      </w:pPr>
    </w:p>
    <w:p w14:paraId="69934769" w14:textId="77777777" w:rsidR="00F418F6" w:rsidRDefault="00392EE5">
      <w:pPr>
        <w:ind w:left="720"/>
        <w:rPr>
          <w:rFonts w:ascii="Arial" w:eastAsia="Arial" w:hAnsi="Arial" w:cs="Arial"/>
          <w:sz w:val="20"/>
          <w:szCs w:val="20"/>
        </w:rPr>
      </w:pPr>
      <w:r>
        <w:rPr>
          <w:rFonts w:ascii="Arial" w:eastAsia="Arial" w:hAnsi="Arial" w:cs="Arial"/>
          <w:noProof/>
          <w:sz w:val="20"/>
          <w:szCs w:val="20"/>
        </w:rPr>
        <w:lastRenderedPageBreak/>
        <w:drawing>
          <wp:inline distT="0" distB="0" distL="0" distR="0" wp14:anchorId="12785249" wp14:editId="2CF9806E">
            <wp:extent cx="3030220" cy="2371090"/>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l="8979" t="16426" r="50462" b="32825"/>
                    <a:stretch>
                      <a:fillRect/>
                    </a:stretch>
                  </pic:blipFill>
                  <pic:spPr>
                    <a:xfrm>
                      <a:off x="0" y="0"/>
                      <a:ext cx="3030220" cy="2371090"/>
                    </a:xfrm>
                    <a:prstGeom prst="rect">
                      <a:avLst/>
                    </a:prstGeom>
                    <a:ln/>
                  </pic:spPr>
                </pic:pic>
              </a:graphicData>
            </a:graphic>
          </wp:inline>
        </w:drawing>
      </w:r>
    </w:p>
    <w:p w14:paraId="5227749D" w14:textId="77777777" w:rsidR="00F418F6" w:rsidRDefault="00F418F6">
      <w:pPr>
        <w:ind w:left="720"/>
        <w:rPr>
          <w:rFonts w:ascii="Arial" w:eastAsia="Arial" w:hAnsi="Arial" w:cs="Arial"/>
          <w:sz w:val="20"/>
          <w:szCs w:val="20"/>
        </w:rPr>
      </w:pPr>
    </w:p>
    <w:p w14:paraId="4EB19356" w14:textId="77777777" w:rsidR="00F418F6" w:rsidRDefault="00F418F6">
      <w:pPr>
        <w:ind w:left="720"/>
        <w:rPr>
          <w:rFonts w:ascii="Arial" w:eastAsia="Arial" w:hAnsi="Arial" w:cs="Arial"/>
          <w:sz w:val="20"/>
          <w:szCs w:val="20"/>
        </w:rPr>
      </w:pPr>
    </w:p>
    <w:p w14:paraId="0D6E1E17" w14:textId="77777777" w:rsidR="00F418F6" w:rsidRDefault="00392EE5">
      <w:pPr>
        <w:numPr>
          <w:ilvl w:val="0"/>
          <w:numId w:val="7"/>
        </w:numPr>
        <w:jc w:val="both"/>
        <w:rPr>
          <w:color w:val="000000"/>
          <w:sz w:val="20"/>
          <w:szCs w:val="20"/>
        </w:rPr>
      </w:pPr>
      <w:r>
        <w:rPr>
          <w:rFonts w:ascii="Arial" w:eastAsia="Arial" w:hAnsi="Arial" w:cs="Arial"/>
          <w:sz w:val="20"/>
          <w:szCs w:val="20"/>
        </w:rPr>
        <w:t xml:space="preserve">Observe the contents of the specified registers below </w:t>
      </w:r>
      <w:r>
        <w:rPr>
          <w:rFonts w:ascii="Arial" w:eastAsia="Arial" w:hAnsi="Arial" w:cs="Arial"/>
          <w:b/>
          <w:sz w:val="20"/>
          <w:szCs w:val="20"/>
        </w:rPr>
        <w:t>after</w:t>
      </w:r>
      <w:r>
        <w:rPr>
          <w:rFonts w:ascii="Arial" w:eastAsia="Arial" w:hAnsi="Arial" w:cs="Arial"/>
          <w:sz w:val="20"/>
          <w:szCs w:val="20"/>
        </w:rPr>
        <w:t xml:space="preserve"> each instruction has been executed and fill in the following table.</w:t>
      </w:r>
    </w:p>
    <w:p w14:paraId="548515A5" w14:textId="77777777" w:rsidR="00F418F6" w:rsidRDefault="00F418F6">
      <w:pPr>
        <w:ind w:left="360"/>
        <w:rPr>
          <w:rFonts w:ascii="Arial" w:eastAsia="Arial" w:hAnsi="Arial" w:cs="Arial"/>
          <w:sz w:val="20"/>
          <w:szCs w:val="20"/>
        </w:rPr>
      </w:pPr>
    </w:p>
    <w:tbl>
      <w:tblPr>
        <w:tblStyle w:val="a1"/>
        <w:tblW w:w="80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4"/>
        <w:gridCol w:w="561"/>
        <w:gridCol w:w="537"/>
        <w:gridCol w:w="906"/>
        <w:gridCol w:w="866"/>
        <w:gridCol w:w="870"/>
        <w:gridCol w:w="791"/>
        <w:gridCol w:w="955"/>
        <w:gridCol w:w="915"/>
      </w:tblGrid>
      <w:tr w:rsidR="00F418F6" w14:paraId="1A7C35F6" w14:textId="77777777">
        <w:tc>
          <w:tcPr>
            <w:tcW w:w="1624" w:type="dxa"/>
          </w:tcPr>
          <w:p w14:paraId="109C4B1D" w14:textId="77777777" w:rsidR="00F418F6" w:rsidRDefault="00F418F6">
            <w:pPr>
              <w:jc w:val="center"/>
              <w:rPr>
                <w:rFonts w:ascii="Arial" w:eastAsia="Arial" w:hAnsi="Arial" w:cs="Arial"/>
                <w:b/>
                <w:sz w:val="20"/>
                <w:szCs w:val="20"/>
              </w:rPr>
            </w:pPr>
          </w:p>
        </w:tc>
        <w:tc>
          <w:tcPr>
            <w:tcW w:w="1098" w:type="dxa"/>
            <w:gridSpan w:val="2"/>
          </w:tcPr>
          <w:p w14:paraId="56FA47CA" w14:textId="77777777" w:rsidR="00F418F6" w:rsidRDefault="00392EE5">
            <w:pPr>
              <w:jc w:val="center"/>
              <w:rPr>
                <w:rFonts w:ascii="Arial" w:eastAsia="Arial" w:hAnsi="Arial" w:cs="Arial"/>
                <w:b/>
                <w:sz w:val="22"/>
                <w:szCs w:val="22"/>
              </w:rPr>
            </w:pPr>
            <w:r>
              <w:rPr>
                <w:rFonts w:ascii="Arial" w:eastAsia="Arial" w:hAnsi="Arial" w:cs="Arial"/>
                <w:b/>
                <w:sz w:val="22"/>
                <w:szCs w:val="22"/>
              </w:rPr>
              <w:t>AX</w:t>
            </w:r>
          </w:p>
        </w:tc>
        <w:tc>
          <w:tcPr>
            <w:tcW w:w="906" w:type="dxa"/>
          </w:tcPr>
          <w:p w14:paraId="5AA0E952" w14:textId="77777777" w:rsidR="00F418F6" w:rsidRDefault="00392EE5">
            <w:pPr>
              <w:jc w:val="center"/>
              <w:rPr>
                <w:rFonts w:ascii="Arial" w:eastAsia="Arial" w:hAnsi="Arial" w:cs="Arial"/>
                <w:b/>
                <w:sz w:val="22"/>
                <w:szCs w:val="22"/>
              </w:rPr>
            </w:pPr>
            <w:r>
              <w:rPr>
                <w:rFonts w:ascii="Arial" w:eastAsia="Arial" w:hAnsi="Arial" w:cs="Arial"/>
                <w:b/>
                <w:sz w:val="22"/>
                <w:szCs w:val="22"/>
              </w:rPr>
              <w:t>CS</w:t>
            </w:r>
          </w:p>
        </w:tc>
        <w:tc>
          <w:tcPr>
            <w:tcW w:w="866" w:type="dxa"/>
          </w:tcPr>
          <w:p w14:paraId="6A23DFEE" w14:textId="77777777" w:rsidR="00F418F6" w:rsidRDefault="00392EE5">
            <w:pPr>
              <w:jc w:val="center"/>
              <w:rPr>
                <w:rFonts w:ascii="Arial" w:eastAsia="Arial" w:hAnsi="Arial" w:cs="Arial"/>
                <w:b/>
                <w:sz w:val="22"/>
                <w:szCs w:val="22"/>
              </w:rPr>
            </w:pPr>
            <w:r>
              <w:rPr>
                <w:rFonts w:ascii="Arial" w:eastAsia="Arial" w:hAnsi="Arial" w:cs="Arial"/>
                <w:b/>
                <w:sz w:val="22"/>
                <w:szCs w:val="22"/>
              </w:rPr>
              <w:t>CX</w:t>
            </w:r>
          </w:p>
        </w:tc>
        <w:tc>
          <w:tcPr>
            <w:tcW w:w="870" w:type="dxa"/>
          </w:tcPr>
          <w:p w14:paraId="7D5291F0" w14:textId="77777777" w:rsidR="00F418F6" w:rsidRDefault="00392EE5">
            <w:pPr>
              <w:jc w:val="center"/>
              <w:rPr>
                <w:rFonts w:ascii="Arial" w:eastAsia="Arial" w:hAnsi="Arial" w:cs="Arial"/>
                <w:b/>
                <w:sz w:val="22"/>
                <w:szCs w:val="22"/>
              </w:rPr>
            </w:pPr>
            <w:r>
              <w:rPr>
                <w:rFonts w:ascii="Arial" w:eastAsia="Arial" w:hAnsi="Arial" w:cs="Arial"/>
                <w:b/>
                <w:sz w:val="22"/>
                <w:szCs w:val="22"/>
              </w:rPr>
              <w:t>IP</w:t>
            </w:r>
          </w:p>
        </w:tc>
        <w:tc>
          <w:tcPr>
            <w:tcW w:w="791" w:type="dxa"/>
          </w:tcPr>
          <w:p w14:paraId="63B59447" w14:textId="77777777" w:rsidR="00F418F6" w:rsidRDefault="00392EE5">
            <w:pPr>
              <w:jc w:val="center"/>
              <w:rPr>
                <w:rFonts w:ascii="Arial" w:eastAsia="Arial" w:hAnsi="Arial" w:cs="Arial"/>
                <w:b/>
                <w:sz w:val="22"/>
                <w:szCs w:val="22"/>
              </w:rPr>
            </w:pPr>
            <w:r>
              <w:rPr>
                <w:rFonts w:ascii="Arial" w:eastAsia="Arial" w:hAnsi="Arial" w:cs="Arial"/>
                <w:b/>
                <w:sz w:val="22"/>
                <w:szCs w:val="22"/>
              </w:rPr>
              <w:t>SP</w:t>
            </w:r>
          </w:p>
        </w:tc>
        <w:tc>
          <w:tcPr>
            <w:tcW w:w="955" w:type="dxa"/>
          </w:tcPr>
          <w:p w14:paraId="48065DCE" w14:textId="77777777" w:rsidR="00F418F6" w:rsidRDefault="00392EE5">
            <w:pPr>
              <w:jc w:val="center"/>
              <w:rPr>
                <w:rFonts w:ascii="Arial" w:eastAsia="Arial" w:hAnsi="Arial" w:cs="Arial"/>
                <w:b/>
                <w:sz w:val="22"/>
                <w:szCs w:val="22"/>
              </w:rPr>
            </w:pPr>
            <w:r>
              <w:rPr>
                <w:rFonts w:ascii="Arial" w:eastAsia="Arial" w:hAnsi="Arial" w:cs="Arial"/>
                <w:b/>
                <w:sz w:val="22"/>
                <w:szCs w:val="22"/>
              </w:rPr>
              <w:t>DI</w:t>
            </w:r>
          </w:p>
        </w:tc>
        <w:tc>
          <w:tcPr>
            <w:tcW w:w="915" w:type="dxa"/>
          </w:tcPr>
          <w:p w14:paraId="374984E6" w14:textId="77777777" w:rsidR="00F418F6" w:rsidRDefault="00392EE5">
            <w:pPr>
              <w:jc w:val="center"/>
              <w:rPr>
                <w:rFonts w:ascii="Arial" w:eastAsia="Arial" w:hAnsi="Arial" w:cs="Arial"/>
                <w:b/>
                <w:sz w:val="22"/>
                <w:szCs w:val="22"/>
              </w:rPr>
            </w:pPr>
            <w:r>
              <w:rPr>
                <w:rFonts w:ascii="Arial" w:eastAsia="Arial" w:hAnsi="Arial" w:cs="Arial"/>
                <w:b/>
                <w:sz w:val="22"/>
                <w:szCs w:val="22"/>
              </w:rPr>
              <w:t>DS</w:t>
            </w:r>
          </w:p>
        </w:tc>
      </w:tr>
      <w:tr w:rsidR="00F418F6" w14:paraId="0B210100" w14:textId="77777777">
        <w:tc>
          <w:tcPr>
            <w:tcW w:w="1624" w:type="dxa"/>
          </w:tcPr>
          <w:p w14:paraId="2A2EE002" w14:textId="77777777" w:rsidR="00F418F6" w:rsidRDefault="00F418F6">
            <w:pPr>
              <w:jc w:val="center"/>
              <w:rPr>
                <w:rFonts w:ascii="Arial" w:eastAsia="Arial" w:hAnsi="Arial" w:cs="Arial"/>
                <w:b/>
                <w:sz w:val="20"/>
                <w:szCs w:val="20"/>
              </w:rPr>
            </w:pPr>
          </w:p>
        </w:tc>
        <w:tc>
          <w:tcPr>
            <w:tcW w:w="561" w:type="dxa"/>
          </w:tcPr>
          <w:p w14:paraId="635464B2" w14:textId="77777777" w:rsidR="00F418F6" w:rsidRDefault="00392EE5">
            <w:pPr>
              <w:jc w:val="center"/>
              <w:rPr>
                <w:rFonts w:ascii="Arial" w:eastAsia="Arial" w:hAnsi="Arial" w:cs="Arial"/>
                <w:b/>
                <w:sz w:val="22"/>
                <w:szCs w:val="22"/>
              </w:rPr>
            </w:pPr>
            <w:r>
              <w:rPr>
                <w:rFonts w:ascii="Arial" w:eastAsia="Arial" w:hAnsi="Arial" w:cs="Arial"/>
                <w:b/>
                <w:sz w:val="22"/>
                <w:szCs w:val="22"/>
              </w:rPr>
              <w:t>H</w:t>
            </w:r>
          </w:p>
        </w:tc>
        <w:tc>
          <w:tcPr>
            <w:tcW w:w="537" w:type="dxa"/>
          </w:tcPr>
          <w:p w14:paraId="37A7F4CE" w14:textId="77777777" w:rsidR="00F418F6" w:rsidRDefault="00392EE5">
            <w:pPr>
              <w:jc w:val="center"/>
              <w:rPr>
                <w:rFonts w:ascii="Arial" w:eastAsia="Arial" w:hAnsi="Arial" w:cs="Arial"/>
                <w:b/>
                <w:sz w:val="22"/>
                <w:szCs w:val="22"/>
              </w:rPr>
            </w:pPr>
            <w:r>
              <w:rPr>
                <w:rFonts w:ascii="Arial" w:eastAsia="Arial" w:hAnsi="Arial" w:cs="Arial"/>
                <w:b/>
                <w:sz w:val="22"/>
                <w:szCs w:val="22"/>
              </w:rPr>
              <w:t>L</w:t>
            </w:r>
          </w:p>
        </w:tc>
        <w:tc>
          <w:tcPr>
            <w:tcW w:w="906" w:type="dxa"/>
          </w:tcPr>
          <w:p w14:paraId="41674B24" w14:textId="77777777" w:rsidR="00F418F6" w:rsidRDefault="00F418F6">
            <w:pPr>
              <w:jc w:val="center"/>
              <w:rPr>
                <w:rFonts w:ascii="Arial" w:eastAsia="Arial" w:hAnsi="Arial" w:cs="Arial"/>
                <w:b/>
                <w:sz w:val="20"/>
                <w:szCs w:val="20"/>
              </w:rPr>
            </w:pPr>
          </w:p>
        </w:tc>
        <w:tc>
          <w:tcPr>
            <w:tcW w:w="866" w:type="dxa"/>
          </w:tcPr>
          <w:p w14:paraId="32BA88C8" w14:textId="77777777" w:rsidR="00F418F6" w:rsidRDefault="00F418F6">
            <w:pPr>
              <w:jc w:val="center"/>
              <w:rPr>
                <w:rFonts w:ascii="Arial" w:eastAsia="Arial" w:hAnsi="Arial" w:cs="Arial"/>
                <w:b/>
                <w:sz w:val="20"/>
                <w:szCs w:val="20"/>
              </w:rPr>
            </w:pPr>
          </w:p>
        </w:tc>
        <w:tc>
          <w:tcPr>
            <w:tcW w:w="870" w:type="dxa"/>
          </w:tcPr>
          <w:p w14:paraId="391E3F4B" w14:textId="77777777" w:rsidR="00F418F6" w:rsidRDefault="00F418F6">
            <w:pPr>
              <w:jc w:val="center"/>
              <w:rPr>
                <w:rFonts w:ascii="Arial" w:eastAsia="Arial" w:hAnsi="Arial" w:cs="Arial"/>
                <w:b/>
                <w:sz w:val="20"/>
                <w:szCs w:val="20"/>
              </w:rPr>
            </w:pPr>
          </w:p>
        </w:tc>
        <w:tc>
          <w:tcPr>
            <w:tcW w:w="791" w:type="dxa"/>
          </w:tcPr>
          <w:p w14:paraId="586EE388" w14:textId="77777777" w:rsidR="00F418F6" w:rsidRDefault="00F418F6">
            <w:pPr>
              <w:jc w:val="center"/>
              <w:rPr>
                <w:rFonts w:ascii="Arial" w:eastAsia="Arial" w:hAnsi="Arial" w:cs="Arial"/>
                <w:b/>
                <w:sz w:val="20"/>
                <w:szCs w:val="20"/>
              </w:rPr>
            </w:pPr>
          </w:p>
        </w:tc>
        <w:tc>
          <w:tcPr>
            <w:tcW w:w="955" w:type="dxa"/>
          </w:tcPr>
          <w:p w14:paraId="311BB698" w14:textId="77777777" w:rsidR="00F418F6" w:rsidRDefault="00F418F6">
            <w:pPr>
              <w:jc w:val="center"/>
              <w:rPr>
                <w:rFonts w:ascii="Arial" w:eastAsia="Arial" w:hAnsi="Arial" w:cs="Arial"/>
                <w:b/>
                <w:sz w:val="20"/>
                <w:szCs w:val="20"/>
              </w:rPr>
            </w:pPr>
          </w:p>
        </w:tc>
        <w:tc>
          <w:tcPr>
            <w:tcW w:w="915" w:type="dxa"/>
          </w:tcPr>
          <w:p w14:paraId="0F38A510" w14:textId="77777777" w:rsidR="00F418F6" w:rsidRDefault="00F418F6">
            <w:pPr>
              <w:jc w:val="center"/>
              <w:rPr>
                <w:rFonts w:ascii="Arial" w:eastAsia="Arial" w:hAnsi="Arial" w:cs="Arial"/>
                <w:b/>
                <w:sz w:val="20"/>
                <w:szCs w:val="20"/>
              </w:rPr>
            </w:pPr>
          </w:p>
        </w:tc>
      </w:tr>
      <w:tr w:rsidR="00F418F6" w14:paraId="4F05A46D" w14:textId="77777777">
        <w:tc>
          <w:tcPr>
            <w:tcW w:w="1624" w:type="dxa"/>
          </w:tcPr>
          <w:p w14:paraId="0C301A98" w14:textId="77777777" w:rsidR="00F418F6" w:rsidRDefault="00392EE5">
            <w:pPr>
              <w:rPr>
                <w:rFonts w:ascii="Arial" w:eastAsia="Arial" w:hAnsi="Arial" w:cs="Arial"/>
                <w:sz w:val="20"/>
                <w:szCs w:val="20"/>
              </w:rPr>
            </w:pPr>
            <w:r>
              <w:rPr>
                <w:rFonts w:ascii="Arial" w:eastAsia="Arial" w:hAnsi="Arial" w:cs="Arial"/>
                <w:sz w:val="20"/>
                <w:szCs w:val="20"/>
              </w:rPr>
              <w:t>mov ax, 1003h</w:t>
            </w:r>
          </w:p>
        </w:tc>
        <w:tc>
          <w:tcPr>
            <w:tcW w:w="561" w:type="dxa"/>
          </w:tcPr>
          <w:p w14:paraId="2C78F889" w14:textId="2F368991" w:rsidR="00F418F6" w:rsidRDefault="00053F45" w:rsidP="00E533F3">
            <w:pPr>
              <w:jc w:val="center"/>
              <w:rPr>
                <w:rFonts w:ascii="Arial" w:eastAsia="Arial" w:hAnsi="Arial" w:cs="Arial"/>
                <w:sz w:val="20"/>
                <w:szCs w:val="20"/>
              </w:rPr>
            </w:pPr>
            <w:r>
              <w:rPr>
                <w:rFonts w:ascii="Arial" w:eastAsia="Arial" w:hAnsi="Arial" w:cs="Arial"/>
                <w:sz w:val="20"/>
                <w:szCs w:val="20"/>
              </w:rPr>
              <w:t>10</w:t>
            </w:r>
          </w:p>
        </w:tc>
        <w:tc>
          <w:tcPr>
            <w:tcW w:w="537" w:type="dxa"/>
          </w:tcPr>
          <w:p w14:paraId="37E365E7" w14:textId="1FED64AF" w:rsidR="00F418F6" w:rsidRDefault="00053F45" w:rsidP="00E533F3">
            <w:pPr>
              <w:jc w:val="center"/>
              <w:rPr>
                <w:rFonts w:ascii="Arial" w:eastAsia="Arial" w:hAnsi="Arial" w:cs="Arial"/>
                <w:sz w:val="20"/>
                <w:szCs w:val="20"/>
              </w:rPr>
            </w:pPr>
            <w:r>
              <w:rPr>
                <w:rFonts w:ascii="Arial" w:eastAsia="Arial" w:hAnsi="Arial" w:cs="Arial"/>
                <w:sz w:val="20"/>
                <w:szCs w:val="20"/>
              </w:rPr>
              <w:t>03</w:t>
            </w:r>
          </w:p>
        </w:tc>
        <w:tc>
          <w:tcPr>
            <w:tcW w:w="906" w:type="dxa"/>
          </w:tcPr>
          <w:p w14:paraId="29C9295C" w14:textId="38D8450F" w:rsidR="00F418F6" w:rsidRDefault="00053F45" w:rsidP="00E533F3">
            <w:pPr>
              <w:jc w:val="center"/>
              <w:rPr>
                <w:rFonts w:ascii="Arial" w:eastAsia="Arial" w:hAnsi="Arial" w:cs="Arial"/>
                <w:sz w:val="20"/>
                <w:szCs w:val="20"/>
              </w:rPr>
            </w:pPr>
            <w:r>
              <w:rPr>
                <w:rFonts w:ascii="Arial" w:eastAsia="Arial" w:hAnsi="Arial" w:cs="Arial"/>
                <w:sz w:val="20"/>
                <w:szCs w:val="20"/>
              </w:rPr>
              <w:t>0700</w:t>
            </w:r>
          </w:p>
        </w:tc>
        <w:tc>
          <w:tcPr>
            <w:tcW w:w="866" w:type="dxa"/>
          </w:tcPr>
          <w:p w14:paraId="25446B1E" w14:textId="22C5B1B4" w:rsidR="00F418F6" w:rsidRDefault="00053F45" w:rsidP="00E533F3">
            <w:pPr>
              <w:jc w:val="center"/>
              <w:rPr>
                <w:rFonts w:ascii="Arial" w:eastAsia="Arial" w:hAnsi="Arial" w:cs="Arial"/>
                <w:sz w:val="20"/>
                <w:szCs w:val="20"/>
              </w:rPr>
            </w:pPr>
            <w:r>
              <w:rPr>
                <w:rFonts w:ascii="Arial" w:eastAsia="Arial" w:hAnsi="Arial" w:cs="Arial"/>
                <w:sz w:val="20"/>
                <w:szCs w:val="20"/>
              </w:rPr>
              <w:t>0061</w:t>
            </w:r>
          </w:p>
        </w:tc>
        <w:tc>
          <w:tcPr>
            <w:tcW w:w="870" w:type="dxa"/>
          </w:tcPr>
          <w:p w14:paraId="4CCE1652" w14:textId="4D6C5446" w:rsidR="00F418F6" w:rsidRDefault="00053F45" w:rsidP="00E533F3">
            <w:pPr>
              <w:jc w:val="center"/>
              <w:rPr>
                <w:rFonts w:ascii="Arial" w:eastAsia="Arial" w:hAnsi="Arial" w:cs="Arial"/>
                <w:sz w:val="20"/>
                <w:szCs w:val="20"/>
              </w:rPr>
            </w:pPr>
            <w:r>
              <w:rPr>
                <w:rFonts w:ascii="Arial" w:eastAsia="Arial" w:hAnsi="Arial" w:cs="Arial"/>
                <w:sz w:val="20"/>
                <w:szCs w:val="20"/>
              </w:rPr>
              <w:t>0108</w:t>
            </w:r>
          </w:p>
        </w:tc>
        <w:tc>
          <w:tcPr>
            <w:tcW w:w="791" w:type="dxa"/>
          </w:tcPr>
          <w:p w14:paraId="193B1904" w14:textId="661739B2" w:rsidR="00F418F6" w:rsidRDefault="00053F45" w:rsidP="00E533F3">
            <w:pPr>
              <w:jc w:val="center"/>
              <w:rPr>
                <w:rFonts w:ascii="Arial" w:eastAsia="Arial" w:hAnsi="Arial" w:cs="Arial"/>
                <w:sz w:val="20"/>
                <w:szCs w:val="20"/>
              </w:rPr>
            </w:pPr>
            <w:r>
              <w:rPr>
                <w:rFonts w:ascii="Arial" w:eastAsia="Arial" w:hAnsi="Arial" w:cs="Arial"/>
                <w:sz w:val="20"/>
                <w:szCs w:val="20"/>
              </w:rPr>
              <w:t>FFFE</w:t>
            </w:r>
          </w:p>
        </w:tc>
        <w:tc>
          <w:tcPr>
            <w:tcW w:w="955" w:type="dxa"/>
          </w:tcPr>
          <w:p w14:paraId="0B3B5E09" w14:textId="5EC6A9FC" w:rsidR="00F418F6" w:rsidRDefault="00053F45" w:rsidP="00E533F3">
            <w:pPr>
              <w:jc w:val="center"/>
              <w:rPr>
                <w:rFonts w:ascii="Arial" w:eastAsia="Arial" w:hAnsi="Arial" w:cs="Arial"/>
                <w:sz w:val="20"/>
                <w:szCs w:val="20"/>
              </w:rPr>
            </w:pPr>
            <w:r>
              <w:rPr>
                <w:rFonts w:ascii="Arial" w:eastAsia="Arial" w:hAnsi="Arial" w:cs="Arial"/>
                <w:sz w:val="20"/>
                <w:szCs w:val="20"/>
              </w:rPr>
              <w:t>0000</w:t>
            </w:r>
          </w:p>
        </w:tc>
        <w:tc>
          <w:tcPr>
            <w:tcW w:w="915" w:type="dxa"/>
          </w:tcPr>
          <w:p w14:paraId="7F933FDB" w14:textId="17EE3CC6" w:rsidR="00F418F6" w:rsidRDefault="00053F45" w:rsidP="00E533F3">
            <w:pPr>
              <w:jc w:val="center"/>
              <w:rPr>
                <w:rFonts w:ascii="Arial" w:eastAsia="Arial" w:hAnsi="Arial" w:cs="Arial"/>
                <w:sz w:val="20"/>
                <w:szCs w:val="20"/>
              </w:rPr>
            </w:pPr>
            <w:r>
              <w:rPr>
                <w:rFonts w:ascii="Arial" w:eastAsia="Arial" w:hAnsi="Arial" w:cs="Arial"/>
                <w:sz w:val="20"/>
                <w:szCs w:val="20"/>
              </w:rPr>
              <w:t>0700</w:t>
            </w:r>
          </w:p>
        </w:tc>
      </w:tr>
      <w:tr w:rsidR="00F418F6" w14:paraId="2B798908" w14:textId="77777777">
        <w:tc>
          <w:tcPr>
            <w:tcW w:w="1624" w:type="dxa"/>
          </w:tcPr>
          <w:p w14:paraId="2681CAC8" w14:textId="77777777" w:rsidR="00F418F6" w:rsidRDefault="00392EE5">
            <w:pPr>
              <w:rPr>
                <w:rFonts w:ascii="Arial" w:eastAsia="Arial" w:hAnsi="Arial" w:cs="Arial"/>
                <w:sz w:val="20"/>
                <w:szCs w:val="20"/>
              </w:rPr>
            </w:pPr>
            <w:r>
              <w:rPr>
                <w:rFonts w:ascii="Arial" w:eastAsia="Arial" w:hAnsi="Arial" w:cs="Arial"/>
                <w:sz w:val="20"/>
                <w:szCs w:val="20"/>
              </w:rPr>
              <w:t>mov bx, 0</w:t>
            </w:r>
          </w:p>
        </w:tc>
        <w:tc>
          <w:tcPr>
            <w:tcW w:w="561" w:type="dxa"/>
          </w:tcPr>
          <w:p w14:paraId="5C4D24AF" w14:textId="77777777" w:rsidR="00F418F6" w:rsidRDefault="00F418F6" w:rsidP="00E533F3">
            <w:pPr>
              <w:jc w:val="center"/>
              <w:rPr>
                <w:rFonts w:ascii="Arial" w:eastAsia="Arial" w:hAnsi="Arial" w:cs="Arial"/>
                <w:sz w:val="20"/>
                <w:szCs w:val="20"/>
              </w:rPr>
            </w:pPr>
          </w:p>
        </w:tc>
        <w:tc>
          <w:tcPr>
            <w:tcW w:w="537" w:type="dxa"/>
          </w:tcPr>
          <w:p w14:paraId="16853919" w14:textId="77777777" w:rsidR="00F418F6" w:rsidRDefault="00F418F6" w:rsidP="00E533F3">
            <w:pPr>
              <w:jc w:val="center"/>
              <w:rPr>
                <w:rFonts w:ascii="Arial" w:eastAsia="Arial" w:hAnsi="Arial" w:cs="Arial"/>
                <w:sz w:val="20"/>
                <w:szCs w:val="20"/>
              </w:rPr>
            </w:pPr>
          </w:p>
        </w:tc>
        <w:tc>
          <w:tcPr>
            <w:tcW w:w="906" w:type="dxa"/>
          </w:tcPr>
          <w:p w14:paraId="0FEC40A9" w14:textId="77777777" w:rsidR="00F418F6" w:rsidRDefault="00F418F6" w:rsidP="00E533F3">
            <w:pPr>
              <w:jc w:val="center"/>
              <w:rPr>
                <w:rFonts w:ascii="Arial" w:eastAsia="Arial" w:hAnsi="Arial" w:cs="Arial"/>
                <w:sz w:val="20"/>
                <w:szCs w:val="20"/>
              </w:rPr>
            </w:pPr>
          </w:p>
        </w:tc>
        <w:tc>
          <w:tcPr>
            <w:tcW w:w="866" w:type="dxa"/>
          </w:tcPr>
          <w:p w14:paraId="75795F4B" w14:textId="77777777" w:rsidR="00F418F6" w:rsidRDefault="00F418F6" w:rsidP="00E533F3">
            <w:pPr>
              <w:jc w:val="center"/>
              <w:rPr>
                <w:rFonts w:ascii="Arial" w:eastAsia="Arial" w:hAnsi="Arial" w:cs="Arial"/>
                <w:sz w:val="20"/>
                <w:szCs w:val="20"/>
              </w:rPr>
            </w:pPr>
          </w:p>
        </w:tc>
        <w:tc>
          <w:tcPr>
            <w:tcW w:w="870" w:type="dxa"/>
          </w:tcPr>
          <w:p w14:paraId="4C49C086" w14:textId="77777777" w:rsidR="00F418F6" w:rsidRDefault="00F418F6" w:rsidP="00E533F3">
            <w:pPr>
              <w:jc w:val="center"/>
              <w:rPr>
                <w:rFonts w:ascii="Arial" w:eastAsia="Arial" w:hAnsi="Arial" w:cs="Arial"/>
                <w:sz w:val="20"/>
                <w:szCs w:val="20"/>
              </w:rPr>
            </w:pPr>
          </w:p>
        </w:tc>
        <w:tc>
          <w:tcPr>
            <w:tcW w:w="791" w:type="dxa"/>
          </w:tcPr>
          <w:p w14:paraId="446BAD52" w14:textId="77777777" w:rsidR="00F418F6" w:rsidRDefault="00F418F6" w:rsidP="00E533F3">
            <w:pPr>
              <w:jc w:val="center"/>
              <w:rPr>
                <w:rFonts w:ascii="Arial" w:eastAsia="Arial" w:hAnsi="Arial" w:cs="Arial"/>
                <w:sz w:val="20"/>
                <w:szCs w:val="20"/>
              </w:rPr>
            </w:pPr>
          </w:p>
        </w:tc>
        <w:tc>
          <w:tcPr>
            <w:tcW w:w="955" w:type="dxa"/>
          </w:tcPr>
          <w:p w14:paraId="71E4F80E" w14:textId="77777777" w:rsidR="00F418F6" w:rsidRDefault="00F418F6" w:rsidP="00E533F3">
            <w:pPr>
              <w:jc w:val="center"/>
              <w:rPr>
                <w:rFonts w:ascii="Arial" w:eastAsia="Arial" w:hAnsi="Arial" w:cs="Arial"/>
                <w:sz w:val="20"/>
                <w:szCs w:val="20"/>
              </w:rPr>
            </w:pPr>
          </w:p>
        </w:tc>
        <w:tc>
          <w:tcPr>
            <w:tcW w:w="915" w:type="dxa"/>
          </w:tcPr>
          <w:p w14:paraId="780D260C" w14:textId="77777777" w:rsidR="00F418F6" w:rsidRDefault="00F418F6" w:rsidP="00E533F3">
            <w:pPr>
              <w:jc w:val="center"/>
              <w:rPr>
                <w:rFonts w:ascii="Arial" w:eastAsia="Arial" w:hAnsi="Arial" w:cs="Arial"/>
                <w:sz w:val="20"/>
                <w:szCs w:val="20"/>
              </w:rPr>
            </w:pPr>
          </w:p>
        </w:tc>
      </w:tr>
      <w:tr w:rsidR="00F418F6" w14:paraId="23A6D0F0" w14:textId="77777777">
        <w:tc>
          <w:tcPr>
            <w:tcW w:w="1624" w:type="dxa"/>
          </w:tcPr>
          <w:p w14:paraId="708AB652" w14:textId="77777777" w:rsidR="00F418F6" w:rsidRDefault="00392EE5">
            <w:pPr>
              <w:rPr>
                <w:rFonts w:ascii="Arial" w:eastAsia="Arial" w:hAnsi="Arial" w:cs="Arial"/>
                <w:sz w:val="20"/>
                <w:szCs w:val="20"/>
              </w:rPr>
            </w:pPr>
            <w:r>
              <w:rPr>
                <w:rFonts w:ascii="Arial" w:eastAsia="Arial" w:hAnsi="Arial" w:cs="Arial"/>
                <w:sz w:val="20"/>
                <w:szCs w:val="20"/>
              </w:rPr>
              <w:t>int 10h</w:t>
            </w:r>
          </w:p>
        </w:tc>
        <w:tc>
          <w:tcPr>
            <w:tcW w:w="561" w:type="dxa"/>
          </w:tcPr>
          <w:p w14:paraId="14814D65" w14:textId="77777777" w:rsidR="00F418F6" w:rsidRDefault="00F418F6" w:rsidP="00E533F3">
            <w:pPr>
              <w:jc w:val="center"/>
              <w:rPr>
                <w:rFonts w:ascii="Arial" w:eastAsia="Arial" w:hAnsi="Arial" w:cs="Arial"/>
                <w:sz w:val="20"/>
                <w:szCs w:val="20"/>
              </w:rPr>
            </w:pPr>
          </w:p>
        </w:tc>
        <w:tc>
          <w:tcPr>
            <w:tcW w:w="537" w:type="dxa"/>
          </w:tcPr>
          <w:p w14:paraId="3F82DADB" w14:textId="77777777" w:rsidR="00F418F6" w:rsidRDefault="00F418F6" w:rsidP="00E533F3">
            <w:pPr>
              <w:jc w:val="center"/>
              <w:rPr>
                <w:rFonts w:ascii="Arial" w:eastAsia="Arial" w:hAnsi="Arial" w:cs="Arial"/>
                <w:sz w:val="20"/>
                <w:szCs w:val="20"/>
              </w:rPr>
            </w:pPr>
          </w:p>
        </w:tc>
        <w:tc>
          <w:tcPr>
            <w:tcW w:w="906" w:type="dxa"/>
          </w:tcPr>
          <w:p w14:paraId="1A12E21F" w14:textId="77777777" w:rsidR="00F418F6" w:rsidRDefault="00F418F6" w:rsidP="00E533F3">
            <w:pPr>
              <w:jc w:val="center"/>
              <w:rPr>
                <w:rFonts w:ascii="Arial" w:eastAsia="Arial" w:hAnsi="Arial" w:cs="Arial"/>
                <w:sz w:val="20"/>
                <w:szCs w:val="20"/>
              </w:rPr>
            </w:pPr>
          </w:p>
        </w:tc>
        <w:tc>
          <w:tcPr>
            <w:tcW w:w="866" w:type="dxa"/>
          </w:tcPr>
          <w:p w14:paraId="61797B94" w14:textId="77777777" w:rsidR="00F418F6" w:rsidRDefault="00F418F6" w:rsidP="00E533F3">
            <w:pPr>
              <w:jc w:val="center"/>
              <w:rPr>
                <w:rFonts w:ascii="Arial" w:eastAsia="Arial" w:hAnsi="Arial" w:cs="Arial"/>
                <w:sz w:val="20"/>
                <w:szCs w:val="20"/>
              </w:rPr>
            </w:pPr>
          </w:p>
        </w:tc>
        <w:tc>
          <w:tcPr>
            <w:tcW w:w="870" w:type="dxa"/>
          </w:tcPr>
          <w:p w14:paraId="0C86BF13" w14:textId="4B172139" w:rsidR="00F418F6" w:rsidRDefault="00053F45" w:rsidP="00E533F3">
            <w:pPr>
              <w:jc w:val="center"/>
              <w:rPr>
                <w:rFonts w:ascii="Arial" w:eastAsia="Arial" w:hAnsi="Arial" w:cs="Arial"/>
                <w:sz w:val="20"/>
                <w:szCs w:val="20"/>
              </w:rPr>
            </w:pPr>
            <w:r>
              <w:rPr>
                <w:rFonts w:ascii="Arial" w:eastAsia="Arial" w:hAnsi="Arial" w:cs="Arial"/>
                <w:sz w:val="20"/>
                <w:szCs w:val="20"/>
              </w:rPr>
              <w:t>0100</w:t>
            </w:r>
          </w:p>
        </w:tc>
        <w:tc>
          <w:tcPr>
            <w:tcW w:w="791" w:type="dxa"/>
          </w:tcPr>
          <w:p w14:paraId="285CFB5E" w14:textId="77777777" w:rsidR="00F418F6" w:rsidRDefault="00F418F6" w:rsidP="00E533F3">
            <w:pPr>
              <w:jc w:val="center"/>
              <w:rPr>
                <w:rFonts w:ascii="Arial" w:eastAsia="Arial" w:hAnsi="Arial" w:cs="Arial"/>
                <w:sz w:val="20"/>
                <w:szCs w:val="20"/>
              </w:rPr>
            </w:pPr>
          </w:p>
        </w:tc>
        <w:tc>
          <w:tcPr>
            <w:tcW w:w="955" w:type="dxa"/>
          </w:tcPr>
          <w:p w14:paraId="12241939" w14:textId="77777777" w:rsidR="00F418F6" w:rsidRDefault="00F418F6" w:rsidP="00E533F3">
            <w:pPr>
              <w:jc w:val="center"/>
              <w:rPr>
                <w:rFonts w:ascii="Arial" w:eastAsia="Arial" w:hAnsi="Arial" w:cs="Arial"/>
                <w:sz w:val="20"/>
                <w:szCs w:val="20"/>
              </w:rPr>
            </w:pPr>
          </w:p>
        </w:tc>
        <w:tc>
          <w:tcPr>
            <w:tcW w:w="915" w:type="dxa"/>
          </w:tcPr>
          <w:p w14:paraId="0DE84B8B" w14:textId="77777777" w:rsidR="00F418F6" w:rsidRDefault="00F418F6" w:rsidP="00E533F3">
            <w:pPr>
              <w:jc w:val="center"/>
              <w:rPr>
                <w:rFonts w:ascii="Arial" w:eastAsia="Arial" w:hAnsi="Arial" w:cs="Arial"/>
                <w:sz w:val="20"/>
                <w:szCs w:val="20"/>
              </w:rPr>
            </w:pPr>
          </w:p>
        </w:tc>
      </w:tr>
      <w:tr w:rsidR="00F418F6" w14:paraId="555BA76E" w14:textId="77777777">
        <w:tc>
          <w:tcPr>
            <w:tcW w:w="1624" w:type="dxa"/>
          </w:tcPr>
          <w:p w14:paraId="51AA5EEE" w14:textId="77777777" w:rsidR="00F418F6" w:rsidRDefault="00392EE5">
            <w:pPr>
              <w:rPr>
                <w:rFonts w:ascii="Arial" w:eastAsia="Arial" w:hAnsi="Arial" w:cs="Arial"/>
                <w:sz w:val="20"/>
                <w:szCs w:val="20"/>
              </w:rPr>
            </w:pPr>
            <w:r>
              <w:rPr>
                <w:rFonts w:ascii="Arial" w:eastAsia="Arial" w:hAnsi="Arial" w:cs="Arial"/>
                <w:sz w:val="20"/>
                <w:szCs w:val="20"/>
              </w:rPr>
              <w:t>mov     ax, 0b800h</w:t>
            </w:r>
          </w:p>
        </w:tc>
        <w:tc>
          <w:tcPr>
            <w:tcW w:w="561" w:type="dxa"/>
          </w:tcPr>
          <w:p w14:paraId="10089ED7" w14:textId="336FCC67" w:rsidR="00F418F6" w:rsidRDefault="00053F45" w:rsidP="00E533F3">
            <w:pPr>
              <w:jc w:val="center"/>
              <w:rPr>
                <w:rFonts w:ascii="Arial" w:eastAsia="Arial" w:hAnsi="Arial" w:cs="Arial"/>
                <w:sz w:val="20"/>
                <w:szCs w:val="20"/>
              </w:rPr>
            </w:pPr>
            <w:r>
              <w:rPr>
                <w:rFonts w:ascii="Arial" w:eastAsia="Arial" w:hAnsi="Arial" w:cs="Arial"/>
                <w:sz w:val="20"/>
                <w:szCs w:val="20"/>
              </w:rPr>
              <w:t>B8</w:t>
            </w:r>
          </w:p>
        </w:tc>
        <w:tc>
          <w:tcPr>
            <w:tcW w:w="537" w:type="dxa"/>
          </w:tcPr>
          <w:p w14:paraId="35C2516F" w14:textId="727DC28C" w:rsidR="00F418F6" w:rsidRDefault="00053F45" w:rsidP="00E533F3">
            <w:pPr>
              <w:jc w:val="center"/>
              <w:rPr>
                <w:rFonts w:ascii="Arial" w:eastAsia="Arial" w:hAnsi="Arial" w:cs="Arial"/>
                <w:sz w:val="20"/>
                <w:szCs w:val="20"/>
              </w:rPr>
            </w:pPr>
            <w:r>
              <w:rPr>
                <w:rFonts w:ascii="Arial" w:eastAsia="Arial" w:hAnsi="Arial" w:cs="Arial"/>
                <w:sz w:val="20"/>
                <w:szCs w:val="20"/>
              </w:rPr>
              <w:t>00</w:t>
            </w:r>
          </w:p>
        </w:tc>
        <w:tc>
          <w:tcPr>
            <w:tcW w:w="906" w:type="dxa"/>
          </w:tcPr>
          <w:p w14:paraId="7ABAD30E" w14:textId="77777777" w:rsidR="00F418F6" w:rsidRDefault="00F418F6" w:rsidP="00E533F3">
            <w:pPr>
              <w:jc w:val="center"/>
              <w:rPr>
                <w:rFonts w:ascii="Arial" w:eastAsia="Arial" w:hAnsi="Arial" w:cs="Arial"/>
                <w:sz w:val="20"/>
                <w:szCs w:val="20"/>
              </w:rPr>
            </w:pPr>
          </w:p>
        </w:tc>
        <w:tc>
          <w:tcPr>
            <w:tcW w:w="866" w:type="dxa"/>
          </w:tcPr>
          <w:p w14:paraId="6C3FC814" w14:textId="77777777" w:rsidR="00F418F6" w:rsidRDefault="00F418F6" w:rsidP="00E533F3">
            <w:pPr>
              <w:jc w:val="center"/>
              <w:rPr>
                <w:rFonts w:ascii="Arial" w:eastAsia="Arial" w:hAnsi="Arial" w:cs="Arial"/>
                <w:sz w:val="20"/>
                <w:szCs w:val="20"/>
              </w:rPr>
            </w:pPr>
          </w:p>
        </w:tc>
        <w:tc>
          <w:tcPr>
            <w:tcW w:w="870" w:type="dxa"/>
          </w:tcPr>
          <w:p w14:paraId="65EB9B2D" w14:textId="4481BDD6" w:rsidR="00F418F6" w:rsidRDefault="00053F45" w:rsidP="00E533F3">
            <w:pPr>
              <w:jc w:val="center"/>
              <w:rPr>
                <w:rFonts w:ascii="Arial" w:eastAsia="Arial" w:hAnsi="Arial" w:cs="Arial"/>
                <w:sz w:val="20"/>
                <w:szCs w:val="20"/>
              </w:rPr>
            </w:pPr>
            <w:r>
              <w:rPr>
                <w:rFonts w:ascii="Arial" w:eastAsia="Arial" w:hAnsi="Arial" w:cs="Arial"/>
                <w:sz w:val="20"/>
                <w:szCs w:val="20"/>
              </w:rPr>
              <w:t>0110</w:t>
            </w:r>
          </w:p>
        </w:tc>
        <w:tc>
          <w:tcPr>
            <w:tcW w:w="791" w:type="dxa"/>
          </w:tcPr>
          <w:p w14:paraId="1AAD0D8D" w14:textId="77777777" w:rsidR="00F418F6" w:rsidRDefault="00F418F6" w:rsidP="00E533F3">
            <w:pPr>
              <w:jc w:val="center"/>
              <w:rPr>
                <w:rFonts w:ascii="Arial" w:eastAsia="Arial" w:hAnsi="Arial" w:cs="Arial"/>
                <w:sz w:val="20"/>
                <w:szCs w:val="20"/>
              </w:rPr>
            </w:pPr>
          </w:p>
        </w:tc>
        <w:tc>
          <w:tcPr>
            <w:tcW w:w="955" w:type="dxa"/>
          </w:tcPr>
          <w:p w14:paraId="7BEDABE4" w14:textId="77777777" w:rsidR="00F418F6" w:rsidRDefault="00F418F6" w:rsidP="00E533F3">
            <w:pPr>
              <w:jc w:val="center"/>
              <w:rPr>
                <w:rFonts w:ascii="Arial" w:eastAsia="Arial" w:hAnsi="Arial" w:cs="Arial"/>
                <w:sz w:val="20"/>
                <w:szCs w:val="20"/>
              </w:rPr>
            </w:pPr>
          </w:p>
        </w:tc>
        <w:tc>
          <w:tcPr>
            <w:tcW w:w="915" w:type="dxa"/>
          </w:tcPr>
          <w:p w14:paraId="67E84994" w14:textId="77777777" w:rsidR="00F418F6" w:rsidRDefault="00F418F6" w:rsidP="00E533F3">
            <w:pPr>
              <w:jc w:val="center"/>
              <w:rPr>
                <w:rFonts w:ascii="Arial" w:eastAsia="Arial" w:hAnsi="Arial" w:cs="Arial"/>
                <w:sz w:val="20"/>
                <w:szCs w:val="20"/>
              </w:rPr>
            </w:pPr>
          </w:p>
        </w:tc>
      </w:tr>
      <w:tr w:rsidR="00F418F6" w14:paraId="607D8F9C" w14:textId="77777777">
        <w:tc>
          <w:tcPr>
            <w:tcW w:w="1624" w:type="dxa"/>
          </w:tcPr>
          <w:p w14:paraId="3832F9AF" w14:textId="77777777" w:rsidR="00F418F6" w:rsidRDefault="00392EE5">
            <w:pPr>
              <w:rPr>
                <w:rFonts w:ascii="Arial" w:eastAsia="Arial" w:hAnsi="Arial" w:cs="Arial"/>
                <w:sz w:val="20"/>
                <w:szCs w:val="20"/>
              </w:rPr>
            </w:pPr>
            <w:r>
              <w:rPr>
                <w:rFonts w:ascii="Arial" w:eastAsia="Arial" w:hAnsi="Arial" w:cs="Arial"/>
                <w:sz w:val="20"/>
                <w:szCs w:val="20"/>
              </w:rPr>
              <w:t>mov     ds, ax</w:t>
            </w:r>
          </w:p>
        </w:tc>
        <w:tc>
          <w:tcPr>
            <w:tcW w:w="561" w:type="dxa"/>
          </w:tcPr>
          <w:p w14:paraId="16A1766F" w14:textId="77777777" w:rsidR="00F418F6" w:rsidRDefault="00F418F6" w:rsidP="00E533F3">
            <w:pPr>
              <w:jc w:val="center"/>
              <w:rPr>
                <w:rFonts w:ascii="Arial" w:eastAsia="Arial" w:hAnsi="Arial" w:cs="Arial"/>
                <w:sz w:val="20"/>
                <w:szCs w:val="20"/>
              </w:rPr>
            </w:pPr>
          </w:p>
        </w:tc>
        <w:tc>
          <w:tcPr>
            <w:tcW w:w="537" w:type="dxa"/>
          </w:tcPr>
          <w:p w14:paraId="4B493B38" w14:textId="77777777" w:rsidR="00F418F6" w:rsidRDefault="00F418F6" w:rsidP="00E533F3">
            <w:pPr>
              <w:jc w:val="center"/>
              <w:rPr>
                <w:rFonts w:ascii="Arial" w:eastAsia="Arial" w:hAnsi="Arial" w:cs="Arial"/>
                <w:sz w:val="20"/>
                <w:szCs w:val="20"/>
              </w:rPr>
            </w:pPr>
          </w:p>
        </w:tc>
        <w:tc>
          <w:tcPr>
            <w:tcW w:w="906" w:type="dxa"/>
          </w:tcPr>
          <w:p w14:paraId="5371A457" w14:textId="77777777" w:rsidR="00F418F6" w:rsidRDefault="00F418F6" w:rsidP="00E533F3">
            <w:pPr>
              <w:jc w:val="center"/>
              <w:rPr>
                <w:rFonts w:ascii="Arial" w:eastAsia="Arial" w:hAnsi="Arial" w:cs="Arial"/>
                <w:sz w:val="20"/>
                <w:szCs w:val="20"/>
              </w:rPr>
            </w:pPr>
          </w:p>
        </w:tc>
        <w:tc>
          <w:tcPr>
            <w:tcW w:w="866" w:type="dxa"/>
          </w:tcPr>
          <w:p w14:paraId="49BA8502" w14:textId="77777777" w:rsidR="00F418F6" w:rsidRDefault="00F418F6" w:rsidP="00E533F3">
            <w:pPr>
              <w:jc w:val="center"/>
              <w:rPr>
                <w:rFonts w:ascii="Arial" w:eastAsia="Arial" w:hAnsi="Arial" w:cs="Arial"/>
                <w:sz w:val="20"/>
                <w:szCs w:val="20"/>
              </w:rPr>
            </w:pPr>
          </w:p>
        </w:tc>
        <w:tc>
          <w:tcPr>
            <w:tcW w:w="870" w:type="dxa"/>
          </w:tcPr>
          <w:p w14:paraId="138D6AAE" w14:textId="67840B4D" w:rsidR="00F418F6" w:rsidRDefault="00053F45" w:rsidP="00E533F3">
            <w:pPr>
              <w:jc w:val="center"/>
              <w:rPr>
                <w:rFonts w:ascii="Arial" w:eastAsia="Arial" w:hAnsi="Arial" w:cs="Arial"/>
                <w:sz w:val="20"/>
                <w:szCs w:val="20"/>
              </w:rPr>
            </w:pPr>
            <w:r>
              <w:rPr>
                <w:rFonts w:ascii="Arial" w:eastAsia="Arial" w:hAnsi="Arial" w:cs="Arial"/>
                <w:sz w:val="20"/>
                <w:szCs w:val="20"/>
              </w:rPr>
              <w:t>0112</w:t>
            </w:r>
          </w:p>
        </w:tc>
        <w:tc>
          <w:tcPr>
            <w:tcW w:w="791" w:type="dxa"/>
          </w:tcPr>
          <w:p w14:paraId="33425D98" w14:textId="77777777" w:rsidR="00F418F6" w:rsidRDefault="00F418F6" w:rsidP="00E533F3">
            <w:pPr>
              <w:jc w:val="center"/>
              <w:rPr>
                <w:rFonts w:ascii="Arial" w:eastAsia="Arial" w:hAnsi="Arial" w:cs="Arial"/>
                <w:sz w:val="20"/>
                <w:szCs w:val="20"/>
              </w:rPr>
            </w:pPr>
          </w:p>
        </w:tc>
        <w:tc>
          <w:tcPr>
            <w:tcW w:w="955" w:type="dxa"/>
          </w:tcPr>
          <w:p w14:paraId="140D5588" w14:textId="77777777" w:rsidR="00F418F6" w:rsidRDefault="00F418F6" w:rsidP="00E533F3">
            <w:pPr>
              <w:jc w:val="center"/>
              <w:rPr>
                <w:rFonts w:ascii="Arial" w:eastAsia="Arial" w:hAnsi="Arial" w:cs="Arial"/>
                <w:sz w:val="20"/>
                <w:szCs w:val="20"/>
              </w:rPr>
            </w:pPr>
          </w:p>
        </w:tc>
        <w:tc>
          <w:tcPr>
            <w:tcW w:w="915" w:type="dxa"/>
          </w:tcPr>
          <w:p w14:paraId="5E96F68E" w14:textId="7AD9BA6D" w:rsidR="00F418F6" w:rsidRDefault="00E533F3" w:rsidP="00E533F3">
            <w:pPr>
              <w:jc w:val="center"/>
              <w:rPr>
                <w:rFonts w:ascii="Arial" w:eastAsia="Arial" w:hAnsi="Arial" w:cs="Arial"/>
                <w:sz w:val="20"/>
                <w:szCs w:val="20"/>
              </w:rPr>
            </w:pPr>
            <w:r>
              <w:rPr>
                <w:rFonts w:ascii="Arial" w:eastAsia="Arial" w:hAnsi="Arial" w:cs="Arial"/>
                <w:sz w:val="20"/>
                <w:szCs w:val="20"/>
              </w:rPr>
              <w:t>B800</w:t>
            </w:r>
          </w:p>
        </w:tc>
      </w:tr>
      <w:tr w:rsidR="00F418F6" w14:paraId="371EFEBE" w14:textId="77777777">
        <w:tc>
          <w:tcPr>
            <w:tcW w:w="1624" w:type="dxa"/>
          </w:tcPr>
          <w:p w14:paraId="4BFB2E56" w14:textId="77777777" w:rsidR="00F418F6" w:rsidRDefault="00392EE5">
            <w:pPr>
              <w:rPr>
                <w:rFonts w:ascii="Arial" w:eastAsia="Arial" w:hAnsi="Arial" w:cs="Arial"/>
                <w:sz w:val="20"/>
                <w:szCs w:val="20"/>
              </w:rPr>
            </w:pPr>
            <w:r>
              <w:rPr>
                <w:rFonts w:ascii="Arial" w:eastAsia="Arial" w:hAnsi="Arial" w:cs="Arial"/>
                <w:sz w:val="20"/>
                <w:szCs w:val="20"/>
              </w:rPr>
              <w:t>mov [02h], 'H'</w:t>
            </w:r>
          </w:p>
        </w:tc>
        <w:tc>
          <w:tcPr>
            <w:tcW w:w="561" w:type="dxa"/>
          </w:tcPr>
          <w:p w14:paraId="7E2D6AD6" w14:textId="77777777" w:rsidR="00F418F6" w:rsidRDefault="00F418F6" w:rsidP="00E533F3">
            <w:pPr>
              <w:jc w:val="center"/>
              <w:rPr>
                <w:rFonts w:ascii="Arial" w:eastAsia="Arial" w:hAnsi="Arial" w:cs="Arial"/>
                <w:sz w:val="20"/>
                <w:szCs w:val="20"/>
              </w:rPr>
            </w:pPr>
          </w:p>
        </w:tc>
        <w:tc>
          <w:tcPr>
            <w:tcW w:w="537" w:type="dxa"/>
          </w:tcPr>
          <w:p w14:paraId="2F688C87" w14:textId="77777777" w:rsidR="00F418F6" w:rsidRDefault="00F418F6" w:rsidP="00E533F3">
            <w:pPr>
              <w:jc w:val="center"/>
              <w:rPr>
                <w:rFonts w:ascii="Arial" w:eastAsia="Arial" w:hAnsi="Arial" w:cs="Arial"/>
                <w:sz w:val="20"/>
                <w:szCs w:val="20"/>
              </w:rPr>
            </w:pPr>
          </w:p>
        </w:tc>
        <w:tc>
          <w:tcPr>
            <w:tcW w:w="906" w:type="dxa"/>
          </w:tcPr>
          <w:p w14:paraId="58E3E963" w14:textId="77777777" w:rsidR="00F418F6" w:rsidRDefault="00F418F6" w:rsidP="00E533F3">
            <w:pPr>
              <w:jc w:val="center"/>
              <w:rPr>
                <w:rFonts w:ascii="Arial" w:eastAsia="Arial" w:hAnsi="Arial" w:cs="Arial"/>
                <w:sz w:val="20"/>
                <w:szCs w:val="20"/>
              </w:rPr>
            </w:pPr>
          </w:p>
        </w:tc>
        <w:tc>
          <w:tcPr>
            <w:tcW w:w="866" w:type="dxa"/>
          </w:tcPr>
          <w:p w14:paraId="3A7D6CB5" w14:textId="77777777" w:rsidR="00F418F6" w:rsidRDefault="00F418F6" w:rsidP="00E533F3">
            <w:pPr>
              <w:jc w:val="center"/>
              <w:rPr>
                <w:rFonts w:ascii="Arial" w:eastAsia="Arial" w:hAnsi="Arial" w:cs="Arial"/>
                <w:sz w:val="20"/>
                <w:szCs w:val="20"/>
              </w:rPr>
            </w:pPr>
          </w:p>
        </w:tc>
        <w:tc>
          <w:tcPr>
            <w:tcW w:w="870" w:type="dxa"/>
          </w:tcPr>
          <w:p w14:paraId="78C02B40" w14:textId="5D4AAF65" w:rsidR="00F418F6" w:rsidRDefault="00053F45" w:rsidP="00E533F3">
            <w:pPr>
              <w:jc w:val="center"/>
              <w:rPr>
                <w:rFonts w:ascii="Arial" w:eastAsia="Arial" w:hAnsi="Arial" w:cs="Arial"/>
                <w:sz w:val="20"/>
                <w:szCs w:val="20"/>
              </w:rPr>
            </w:pPr>
            <w:r>
              <w:rPr>
                <w:rFonts w:ascii="Arial" w:eastAsia="Arial" w:hAnsi="Arial" w:cs="Arial"/>
                <w:sz w:val="20"/>
                <w:szCs w:val="20"/>
              </w:rPr>
              <w:t>0117</w:t>
            </w:r>
          </w:p>
        </w:tc>
        <w:tc>
          <w:tcPr>
            <w:tcW w:w="791" w:type="dxa"/>
          </w:tcPr>
          <w:p w14:paraId="7F482BBC" w14:textId="77777777" w:rsidR="00F418F6" w:rsidRDefault="00F418F6" w:rsidP="00E533F3">
            <w:pPr>
              <w:jc w:val="center"/>
              <w:rPr>
                <w:rFonts w:ascii="Arial" w:eastAsia="Arial" w:hAnsi="Arial" w:cs="Arial"/>
                <w:sz w:val="20"/>
                <w:szCs w:val="20"/>
              </w:rPr>
            </w:pPr>
          </w:p>
        </w:tc>
        <w:tc>
          <w:tcPr>
            <w:tcW w:w="955" w:type="dxa"/>
          </w:tcPr>
          <w:p w14:paraId="0EC2C44F" w14:textId="77777777" w:rsidR="00F418F6" w:rsidRDefault="00F418F6" w:rsidP="00E533F3">
            <w:pPr>
              <w:jc w:val="center"/>
              <w:rPr>
                <w:rFonts w:ascii="Arial" w:eastAsia="Arial" w:hAnsi="Arial" w:cs="Arial"/>
                <w:sz w:val="20"/>
                <w:szCs w:val="20"/>
              </w:rPr>
            </w:pPr>
          </w:p>
        </w:tc>
        <w:tc>
          <w:tcPr>
            <w:tcW w:w="915" w:type="dxa"/>
          </w:tcPr>
          <w:p w14:paraId="60F1CBA9" w14:textId="77777777" w:rsidR="00F418F6" w:rsidRDefault="00F418F6" w:rsidP="00E533F3">
            <w:pPr>
              <w:jc w:val="center"/>
              <w:rPr>
                <w:rFonts w:ascii="Arial" w:eastAsia="Arial" w:hAnsi="Arial" w:cs="Arial"/>
                <w:sz w:val="20"/>
                <w:szCs w:val="20"/>
              </w:rPr>
            </w:pPr>
          </w:p>
        </w:tc>
      </w:tr>
      <w:tr w:rsidR="00F418F6" w14:paraId="3B006DDB" w14:textId="77777777">
        <w:tc>
          <w:tcPr>
            <w:tcW w:w="1624" w:type="dxa"/>
          </w:tcPr>
          <w:p w14:paraId="3B1F8B87" w14:textId="77777777" w:rsidR="00F418F6" w:rsidRDefault="00392EE5">
            <w:pPr>
              <w:tabs>
                <w:tab w:val="left" w:pos="1046"/>
              </w:tabs>
              <w:rPr>
                <w:rFonts w:ascii="Arial" w:eastAsia="Arial" w:hAnsi="Arial" w:cs="Arial"/>
                <w:sz w:val="20"/>
                <w:szCs w:val="20"/>
              </w:rPr>
            </w:pPr>
            <w:r>
              <w:rPr>
                <w:rFonts w:ascii="Arial" w:eastAsia="Arial" w:hAnsi="Arial" w:cs="Arial"/>
                <w:sz w:val="20"/>
                <w:szCs w:val="20"/>
              </w:rPr>
              <w:t>mov [04h], 'e'</w:t>
            </w:r>
          </w:p>
        </w:tc>
        <w:tc>
          <w:tcPr>
            <w:tcW w:w="561" w:type="dxa"/>
          </w:tcPr>
          <w:p w14:paraId="44387EFA" w14:textId="77777777" w:rsidR="00F418F6" w:rsidRDefault="00F418F6" w:rsidP="00E533F3">
            <w:pPr>
              <w:jc w:val="center"/>
              <w:rPr>
                <w:rFonts w:ascii="Arial" w:eastAsia="Arial" w:hAnsi="Arial" w:cs="Arial"/>
                <w:sz w:val="20"/>
                <w:szCs w:val="20"/>
              </w:rPr>
            </w:pPr>
          </w:p>
        </w:tc>
        <w:tc>
          <w:tcPr>
            <w:tcW w:w="537" w:type="dxa"/>
          </w:tcPr>
          <w:p w14:paraId="466C1ADB" w14:textId="77777777" w:rsidR="00F418F6" w:rsidRDefault="00F418F6" w:rsidP="00E533F3">
            <w:pPr>
              <w:jc w:val="center"/>
              <w:rPr>
                <w:rFonts w:ascii="Arial" w:eastAsia="Arial" w:hAnsi="Arial" w:cs="Arial"/>
                <w:sz w:val="20"/>
                <w:szCs w:val="20"/>
              </w:rPr>
            </w:pPr>
          </w:p>
        </w:tc>
        <w:tc>
          <w:tcPr>
            <w:tcW w:w="906" w:type="dxa"/>
          </w:tcPr>
          <w:p w14:paraId="3C4F1BD3" w14:textId="77777777" w:rsidR="00F418F6" w:rsidRDefault="00F418F6" w:rsidP="00E533F3">
            <w:pPr>
              <w:jc w:val="center"/>
              <w:rPr>
                <w:rFonts w:ascii="Arial" w:eastAsia="Arial" w:hAnsi="Arial" w:cs="Arial"/>
                <w:sz w:val="20"/>
                <w:szCs w:val="20"/>
              </w:rPr>
            </w:pPr>
          </w:p>
        </w:tc>
        <w:tc>
          <w:tcPr>
            <w:tcW w:w="866" w:type="dxa"/>
          </w:tcPr>
          <w:p w14:paraId="41EB4671" w14:textId="77777777" w:rsidR="00F418F6" w:rsidRDefault="00F418F6" w:rsidP="00E533F3">
            <w:pPr>
              <w:jc w:val="center"/>
              <w:rPr>
                <w:rFonts w:ascii="Arial" w:eastAsia="Arial" w:hAnsi="Arial" w:cs="Arial"/>
                <w:sz w:val="20"/>
                <w:szCs w:val="20"/>
              </w:rPr>
            </w:pPr>
          </w:p>
        </w:tc>
        <w:tc>
          <w:tcPr>
            <w:tcW w:w="870" w:type="dxa"/>
          </w:tcPr>
          <w:p w14:paraId="79FA4041" w14:textId="5B4A7917" w:rsidR="00F418F6" w:rsidRDefault="00053F45" w:rsidP="00E533F3">
            <w:pPr>
              <w:jc w:val="center"/>
              <w:rPr>
                <w:rFonts w:ascii="Arial" w:eastAsia="Arial" w:hAnsi="Arial" w:cs="Arial"/>
                <w:sz w:val="20"/>
                <w:szCs w:val="20"/>
              </w:rPr>
            </w:pPr>
            <w:r>
              <w:rPr>
                <w:rFonts w:ascii="Arial" w:eastAsia="Arial" w:hAnsi="Arial" w:cs="Arial"/>
                <w:sz w:val="20"/>
                <w:szCs w:val="20"/>
              </w:rPr>
              <w:t>011C</w:t>
            </w:r>
          </w:p>
        </w:tc>
        <w:tc>
          <w:tcPr>
            <w:tcW w:w="791" w:type="dxa"/>
          </w:tcPr>
          <w:p w14:paraId="107FEA56" w14:textId="77777777" w:rsidR="00F418F6" w:rsidRDefault="00F418F6" w:rsidP="00E533F3">
            <w:pPr>
              <w:jc w:val="center"/>
              <w:rPr>
                <w:rFonts w:ascii="Arial" w:eastAsia="Arial" w:hAnsi="Arial" w:cs="Arial"/>
                <w:sz w:val="20"/>
                <w:szCs w:val="20"/>
              </w:rPr>
            </w:pPr>
          </w:p>
        </w:tc>
        <w:tc>
          <w:tcPr>
            <w:tcW w:w="955" w:type="dxa"/>
          </w:tcPr>
          <w:p w14:paraId="164DAE4D" w14:textId="77777777" w:rsidR="00F418F6" w:rsidRDefault="00F418F6" w:rsidP="00E533F3">
            <w:pPr>
              <w:jc w:val="center"/>
              <w:rPr>
                <w:rFonts w:ascii="Arial" w:eastAsia="Arial" w:hAnsi="Arial" w:cs="Arial"/>
                <w:sz w:val="20"/>
                <w:szCs w:val="20"/>
              </w:rPr>
            </w:pPr>
          </w:p>
        </w:tc>
        <w:tc>
          <w:tcPr>
            <w:tcW w:w="915" w:type="dxa"/>
          </w:tcPr>
          <w:p w14:paraId="3D247745" w14:textId="77777777" w:rsidR="00F418F6" w:rsidRDefault="00F418F6" w:rsidP="00E533F3">
            <w:pPr>
              <w:jc w:val="center"/>
              <w:rPr>
                <w:rFonts w:ascii="Arial" w:eastAsia="Arial" w:hAnsi="Arial" w:cs="Arial"/>
                <w:sz w:val="20"/>
                <w:szCs w:val="20"/>
              </w:rPr>
            </w:pPr>
          </w:p>
        </w:tc>
      </w:tr>
      <w:tr w:rsidR="00F418F6" w14:paraId="239FD1E1" w14:textId="77777777">
        <w:tc>
          <w:tcPr>
            <w:tcW w:w="1624" w:type="dxa"/>
          </w:tcPr>
          <w:p w14:paraId="1A833198" w14:textId="77777777" w:rsidR="00F418F6" w:rsidRDefault="00392EE5">
            <w:pPr>
              <w:rPr>
                <w:rFonts w:ascii="Arial" w:eastAsia="Arial" w:hAnsi="Arial" w:cs="Arial"/>
                <w:sz w:val="20"/>
                <w:szCs w:val="20"/>
              </w:rPr>
            </w:pPr>
            <w:r>
              <w:rPr>
                <w:rFonts w:ascii="Arial" w:eastAsia="Arial" w:hAnsi="Arial" w:cs="Arial"/>
                <w:sz w:val="20"/>
                <w:szCs w:val="20"/>
              </w:rPr>
              <w:t>mov [06h], 'l'</w:t>
            </w:r>
          </w:p>
        </w:tc>
        <w:tc>
          <w:tcPr>
            <w:tcW w:w="561" w:type="dxa"/>
          </w:tcPr>
          <w:p w14:paraId="36124F30" w14:textId="77777777" w:rsidR="00F418F6" w:rsidRDefault="00F418F6" w:rsidP="00E533F3">
            <w:pPr>
              <w:jc w:val="center"/>
              <w:rPr>
                <w:rFonts w:ascii="Arial" w:eastAsia="Arial" w:hAnsi="Arial" w:cs="Arial"/>
                <w:sz w:val="20"/>
                <w:szCs w:val="20"/>
              </w:rPr>
            </w:pPr>
          </w:p>
        </w:tc>
        <w:tc>
          <w:tcPr>
            <w:tcW w:w="537" w:type="dxa"/>
          </w:tcPr>
          <w:p w14:paraId="7774BC66" w14:textId="77777777" w:rsidR="00F418F6" w:rsidRDefault="00F418F6" w:rsidP="00E533F3">
            <w:pPr>
              <w:jc w:val="center"/>
              <w:rPr>
                <w:rFonts w:ascii="Arial" w:eastAsia="Arial" w:hAnsi="Arial" w:cs="Arial"/>
                <w:sz w:val="20"/>
                <w:szCs w:val="20"/>
              </w:rPr>
            </w:pPr>
          </w:p>
        </w:tc>
        <w:tc>
          <w:tcPr>
            <w:tcW w:w="906" w:type="dxa"/>
          </w:tcPr>
          <w:p w14:paraId="546C9EB2" w14:textId="77777777" w:rsidR="00F418F6" w:rsidRDefault="00F418F6" w:rsidP="00E533F3">
            <w:pPr>
              <w:jc w:val="center"/>
              <w:rPr>
                <w:rFonts w:ascii="Arial" w:eastAsia="Arial" w:hAnsi="Arial" w:cs="Arial"/>
                <w:sz w:val="20"/>
                <w:szCs w:val="20"/>
              </w:rPr>
            </w:pPr>
          </w:p>
        </w:tc>
        <w:tc>
          <w:tcPr>
            <w:tcW w:w="866" w:type="dxa"/>
          </w:tcPr>
          <w:p w14:paraId="6611066D" w14:textId="77777777" w:rsidR="00F418F6" w:rsidRDefault="00F418F6" w:rsidP="00E533F3">
            <w:pPr>
              <w:jc w:val="center"/>
              <w:rPr>
                <w:rFonts w:ascii="Arial" w:eastAsia="Arial" w:hAnsi="Arial" w:cs="Arial"/>
                <w:sz w:val="20"/>
                <w:szCs w:val="20"/>
              </w:rPr>
            </w:pPr>
          </w:p>
        </w:tc>
        <w:tc>
          <w:tcPr>
            <w:tcW w:w="870" w:type="dxa"/>
          </w:tcPr>
          <w:p w14:paraId="363075CA" w14:textId="5166F87D" w:rsidR="00F418F6" w:rsidRDefault="00053F45" w:rsidP="00E533F3">
            <w:pPr>
              <w:jc w:val="center"/>
              <w:rPr>
                <w:rFonts w:ascii="Arial" w:eastAsia="Arial" w:hAnsi="Arial" w:cs="Arial"/>
                <w:sz w:val="20"/>
                <w:szCs w:val="20"/>
              </w:rPr>
            </w:pPr>
            <w:r>
              <w:rPr>
                <w:rFonts w:ascii="Arial" w:eastAsia="Arial" w:hAnsi="Arial" w:cs="Arial"/>
                <w:sz w:val="20"/>
                <w:szCs w:val="20"/>
              </w:rPr>
              <w:t>0121</w:t>
            </w:r>
          </w:p>
        </w:tc>
        <w:tc>
          <w:tcPr>
            <w:tcW w:w="791" w:type="dxa"/>
          </w:tcPr>
          <w:p w14:paraId="7C239953" w14:textId="77777777" w:rsidR="00F418F6" w:rsidRDefault="00F418F6" w:rsidP="00E533F3">
            <w:pPr>
              <w:jc w:val="center"/>
              <w:rPr>
                <w:rFonts w:ascii="Arial" w:eastAsia="Arial" w:hAnsi="Arial" w:cs="Arial"/>
                <w:sz w:val="20"/>
                <w:szCs w:val="20"/>
              </w:rPr>
            </w:pPr>
          </w:p>
        </w:tc>
        <w:tc>
          <w:tcPr>
            <w:tcW w:w="955" w:type="dxa"/>
          </w:tcPr>
          <w:p w14:paraId="7CBE0846" w14:textId="77777777" w:rsidR="00F418F6" w:rsidRDefault="00F418F6" w:rsidP="00E533F3">
            <w:pPr>
              <w:jc w:val="center"/>
              <w:rPr>
                <w:rFonts w:ascii="Arial" w:eastAsia="Arial" w:hAnsi="Arial" w:cs="Arial"/>
                <w:sz w:val="20"/>
                <w:szCs w:val="20"/>
              </w:rPr>
            </w:pPr>
          </w:p>
        </w:tc>
        <w:tc>
          <w:tcPr>
            <w:tcW w:w="915" w:type="dxa"/>
          </w:tcPr>
          <w:p w14:paraId="215060D7" w14:textId="77777777" w:rsidR="00F418F6" w:rsidRDefault="00F418F6" w:rsidP="00E533F3">
            <w:pPr>
              <w:jc w:val="center"/>
              <w:rPr>
                <w:rFonts w:ascii="Arial" w:eastAsia="Arial" w:hAnsi="Arial" w:cs="Arial"/>
                <w:sz w:val="20"/>
                <w:szCs w:val="20"/>
              </w:rPr>
            </w:pPr>
          </w:p>
        </w:tc>
      </w:tr>
      <w:tr w:rsidR="00F418F6" w14:paraId="67BD6E9D" w14:textId="77777777">
        <w:tc>
          <w:tcPr>
            <w:tcW w:w="1624" w:type="dxa"/>
          </w:tcPr>
          <w:p w14:paraId="454359F0" w14:textId="77777777" w:rsidR="00F418F6" w:rsidRDefault="00392EE5">
            <w:pPr>
              <w:rPr>
                <w:rFonts w:ascii="Arial" w:eastAsia="Arial" w:hAnsi="Arial" w:cs="Arial"/>
                <w:sz w:val="20"/>
                <w:szCs w:val="20"/>
              </w:rPr>
            </w:pPr>
            <w:r>
              <w:rPr>
                <w:rFonts w:ascii="Arial" w:eastAsia="Arial" w:hAnsi="Arial" w:cs="Arial"/>
                <w:sz w:val="20"/>
                <w:szCs w:val="20"/>
              </w:rPr>
              <w:t>mov [08h], 'l'</w:t>
            </w:r>
          </w:p>
        </w:tc>
        <w:tc>
          <w:tcPr>
            <w:tcW w:w="561" w:type="dxa"/>
          </w:tcPr>
          <w:p w14:paraId="43DE24AE" w14:textId="77777777" w:rsidR="00F418F6" w:rsidRDefault="00F418F6" w:rsidP="00E533F3">
            <w:pPr>
              <w:jc w:val="center"/>
              <w:rPr>
                <w:rFonts w:ascii="Arial" w:eastAsia="Arial" w:hAnsi="Arial" w:cs="Arial"/>
                <w:sz w:val="20"/>
                <w:szCs w:val="20"/>
              </w:rPr>
            </w:pPr>
          </w:p>
        </w:tc>
        <w:tc>
          <w:tcPr>
            <w:tcW w:w="537" w:type="dxa"/>
          </w:tcPr>
          <w:p w14:paraId="3C31EE8B" w14:textId="77777777" w:rsidR="00F418F6" w:rsidRDefault="00F418F6" w:rsidP="00E533F3">
            <w:pPr>
              <w:jc w:val="center"/>
              <w:rPr>
                <w:rFonts w:ascii="Arial" w:eastAsia="Arial" w:hAnsi="Arial" w:cs="Arial"/>
                <w:sz w:val="20"/>
                <w:szCs w:val="20"/>
              </w:rPr>
            </w:pPr>
          </w:p>
        </w:tc>
        <w:tc>
          <w:tcPr>
            <w:tcW w:w="906" w:type="dxa"/>
          </w:tcPr>
          <w:p w14:paraId="62992156" w14:textId="77777777" w:rsidR="00F418F6" w:rsidRDefault="00F418F6" w:rsidP="00E533F3">
            <w:pPr>
              <w:jc w:val="center"/>
              <w:rPr>
                <w:rFonts w:ascii="Arial" w:eastAsia="Arial" w:hAnsi="Arial" w:cs="Arial"/>
                <w:sz w:val="20"/>
                <w:szCs w:val="20"/>
              </w:rPr>
            </w:pPr>
          </w:p>
        </w:tc>
        <w:tc>
          <w:tcPr>
            <w:tcW w:w="866" w:type="dxa"/>
          </w:tcPr>
          <w:p w14:paraId="27A0CE17" w14:textId="77777777" w:rsidR="00F418F6" w:rsidRDefault="00F418F6" w:rsidP="00E533F3">
            <w:pPr>
              <w:jc w:val="center"/>
              <w:rPr>
                <w:rFonts w:ascii="Arial" w:eastAsia="Arial" w:hAnsi="Arial" w:cs="Arial"/>
                <w:sz w:val="20"/>
                <w:szCs w:val="20"/>
              </w:rPr>
            </w:pPr>
          </w:p>
        </w:tc>
        <w:tc>
          <w:tcPr>
            <w:tcW w:w="870" w:type="dxa"/>
          </w:tcPr>
          <w:p w14:paraId="5F0F06C5" w14:textId="27A628B1" w:rsidR="00F418F6" w:rsidRDefault="00053F45" w:rsidP="00E533F3">
            <w:pPr>
              <w:jc w:val="center"/>
              <w:rPr>
                <w:rFonts w:ascii="Arial" w:eastAsia="Arial" w:hAnsi="Arial" w:cs="Arial"/>
                <w:sz w:val="20"/>
                <w:szCs w:val="20"/>
              </w:rPr>
            </w:pPr>
            <w:r>
              <w:rPr>
                <w:rFonts w:ascii="Arial" w:eastAsia="Arial" w:hAnsi="Arial" w:cs="Arial"/>
                <w:sz w:val="20"/>
                <w:szCs w:val="20"/>
              </w:rPr>
              <w:t>0126</w:t>
            </w:r>
          </w:p>
        </w:tc>
        <w:tc>
          <w:tcPr>
            <w:tcW w:w="791" w:type="dxa"/>
          </w:tcPr>
          <w:p w14:paraId="5E83992B" w14:textId="77777777" w:rsidR="00F418F6" w:rsidRDefault="00F418F6" w:rsidP="00E533F3">
            <w:pPr>
              <w:jc w:val="center"/>
              <w:rPr>
                <w:rFonts w:ascii="Arial" w:eastAsia="Arial" w:hAnsi="Arial" w:cs="Arial"/>
                <w:sz w:val="20"/>
                <w:szCs w:val="20"/>
              </w:rPr>
            </w:pPr>
          </w:p>
        </w:tc>
        <w:tc>
          <w:tcPr>
            <w:tcW w:w="955" w:type="dxa"/>
          </w:tcPr>
          <w:p w14:paraId="7997EC25" w14:textId="77777777" w:rsidR="00F418F6" w:rsidRDefault="00F418F6" w:rsidP="00E533F3">
            <w:pPr>
              <w:jc w:val="center"/>
              <w:rPr>
                <w:rFonts w:ascii="Arial" w:eastAsia="Arial" w:hAnsi="Arial" w:cs="Arial"/>
                <w:sz w:val="20"/>
                <w:szCs w:val="20"/>
              </w:rPr>
            </w:pPr>
          </w:p>
        </w:tc>
        <w:tc>
          <w:tcPr>
            <w:tcW w:w="915" w:type="dxa"/>
          </w:tcPr>
          <w:p w14:paraId="544B4C5D" w14:textId="77777777" w:rsidR="00F418F6" w:rsidRDefault="00F418F6" w:rsidP="00E533F3">
            <w:pPr>
              <w:jc w:val="center"/>
              <w:rPr>
                <w:rFonts w:ascii="Arial" w:eastAsia="Arial" w:hAnsi="Arial" w:cs="Arial"/>
                <w:sz w:val="20"/>
                <w:szCs w:val="20"/>
              </w:rPr>
            </w:pPr>
          </w:p>
        </w:tc>
      </w:tr>
      <w:tr w:rsidR="00F418F6" w14:paraId="47DD7212" w14:textId="77777777">
        <w:tc>
          <w:tcPr>
            <w:tcW w:w="1624" w:type="dxa"/>
            <w:tcBorders>
              <w:top w:val="single" w:sz="4" w:space="0" w:color="000000"/>
              <w:left w:val="single" w:sz="4" w:space="0" w:color="000000"/>
              <w:bottom w:val="single" w:sz="4" w:space="0" w:color="000000"/>
              <w:right w:val="single" w:sz="4" w:space="0" w:color="000000"/>
            </w:tcBorders>
          </w:tcPr>
          <w:p w14:paraId="69496D47" w14:textId="77777777" w:rsidR="00F418F6" w:rsidRDefault="00392EE5">
            <w:pPr>
              <w:rPr>
                <w:rFonts w:ascii="Arial" w:eastAsia="Arial" w:hAnsi="Arial" w:cs="Arial"/>
                <w:sz w:val="20"/>
                <w:szCs w:val="20"/>
              </w:rPr>
            </w:pPr>
            <w:r>
              <w:rPr>
                <w:rFonts w:ascii="Arial" w:eastAsia="Arial" w:hAnsi="Arial" w:cs="Arial"/>
                <w:sz w:val="20"/>
                <w:szCs w:val="20"/>
              </w:rPr>
              <w:t>mov [0ah], 'o’</w:t>
            </w:r>
          </w:p>
        </w:tc>
        <w:tc>
          <w:tcPr>
            <w:tcW w:w="561" w:type="dxa"/>
            <w:tcBorders>
              <w:top w:val="single" w:sz="4" w:space="0" w:color="000000"/>
              <w:left w:val="single" w:sz="4" w:space="0" w:color="000000"/>
              <w:bottom w:val="single" w:sz="4" w:space="0" w:color="000000"/>
              <w:right w:val="single" w:sz="4" w:space="0" w:color="000000"/>
            </w:tcBorders>
          </w:tcPr>
          <w:p w14:paraId="40F21A61"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2EAD00F"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253C9A9B"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2103E6E8"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2DBE0768" w14:textId="45233D69" w:rsidR="00F418F6" w:rsidRDefault="00053F45" w:rsidP="00E533F3">
            <w:pPr>
              <w:jc w:val="center"/>
              <w:rPr>
                <w:rFonts w:ascii="Arial" w:eastAsia="Arial" w:hAnsi="Arial" w:cs="Arial"/>
                <w:sz w:val="20"/>
                <w:szCs w:val="20"/>
              </w:rPr>
            </w:pPr>
            <w:r>
              <w:rPr>
                <w:rFonts w:ascii="Arial" w:eastAsia="Arial" w:hAnsi="Arial" w:cs="Arial"/>
                <w:sz w:val="20"/>
                <w:szCs w:val="20"/>
              </w:rPr>
              <w:t>012B</w:t>
            </w:r>
          </w:p>
        </w:tc>
        <w:tc>
          <w:tcPr>
            <w:tcW w:w="791" w:type="dxa"/>
            <w:tcBorders>
              <w:top w:val="single" w:sz="4" w:space="0" w:color="000000"/>
              <w:left w:val="single" w:sz="4" w:space="0" w:color="000000"/>
              <w:bottom w:val="single" w:sz="4" w:space="0" w:color="000000"/>
              <w:right w:val="single" w:sz="4" w:space="0" w:color="000000"/>
            </w:tcBorders>
          </w:tcPr>
          <w:p w14:paraId="6E2EF24D"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1A1265CB"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4ED7CCED" w14:textId="77777777" w:rsidR="00F418F6" w:rsidRDefault="00F418F6" w:rsidP="00E533F3">
            <w:pPr>
              <w:jc w:val="center"/>
              <w:rPr>
                <w:rFonts w:ascii="Arial" w:eastAsia="Arial" w:hAnsi="Arial" w:cs="Arial"/>
                <w:sz w:val="20"/>
                <w:szCs w:val="20"/>
              </w:rPr>
            </w:pPr>
          </w:p>
        </w:tc>
      </w:tr>
      <w:tr w:rsidR="00F418F6" w14:paraId="73A99CB4" w14:textId="77777777">
        <w:tc>
          <w:tcPr>
            <w:tcW w:w="1624" w:type="dxa"/>
            <w:tcBorders>
              <w:top w:val="single" w:sz="4" w:space="0" w:color="000000"/>
              <w:left w:val="single" w:sz="4" w:space="0" w:color="000000"/>
              <w:bottom w:val="single" w:sz="4" w:space="0" w:color="000000"/>
              <w:right w:val="single" w:sz="4" w:space="0" w:color="000000"/>
            </w:tcBorders>
          </w:tcPr>
          <w:p w14:paraId="156DEB71" w14:textId="77777777" w:rsidR="00F418F6" w:rsidRDefault="00392EE5">
            <w:pPr>
              <w:rPr>
                <w:rFonts w:ascii="Arial" w:eastAsia="Arial" w:hAnsi="Arial" w:cs="Arial"/>
                <w:sz w:val="20"/>
                <w:szCs w:val="20"/>
              </w:rPr>
            </w:pPr>
            <w:r>
              <w:rPr>
                <w:rFonts w:ascii="Arial" w:eastAsia="Arial" w:hAnsi="Arial" w:cs="Arial"/>
                <w:sz w:val="20"/>
                <w:szCs w:val="20"/>
              </w:rPr>
              <w:t>mov [0ch], ','</w:t>
            </w:r>
          </w:p>
        </w:tc>
        <w:tc>
          <w:tcPr>
            <w:tcW w:w="561" w:type="dxa"/>
            <w:tcBorders>
              <w:top w:val="single" w:sz="4" w:space="0" w:color="000000"/>
              <w:left w:val="single" w:sz="4" w:space="0" w:color="000000"/>
              <w:bottom w:val="single" w:sz="4" w:space="0" w:color="000000"/>
              <w:right w:val="single" w:sz="4" w:space="0" w:color="000000"/>
            </w:tcBorders>
          </w:tcPr>
          <w:p w14:paraId="34EE0BCB"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B473800"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663C15E4"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2A20A704"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41B42077" w14:textId="0499D098" w:rsidR="00F418F6" w:rsidRDefault="00053F45" w:rsidP="00E533F3">
            <w:pPr>
              <w:jc w:val="center"/>
              <w:rPr>
                <w:rFonts w:ascii="Arial" w:eastAsia="Arial" w:hAnsi="Arial" w:cs="Arial"/>
                <w:sz w:val="20"/>
                <w:szCs w:val="20"/>
              </w:rPr>
            </w:pPr>
            <w:r>
              <w:rPr>
                <w:rFonts w:ascii="Arial" w:eastAsia="Arial" w:hAnsi="Arial" w:cs="Arial"/>
                <w:sz w:val="20"/>
                <w:szCs w:val="20"/>
              </w:rPr>
              <w:t>0130</w:t>
            </w:r>
          </w:p>
        </w:tc>
        <w:tc>
          <w:tcPr>
            <w:tcW w:w="791" w:type="dxa"/>
            <w:tcBorders>
              <w:top w:val="single" w:sz="4" w:space="0" w:color="000000"/>
              <w:left w:val="single" w:sz="4" w:space="0" w:color="000000"/>
              <w:bottom w:val="single" w:sz="4" w:space="0" w:color="000000"/>
              <w:right w:val="single" w:sz="4" w:space="0" w:color="000000"/>
            </w:tcBorders>
          </w:tcPr>
          <w:p w14:paraId="364E512B"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758CB396"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31D280F2" w14:textId="77777777" w:rsidR="00F418F6" w:rsidRDefault="00F418F6" w:rsidP="00E533F3">
            <w:pPr>
              <w:jc w:val="center"/>
              <w:rPr>
                <w:rFonts w:ascii="Arial" w:eastAsia="Arial" w:hAnsi="Arial" w:cs="Arial"/>
                <w:sz w:val="20"/>
                <w:szCs w:val="20"/>
              </w:rPr>
            </w:pPr>
          </w:p>
        </w:tc>
      </w:tr>
      <w:tr w:rsidR="00F418F6" w14:paraId="132296D2" w14:textId="77777777">
        <w:tc>
          <w:tcPr>
            <w:tcW w:w="1624" w:type="dxa"/>
            <w:tcBorders>
              <w:top w:val="single" w:sz="4" w:space="0" w:color="000000"/>
              <w:left w:val="single" w:sz="4" w:space="0" w:color="000000"/>
              <w:bottom w:val="single" w:sz="4" w:space="0" w:color="000000"/>
              <w:right w:val="single" w:sz="4" w:space="0" w:color="000000"/>
            </w:tcBorders>
          </w:tcPr>
          <w:p w14:paraId="4CED8898" w14:textId="77777777" w:rsidR="00F418F6" w:rsidRDefault="00392EE5">
            <w:pPr>
              <w:rPr>
                <w:rFonts w:ascii="Arial" w:eastAsia="Arial" w:hAnsi="Arial" w:cs="Arial"/>
                <w:sz w:val="20"/>
                <w:szCs w:val="20"/>
              </w:rPr>
            </w:pPr>
            <w:r>
              <w:rPr>
                <w:rFonts w:ascii="Arial" w:eastAsia="Arial" w:hAnsi="Arial" w:cs="Arial"/>
                <w:sz w:val="20"/>
                <w:szCs w:val="20"/>
              </w:rPr>
              <w:t>mov [0eh], 'W'</w:t>
            </w:r>
          </w:p>
        </w:tc>
        <w:tc>
          <w:tcPr>
            <w:tcW w:w="561" w:type="dxa"/>
            <w:tcBorders>
              <w:top w:val="single" w:sz="4" w:space="0" w:color="000000"/>
              <w:left w:val="single" w:sz="4" w:space="0" w:color="000000"/>
              <w:bottom w:val="single" w:sz="4" w:space="0" w:color="000000"/>
              <w:right w:val="single" w:sz="4" w:space="0" w:color="000000"/>
            </w:tcBorders>
          </w:tcPr>
          <w:p w14:paraId="4F9E1BF0"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7FA2B587"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201AF91A"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45D31411"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4DB59DCD" w14:textId="7ACC664A" w:rsidR="00F418F6" w:rsidRDefault="00053F45" w:rsidP="00E533F3">
            <w:pPr>
              <w:jc w:val="center"/>
              <w:rPr>
                <w:rFonts w:ascii="Arial" w:eastAsia="Arial" w:hAnsi="Arial" w:cs="Arial"/>
                <w:sz w:val="20"/>
                <w:szCs w:val="20"/>
              </w:rPr>
            </w:pPr>
            <w:r>
              <w:rPr>
                <w:rFonts w:ascii="Arial" w:eastAsia="Arial" w:hAnsi="Arial" w:cs="Arial"/>
                <w:sz w:val="20"/>
                <w:szCs w:val="20"/>
              </w:rPr>
              <w:t>0135</w:t>
            </w:r>
          </w:p>
        </w:tc>
        <w:tc>
          <w:tcPr>
            <w:tcW w:w="791" w:type="dxa"/>
            <w:tcBorders>
              <w:top w:val="single" w:sz="4" w:space="0" w:color="000000"/>
              <w:left w:val="single" w:sz="4" w:space="0" w:color="000000"/>
              <w:bottom w:val="single" w:sz="4" w:space="0" w:color="000000"/>
              <w:right w:val="single" w:sz="4" w:space="0" w:color="000000"/>
            </w:tcBorders>
          </w:tcPr>
          <w:p w14:paraId="4B73A234"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2E2291D6"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7F419CA0" w14:textId="77777777" w:rsidR="00F418F6" w:rsidRDefault="00F418F6" w:rsidP="00E533F3">
            <w:pPr>
              <w:jc w:val="center"/>
              <w:rPr>
                <w:rFonts w:ascii="Arial" w:eastAsia="Arial" w:hAnsi="Arial" w:cs="Arial"/>
                <w:sz w:val="20"/>
                <w:szCs w:val="20"/>
              </w:rPr>
            </w:pPr>
          </w:p>
        </w:tc>
      </w:tr>
      <w:tr w:rsidR="00F418F6" w14:paraId="07B88373" w14:textId="77777777">
        <w:tc>
          <w:tcPr>
            <w:tcW w:w="1624" w:type="dxa"/>
            <w:tcBorders>
              <w:top w:val="single" w:sz="4" w:space="0" w:color="000000"/>
              <w:left w:val="single" w:sz="4" w:space="0" w:color="000000"/>
              <w:bottom w:val="single" w:sz="4" w:space="0" w:color="000000"/>
              <w:right w:val="single" w:sz="4" w:space="0" w:color="000000"/>
            </w:tcBorders>
          </w:tcPr>
          <w:p w14:paraId="3100B0F6" w14:textId="77777777" w:rsidR="00F418F6" w:rsidRDefault="00392EE5">
            <w:pPr>
              <w:rPr>
                <w:rFonts w:ascii="Arial" w:eastAsia="Arial" w:hAnsi="Arial" w:cs="Arial"/>
                <w:sz w:val="20"/>
                <w:szCs w:val="20"/>
              </w:rPr>
            </w:pPr>
            <w:r>
              <w:rPr>
                <w:rFonts w:ascii="Arial" w:eastAsia="Arial" w:hAnsi="Arial" w:cs="Arial"/>
                <w:sz w:val="20"/>
                <w:szCs w:val="20"/>
              </w:rPr>
              <w:t>mov [10h], 'o'</w:t>
            </w:r>
          </w:p>
        </w:tc>
        <w:tc>
          <w:tcPr>
            <w:tcW w:w="561" w:type="dxa"/>
            <w:tcBorders>
              <w:top w:val="single" w:sz="4" w:space="0" w:color="000000"/>
              <w:left w:val="single" w:sz="4" w:space="0" w:color="000000"/>
              <w:bottom w:val="single" w:sz="4" w:space="0" w:color="000000"/>
              <w:right w:val="single" w:sz="4" w:space="0" w:color="000000"/>
            </w:tcBorders>
          </w:tcPr>
          <w:p w14:paraId="02918977"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4534145"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28FBBFE6"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CFD9E23"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08A89EC7" w14:textId="00067563" w:rsidR="00F418F6" w:rsidRDefault="00053F45" w:rsidP="00E533F3">
            <w:pPr>
              <w:jc w:val="center"/>
              <w:rPr>
                <w:rFonts w:ascii="Arial" w:eastAsia="Arial" w:hAnsi="Arial" w:cs="Arial"/>
                <w:sz w:val="20"/>
                <w:szCs w:val="20"/>
              </w:rPr>
            </w:pPr>
            <w:r>
              <w:rPr>
                <w:rFonts w:ascii="Arial" w:eastAsia="Arial" w:hAnsi="Arial" w:cs="Arial"/>
                <w:sz w:val="20"/>
                <w:szCs w:val="20"/>
              </w:rPr>
              <w:t>013A</w:t>
            </w:r>
          </w:p>
        </w:tc>
        <w:tc>
          <w:tcPr>
            <w:tcW w:w="791" w:type="dxa"/>
            <w:tcBorders>
              <w:top w:val="single" w:sz="4" w:space="0" w:color="000000"/>
              <w:left w:val="single" w:sz="4" w:space="0" w:color="000000"/>
              <w:bottom w:val="single" w:sz="4" w:space="0" w:color="000000"/>
              <w:right w:val="single" w:sz="4" w:space="0" w:color="000000"/>
            </w:tcBorders>
          </w:tcPr>
          <w:p w14:paraId="47DFE7A6"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73C69D59"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258F5B91" w14:textId="77777777" w:rsidR="00F418F6" w:rsidRDefault="00F418F6" w:rsidP="00E533F3">
            <w:pPr>
              <w:jc w:val="center"/>
              <w:rPr>
                <w:rFonts w:ascii="Arial" w:eastAsia="Arial" w:hAnsi="Arial" w:cs="Arial"/>
                <w:sz w:val="20"/>
                <w:szCs w:val="20"/>
              </w:rPr>
            </w:pPr>
          </w:p>
        </w:tc>
      </w:tr>
      <w:tr w:rsidR="00F418F6" w14:paraId="331BD95A" w14:textId="77777777">
        <w:tc>
          <w:tcPr>
            <w:tcW w:w="1624" w:type="dxa"/>
            <w:tcBorders>
              <w:top w:val="single" w:sz="4" w:space="0" w:color="000000"/>
              <w:left w:val="single" w:sz="4" w:space="0" w:color="000000"/>
              <w:bottom w:val="single" w:sz="4" w:space="0" w:color="000000"/>
              <w:right w:val="single" w:sz="4" w:space="0" w:color="000000"/>
            </w:tcBorders>
          </w:tcPr>
          <w:p w14:paraId="4C9787FA" w14:textId="77777777" w:rsidR="00F418F6" w:rsidRDefault="00392EE5">
            <w:pPr>
              <w:rPr>
                <w:rFonts w:ascii="Arial" w:eastAsia="Arial" w:hAnsi="Arial" w:cs="Arial"/>
                <w:sz w:val="20"/>
                <w:szCs w:val="20"/>
              </w:rPr>
            </w:pPr>
            <w:r>
              <w:rPr>
                <w:rFonts w:ascii="Arial" w:eastAsia="Arial" w:hAnsi="Arial" w:cs="Arial"/>
                <w:sz w:val="20"/>
                <w:szCs w:val="20"/>
              </w:rPr>
              <w:t>mov [12h], 'r'</w:t>
            </w:r>
          </w:p>
        </w:tc>
        <w:tc>
          <w:tcPr>
            <w:tcW w:w="561" w:type="dxa"/>
            <w:tcBorders>
              <w:top w:val="single" w:sz="4" w:space="0" w:color="000000"/>
              <w:left w:val="single" w:sz="4" w:space="0" w:color="000000"/>
              <w:bottom w:val="single" w:sz="4" w:space="0" w:color="000000"/>
              <w:right w:val="single" w:sz="4" w:space="0" w:color="000000"/>
            </w:tcBorders>
          </w:tcPr>
          <w:p w14:paraId="6C485A4F"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EBD7665"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3573D789"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38206A40"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4E98FE07" w14:textId="14033E49" w:rsidR="00F418F6" w:rsidRDefault="00053F45" w:rsidP="00E533F3">
            <w:pPr>
              <w:jc w:val="center"/>
              <w:rPr>
                <w:rFonts w:ascii="Arial" w:eastAsia="Arial" w:hAnsi="Arial" w:cs="Arial"/>
                <w:sz w:val="20"/>
                <w:szCs w:val="20"/>
              </w:rPr>
            </w:pPr>
            <w:r>
              <w:rPr>
                <w:rFonts w:ascii="Arial" w:eastAsia="Arial" w:hAnsi="Arial" w:cs="Arial"/>
                <w:sz w:val="20"/>
                <w:szCs w:val="20"/>
              </w:rPr>
              <w:t>013F</w:t>
            </w:r>
          </w:p>
        </w:tc>
        <w:tc>
          <w:tcPr>
            <w:tcW w:w="791" w:type="dxa"/>
            <w:tcBorders>
              <w:top w:val="single" w:sz="4" w:space="0" w:color="000000"/>
              <w:left w:val="single" w:sz="4" w:space="0" w:color="000000"/>
              <w:bottom w:val="single" w:sz="4" w:space="0" w:color="000000"/>
              <w:right w:val="single" w:sz="4" w:space="0" w:color="000000"/>
            </w:tcBorders>
          </w:tcPr>
          <w:p w14:paraId="5E563825"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2CB4C8F9"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2E8EB0A8" w14:textId="77777777" w:rsidR="00F418F6" w:rsidRDefault="00F418F6" w:rsidP="00E533F3">
            <w:pPr>
              <w:jc w:val="center"/>
              <w:rPr>
                <w:rFonts w:ascii="Arial" w:eastAsia="Arial" w:hAnsi="Arial" w:cs="Arial"/>
                <w:sz w:val="20"/>
                <w:szCs w:val="20"/>
              </w:rPr>
            </w:pPr>
          </w:p>
        </w:tc>
      </w:tr>
      <w:tr w:rsidR="00F418F6" w14:paraId="7CFBBD30" w14:textId="77777777">
        <w:tc>
          <w:tcPr>
            <w:tcW w:w="1624" w:type="dxa"/>
            <w:tcBorders>
              <w:top w:val="single" w:sz="4" w:space="0" w:color="000000"/>
              <w:left w:val="single" w:sz="4" w:space="0" w:color="000000"/>
              <w:bottom w:val="single" w:sz="4" w:space="0" w:color="000000"/>
              <w:right w:val="single" w:sz="4" w:space="0" w:color="000000"/>
            </w:tcBorders>
          </w:tcPr>
          <w:p w14:paraId="4E6E0DA3" w14:textId="77777777" w:rsidR="00F418F6" w:rsidRDefault="00392EE5">
            <w:pPr>
              <w:rPr>
                <w:rFonts w:ascii="Arial" w:eastAsia="Arial" w:hAnsi="Arial" w:cs="Arial"/>
                <w:sz w:val="20"/>
                <w:szCs w:val="20"/>
              </w:rPr>
            </w:pPr>
            <w:r>
              <w:rPr>
                <w:rFonts w:ascii="Arial" w:eastAsia="Arial" w:hAnsi="Arial" w:cs="Arial"/>
                <w:sz w:val="20"/>
                <w:szCs w:val="20"/>
              </w:rPr>
              <w:t>mov [14h], 'l'</w:t>
            </w:r>
          </w:p>
        </w:tc>
        <w:tc>
          <w:tcPr>
            <w:tcW w:w="561" w:type="dxa"/>
            <w:tcBorders>
              <w:top w:val="single" w:sz="4" w:space="0" w:color="000000"/>
              <w:left w:val="single" w:sz="4" w:space="0" w:color="000000"/>
              <w:bottom w:val="single" w:sz="4" w:space="0" w:color="000000"/>
              <w:right w:val="single" w:sz="4" w:space="0" w:color="000000"/>
            </w:tcBorders>
          </w:tcPr>
          <w:p w14:paraId="6F0E0C0A"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08F0D612"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1A511C86"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34C00C0F"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469B6AF3" w14:textId="3308BA4D" w:rsidR="00F418F6" w:rsidRDefault="00053F45" w:rsidP="00E533F3">
            <w:pPr>
              <w:jc w:val="center"/>
              <w:rPr>
                <w:rFonts w:ascii="Arial" w:eastAsia="Arial" w:hAnsi="Arial" w:cs="Arial"/>
                <w:sz w:val="20"/>
                <w:szCs w:val="20"/>
              </w:rPr>
            </w:pPr>
            <w:r>
              <w:rPr>
                <w:rFonts w:ascii="Arial" w:eastAsia="Arial" w:hAnsi="Arial" w:cs="Arial"/>
                <w:sz w:val="20"/>
                <w:szCs w:val="20"/>
              </w:rPr>
              <w:t>0144</w:t>
            </w:r>
          </w:p>
        </w:tc>
        <w:tc>
          <w:tcPr>
            <w:tcW w:w="791" w:type="dxa"/>
            <w:tcBorders>
              <w:top w:val="single" w:sz="4" w:space="0" w:color="000000"/>
              <w:left w:val="single" w:sz="4" w:space="0" w:color="000000"/>
              <w:bottom w:val="single" w:sz="4" w:space="0" w:color="000000"/>
              <w:right w:val="single" w:sz="4" w:space="0" w:color="000000"/>
            </w:tcBorders>
          </w:tcPr>
          <w:p w14:paraId="5362BB67"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0DBC3111"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07B31A11" w14:textId="77777777" w:rsidR="00F418F6" w:rsidRDefault="00F418F6" w:rsidP="00E533F3">
            <w:pPr>
              <w:jc w:val="center"/>
              <w:rPr>
                <w:rFonts w:ascii="Arial" w:eastAsia="Arial" w:hAnsi="Arial" w:cs="Arial"/>
                <w:sz w:val="20"/>
                <w:szCs w:val="20"/>
              </w:rPr>
            </w:pPr>
          </w:p>
        </w:tc>
      </w:tr>
      <w:tr w:rsidR="00F418F6" w14:paraId="70B5B896" w14:textId="77777777">
        <w:tc>
          <w:tcPr>
            <w:tcW w:w="1624" w:type="dxa"/>
            <w:tcBorders>
              <w:top w:val="single" w:sz="4" w:space="0" w:color="000000"/>
              <w:left w:val="single" w:sz="4" w:space="0" w:color="000000"/>
              <w:bottom w:val="single" w:sz="4" w:space="0" w:color="000000"/>
              <w:right w:val="single" w:sz="4" w:space="0" w:color="000000"/>
            </w:tcBorders>
          </w:tcPr>
          <w:p w14:paraId="6095D16C" w14:textId="77777777" w:rsidR="00F418F6" w:rsidRDefault="00392EE5">
            <w:pPr>
              <w:rPr>
                <w:rFonts w:ascii="Arial" w:eastAsia="Arial" w:hAnsi="Arial" w:cs="Arial"/>
                <w:sz w:val="20"/>
                <w:szCs w:val="20"/>
              </w:rPr>
            </w:pPr>
            <w:r>
              <w:rPr>
                <w:rFonts w:ascii="Arial" w:eastAsia="Arial" w:hAnsi="Arial" w:cs="Arial"/>
                <w:sz w:val="20"/>
                <w:szCs w:val="20"/>
              </w:rPr>
              <w:t>mov [16h], 'd'</w:t>
            </w:r>
          </w:p>
        </w:tc>
        <w:tc>
          <w:tcPr>
            <w:tcW w:w="561" w:type="dxa"/>
            <w:tcBorders>
              <w:top w:val="single" w:sz="4" w:space="0" w:color="000000"/>
              <w:left w:val="single" w:sz="4" w:space="0" w:color="000000"/>
              <w:bottom w:val="single" w:sz="4" w:space="0" w:color="000000"/>
              <w:right w:val="single" w:sz="4" w:space="0" w:color="000000"/>
            </w:tcBorders>
          </w:tcPr>
          <w:p w14:paraId="6E900728"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66F6B17"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1B6C1804"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1CE20FF2"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278A7D20" w14:textId="5147B012" w:rsidR="00F418F6" w:rsidRDefault="00053F45" w:rsidP="00E533F3">
            <w:pPr>
              <w:jc w:val="center"/>
              <w:rPr>
                <w:rFonts w:ascii="Arial" w:eastAsia="Arial" w:hAnsi="Arial" w:cs="Arial"/>
                <w:sz w:val="20"/>
                <w:szCs w:val="20"/>
              </w:rPr>
            </w:pPr>
            <w:r>
              <w:rPr>
                <w:rFonts w:ascii="Arial" w:eastAsia="Arial" w:hAnsi="Arial" w:cs="Arial"/>
                <w:sz w:val="20"/>
                <w:szCs w:val="20"/>
              </w:rPr>
              <w:t>0149</w:t>
            </w:r>
          </w:p>
        </w:tc>
        <w:tc>
          <w:tcPr>
            <w:tcW w:w="791" w:type="dxa"/>
            <w:tcBorders>
              <w:top w:val="single" w:sz="4" w:space="0" w:color="000000"/>
              <w:left w:val="single" w:sz="4" w:space="0" w:color="000000"/>
              <w:bottom w:val="single" w:sz="4" w:space="0" w:color="000000"/>
              <w:right w:val="single" w:sz="4" w:space="0" w:color="000000"/>
            </w:tcBorders>
          </w:tcPr>
          <w:p w14:paraId="06EEEFAC"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176D520F"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57F1C23E" w14:textId="77777777" w:rsidR="00F418F6" w:rsidRDefault="00F418F6" w:rsidP="00E533F3">
            <w:pPr>
              <w:jc w:val="center"/>
              <w:rPr>
                <w:rFonts w:ascii="Arial" w:eastAsia="Arial" w:hAnsi="Arial" w:cs="Arial"/>
                <w:sz w:val="20"/>
                <w:szCs w:val="20"/>
              </w:rPr>
            </w:pPr>
          </w:p>
        </w:tc>
      </w:tr>
      <w:tr w:rsidR="00F418F6" w14:paraId="16DF3622" w14:textId="77777777">
        <w:tc>
          <w:tcPr>
            <w:tcW w:w="1624" w:type="dxa"/>
            <w:tcBorders>
              <w:top w:val="single" w:sz="4" w:space="0" w:color="000000"/>
              <w:left w:val="single" w:sz="4" w:space="0" w:color="000000"/>
              <w:bottom w:val="single" w:sz="4" w:space="0" w:color="000000"/>
              <w:right w:val="single" w:sz="4" w:space="0" w:color="000000"/>
            </w:tcBorders>
          </w:tcPr>
          <w:p w14:paraId="06773A32" w14:textId="77777777" w:rsidR="00F418F6" w:rsidRDefault="00392EE5">
            <w:pPr>
              <w:rPr>
                <w:rFonts w:ascii="Arial" w:eastAsia="Arial" w:hAnsi="Arial" w:cs="Arial"/>
                <w:sz w:val="20"/>
                <w:szCs w:val="20"/>
              </w:rPr>
            </w:pPr>
            <w:r>
              <w:rPr>
                <w:rFonts w:ascii="Arial" w:eastAsia="Arial" w:hAnsi="Arial" w:cs="Arial"/>
                <w:sz w:val="20"/>
                <w:szCs w:val="20"/>
              </w:rPr>
              <w:t>mov [18h], '!'</w:t>
            </w:r>
          </w:p>
        </w:tc>
        <w:tc>
          <w:tcPr>
            <w:tcW w:w="561" w:type="dxa"/>
            <w:tcBorders>
              <w:top w:val="single" w:sz="4" w:space="0" w:color="000000"/>
              <w:left w:val="single" w:sz="4" w:space="0" w:color="000000"/>
              <w:bottom w:val="single" w:sz="4" w:space="0" w:color="000000"/>
              <w:right w:val="single" w:sz="4" w:space="0" w:color="000000"/>
            </w:tcBorders>
          </w:tcPr>
          <w:p w14:paraId="270052A1"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526EA262"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795876C5"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1D1565B"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66EAC563" w14:textId="529DFE82" w:rsidR="00F418F6" w:rsidRDefault="00053F45" w:rsidP="00E533F3">
            <w:pPr>
              <w:jc w:val="center"/>
              <w:rPr>
                <w:rFonts w:ascii="Arial" w:eastAsia="Arial" w:hAnsi="Arial" w:cs="Arial"/>
                <w:sz w:val="20"/>
                <w:szCs w:val="20"/>
              </w:rPr>
            </w:pPr>
            <w:r>
              <w:rPr>
                <w:rFonts w:ascii="Arial" w:eastAsia="Arial" w:hAnsi="Arial" w:cs="Arial"/>
                <w:sz w:val="20"/>
                <w:szCs w:val="20"/>
              </w:rPr>
              <w:t>014E</w:t>
            </w:r>
          </w:p>
        </w:tc>
        <w:tc>
          <w:tcPr>
            <w:tcW w:w="791" w:type="dxa"/>
            <w:tcBorders>
              <w:top w:val="single" w:sz="4" w:space="0" w:color="000000"/>
              <w:left w:val="single" w:sz="4" w:space="0" w:color="000000"/>
              <w:bottom w:val="single" w:sz="4" w:space="0" w:color="000000"/>
              <w:right w:val="single" w:sz="4" w:space="0" w:color="000000"/>
            </w:tcBorders>
          </w:tcPr>
          <w:p w14:paraId="57A3491F"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2E390227"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5C146E7A" w14:textId="77777777" w:rsidR="00F418F6" w:rsidRDefault="00F418F6" w:rsidP="00E533F3">
            <w:pPr>
              <w:jc w:val="center"/>
              <w:rPr>
                <w:rFonts w:ascii="Arial" w:eastAsia="Arial" w:hAnsi="Arial" w:cs="Arial"/>
                <w:sz w:val="20"/>
                <w:szCs w:val="20"/>
              </w:rPr>
            </w:pPr>
          </w:p>
        </w:tc>
      </w:tr>
      <w:tr w:rsidR="00F418F6" w14:paraId="69A63CA5" w14:textId="77777777">
        <w:tc>
          <w:tcPr>
            <w:tcW w:w="1624" w:type="dxa"/>
            <w:tcBorders>
              <w:top w:val="single" w:sz="4" w:space="0" w:color="000000"/>
              <w:left w:val="single" w:sz="4" w:space="0" w:color="000000"/>
              <w:bottom w:val="single" w:sz="4" w:space="0" w:color="000000"/>
              <w:right w:val="single" w:sz="4" w:space="0" w:color="000000"/>
            </w:tcBorders>
          </w:tcPr>
          <w:p w14:paraId="0C2C7AD7" w14:textId="77777777" w:rsidR="00F418F6" w:rsidRDefault="00392EE5">
            <w:pPr>
              <w:rPr>
                <w:rFonts w:ascii="Arial" w:eastAsia="Arial" w:hAnsi="Arial" w:cs="Arial"/>
                <w:sz w:val="20"/>
                <w:szCs w:val="20"/>
              </w:rPr>
            </w:pPr>
            <w:r>
              <w:rPr>
                <w:rFonts w:ascii="Arial" w:eastAsia="Arial" w:hAnsi="Arial" w:cs="Arial"/>
                <w:sz w:val="20"/>
                <w:szCs w:val="20"/>
              </w:rPr>
              <w:t>mov cx, 12</w:t>
            </w:r>
          </w:p>
        </w:tc>
        <w:tc>
          <w:tcPr>
            <w:tcW w:w="561" w:type="dxa"/>
            <w:tcBorders>
              <w:top w:val="single" w:sz="4" w:space="0" w:color="000000"/>
              <w:left w:val="single" w:sz="4" w:space="0" w:color="000000"/>
              <w:bottom w:val="single" w:sz="4" w:space="0" w:color="000000"/>
              <w:right w:val="single" w:sz="4" w:space="0" w:color="000000"/>
            </w:tcBorders>
          </w:tcPr>
          <w:p w14:paraId="21713E55"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10710D83"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5C200AC4"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449F989" w14:textId="3979AA3B" w:rsidR="00F418F6" w:rsidRDefault="00053F45" w:rsidP="00E533F3">
            <w:pPr>
              <w:jc w:val="center"/>
              <w:rPr>
                <w:rFonts w:ascii="Arial" w:eastAsia="Arial" w:hAnsi="Arial" w:cs="Arial"/>
                <w:sz w:val="20"/>
                <w:szCs w:val="20"/>
              </w:rPr>
            </w:pPr>
            <w:r>
              <w:rPr>
                <w:rFonts w:ascii="Arial" w:eastAsia="Arial" w:hAnsi="Arial" w:cs="Arial"/>
                <w:sz w:val="20"/>
                <w:szCs w:val="20"/>
              </w:rPr>
              <w:t>000C</w:t>
            </w:r>
          </w:p>
        </w:tc>
        <w:tc>
          <w:tcPr>
            <w:tcW w:w="870" w:type="dxa"/>
            <w:tcBorders>
              <w:top w:val="single" w:sz="4" w:space="0" w:color="000000"/>
              <w:left w:val="single" w:sz="4" w:space="0" w:color="000000"/>
              <w:bottom w:val="single" w:sz="4" w:space="0" w:color="000000"/>
              <w:right w:val="single" w:sz="4" w:space="0" w:color="000000"/>
            </w:tcBorders>
          </w:tcPr>
          <w:p w14:paraId="34F6F209" w14:textId="00CEE5B4" w:rsidR="00F418F6" w:rsidRDefault="00053F45" w:rsidP="00E533F3">
            <w:pPr>
              <w:jc w:val="center"/>
              <w:rPr>
                <w:rFonts w:ascii="Arial" w:eastAsia="Arial" w:hAnsi="Arial" w:cs="Arial"/>
                <w:sz w:val="20"/>
                <w:szCs w:val="20"/>
              </w:rPr>
            </w:pPr>
            <w:r>
              <w:rPr>
                <w:rFonts w:ascii="Arial" w:eastAsia="Arial" w:hAnsi="Arial" w:cs="Arial"/>
                <w:sz w:val="20"/>
                <w:szCs w:val="20"/>
              </w:rPr>
              <w:t>0151</w:t>
            </w:r>
          </w:p>
        </w:tc>
        <w:tc>
          <w:tcPr>
            <w:tcW w:w="791" w:type="dxa"/>
            <w:tcBorders>
              <w:top w:val="single" w:sz="4" w:space="0" w:color="000000"/>
              <w:left w:val="single" w:sz="4" w:space="0" w:color="000000"/>
              <w:bottom w:val="single" w:sz="4" w:space="0" w:color="000000"/>
              <w:right w:val="single" w:sz="4" w:space="0" w:color="000000"/>
            </w:tcBorders>
          </w:tcPr>
          <w:p w14:paraId="00B00104"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7B239D56"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2057F6DD" w14:textId="77777777" w:rsidR="00F418F6" w:rsidRDefault="00F418F6" w:rsidP="00E533F3">
            <w:pPr>
              <w:jc w:val="center"/>
              <w:rPr>
                <w:rFonts w:ascii="Arial" w:eastAsia="Arial" w:hAnsi="Arial" w:cs="Arial"/>
                <w:sz w:val="20"/>
                <w:szCs w:val="20"/>
              </w:rPr>
            </w:pPr>
          </w:p>
        </w:tc>
      </w:tr>
      <w:tr w:rsidR="00F418F6" w14:paraId="50D10AC7" w14:textId="77777777">
        <w:tc>
          <w:tcPr>
            <w:tcW w:w="1624" w:type="dxa"/>
            <w:tcBorders>
              <w:top w:val="single" w:sz="4" w:space="0" w:color="000000"/>
              <w:left w:val="single" w:sz="4" w:space="0" w:color="000000"/>
              <w:bottom w:val="single" w:sz="4" w:space="0" w:color="000000"/>
              <w:right w:val="single" w:sz="4" w:space="0" w:color="000000"/>
            </w:tcBorders>
          </w:tcPr>
          <w:p w14:paraId="29718745" w14:textId="77777777" w:rsidR="00F418F6" w:rsidRDefault="00392EE5">
            <w:pPr>
              <w:rPr>
                <w:rFonts w:ascii="Arial" w:eastAsia="Arial" w:hAnsi="Arial" w:cs="Arial"/>
                <w:sz w:val="20"/>
                <w:szCs w:val="20"/>
              </w:rPr>
            </w:pPr>
            <w:r>
              <w:rPr>
                <w:rFonts w:ascii="Arial" w:eastAsia="Arial" w:hAnsi="Arial" w:cs="Arial"/>
                <w:sz w:val="20"/>
                <w:szCs w:val="20"/>
              </w:rPr>
              <w:t>mov di, 03h</w:t>
            </w:r>
          </w:p>
        </w:tc>
        <w:tc>
          <w:tcPr>
            <w:tcW w:w="561" w:type="dxa"/>
            <w:tcBorders>
              <w:top w:val="single" w:sz="4" w:space="0" w:color="000000"/>
              <w:left w:val="single" w:sz="4" w:space="0" w:color="000000"/>
              <w:bottom w:val="single" w:sz="4" w:space="0" w:color="000000"/>
              <w:right w:val="single" w:sz="4" w:space="0" w:color="000000"/>
            </w:tcBorders>
          </w:tcPr>
          <w:p w14:paraId="035F292D"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74BB6548"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5429755D"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5885484"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6A1F1CB9" w14:textId="16D28ACD" w:rsidR="00F418F6" w:rsidRDefault="00053F45" w:rsidP="00E533F3">
            <w:pPr>
              <w:jc w:val="center"/>
              <w:rPr>
                <w:rFonts w:ascii="Arial" w:eastAsia="Arial" w:hAnsi="Arial" w:cs="Arial"/>
                <w:sz w:val="20"/>
                <w:szCs w:val="20"/>
              </w:rPr>
            </w:pPr>
            <w:r>
              <w:rPr>
                <w:rFonts w:ascii="Arial" w:eastAsia="Arial" w:hAnsi="Arial" w:cs="Arial"/>
                <w:sz w:val="20"/>
                <w:szCs w:val="20"/>
              </w:rPr>
              <w:t>0154</w:t>
            </w:r>
          </w:p>
        </w:tc>
        <w:tc>
          <w:tcPr>
            <w:tcW w:w="791" w:type="dxa"/>
            <w:tcBorders>
              <w:top w:val="single" w:sz="4" w:space="0" w:color="000000"/>
              <w:left w:val="single" w:sz="4" w:space="0" w:color="000000"/>
              <w:bottom w:val="single" w:sz="4" w:space="0" w:color="000000"/>
              <w:right w:val="single" w:sz="4" w:space="0" w:color="000000"/>
            </w:tcBorders>
          </w:tcPr>
          <w:p w14:paraId="469DDE11"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315D0B7E" w14:textId="6B48DBF4" w:rsidR="00F418F6" w:rsidRDefault="00053F45" w:rsidP="00E533F3">
            <w:pPr>
              <w:jc w:val="center"/>
              <w:rPr>
                <w:rFonts w:ascii="Arial" w:eastAsia="Arial" w:hAnsi="Arial" w:cs="Arial"/>
                <w:sz w:val="20"/>
                <w:szCs w:val="20"/>
              </w:rPr>
            </w:pPr>
            <w:r>
              <w:rPr>
                <w:rFonts w:ascii="Arial" w:eastAsia="Arial" w:hAnsi="Arial" w:cs="Arial"/>
                <w:sz w:val="20"/>
                <w:szCs w:val="20"/>
              </w:rPr>
              <w:t>0003</w:t>
            </w:r>
          </w:p>
        </w:tc>
        <w:tc>
          <w:tcPr>
            <w:tcW w:w="915" w:type="dxa"/>
            <w:tcBorders>
              <w:top w:val="single" w:sz="4" w:space="0" w:color="000000"/>
              <w:left w:val="single" w:sz="4" w:space="0" w:color="000000"/>
              <w:bottom w:val="single" w:sz="4" w:space="0" w:color="000000"/>
              <w:right w:val="single" w:sz="4" w:space="0" w:color="000000"/>
            </w:tcBorders>
          </w:tcPr>
          <w:p w14:paraId="598EA807" w14:textId="77777777" w:rsidR="00F418F6" w:rsidRDefault="00F418F6" w:rsidP="00E533F3">
            <w:pPr>
              <w:jc w:val="center"/>
              <w:rPr>
                <w:rFonts w:ascii="Arial" w:eastAsia="Arial" w:hAnsi="Arial" w:cs="Arial"/>
                <w:sz w:val="20"/>
                <w:szCs w:val="20"/>
              </w:rPr>
            </w:pPr>
          </w:p>
        </w:tc>
      </w:tr>
      <w:tr w:rsidR="00F418F6" w14:paraId="641A261E" w14:textId="77777777">
        <w:tc>
          <w:tcPr>
            <w:tcW w:w="1624" w:type="dxa"/>
            <w:tcBorders>
              <w:top w:val="single" w:sz="4" w:space="0" w:color="000000"/>
              <w:left w:val="single" w:sz="4" w:space="0" w:color="000000"/>
              <w:bottom w:val="single" w:sz="4" w:space="0" w:color="000000"/>
              <w:right w:val="single" w:sz="4" w:space="0" w:color="000000"/>
            </w:tcBorders>
          </w:tcPr>
          <w:p w14:paraId="7E976641" w14:textId="77777777" w:rsidR="00F418F6" w:rsidRDefault="00392EE5">
            <w:pPr>
              <w:rPr>
                <w:rFonts w:ascii="Arial" w:eastAsia="Arial" w:hAnsi="Arial" w:cs="Arial"/>
                <w:sz w:val="20"/>
                <w:szCs w:val="20"/>
              </w:rPr>
            </w:pPr>
            <w:r>
              <w:rPr>
                <w:rFonts w:ascii="Arial" w:eastAsia="Arial" w:hAnsi="Arial" w:cs="Arial"/>
                <w:sz w:val="20"/>
                <w:szCs w:val="20"/>
              </w:rPr>
              <w:t>c:  mov [di], 11101100b</w:t>
            </w:r>
          </w:p>
        </w:tc>
        <w:tc>
          <w:tcPr>
            <w:tcW w:w="561" w:type="dxa"/>
            <w:tcBorders>
              <w:top w:val="single" w:sz="4" w:space="0" w:color="000000"/>
              <w:left w:val="single" w:sz="4" w:space="0" w:color="000000"/>
              <w:bottom w:val="single" w:sz="4" w:space="0" w:color="000000"/>
              <w:right w:val="single" w:sz="4" w:space="0" w:color="000000"/>
            </w:tcBorders>
          </w:tcPr>
          <w:p w14:paraId="113AD662"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193F305E"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282F338F"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35D9AB46"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7A8C6A5A" w14:textId="705B53B9" w:rsidR="00F418F6" w:rsidRDefault="00053F45" w:rsidP="00E533F3">
            <w:pPr>
              <w:jc w:val="center"/>
              <w:rPr>
                <w:rFonts w:ascii="Arial" w:eastAsia="Arial" w:hAnsi="Arial" w:cs="Arial"/>
                <w:sz w:val="20"/>
                <w:szCs w:val="20"/>
              </w:rPr>
            </w:pPr>
            <w:r>
              <w:rPr>
                <w:rFonts w:ascii="Arial" w:eastAsia="Arial" w:hAnsi="Arial" w:cs="Arial"/>
                <w:sz w:val="20"/>
                <w:szCs w:val="20"/>
              </w:rPr>
              <w:t>0157</w:t>
            </w:r>
          </w:p>
        </w:tc>
        <w:tc>
          <w:tcPr>
            <w:tcW w:w="791" w:type="dxa"/>
            <w:tcBorders>
              <w:top w:val="single" w:sz="4" w:space="0" w:color="000000"/>
              <w:left w:val="single" w:sz="4" w:space="0" w:color="000000"/>
              <w:bottom w:val="single" w:sz="4" w:space="0" w:color="000000"/>
              <w:right w:val="single" w:sz="4" w:space="0" w:color="000000"/>
            </w:tcBorders>
          </w:tcPr>
          <w:p w14:paraId="77D8FB4C"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5A2D9582"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21CD82A8" w14:textId="77777777" w:rsidR="00F418F6" w:rsidRDefault="00F418F6" w:rsidP="00E533F3">
            <w:pPr>
              <w:jc w:val="center"/>
              <w:rPr>
                <w:rFonts w:ascii="Arial" w:eastAsia="Arial" w:hAnsi="Arial" w:cs="Arial"/>
                <w:sz w:val="20"/>
                <w:szCs w:val="20"/>
              </w:rPr>
            </w:pPr>
          </w:p>
        </w:tc>
      </w:tr>
      <w:tr w:rsidR="00F418F6" w14:paraId="19C8741D" w14:textId="77777777">
        <w:tc>
          <w:tcPr>
            <w:tcW w:w="1624" w:type="dxa"/>
            <w:tcBorders>
              <w:top w:val="single" w:sz="4" w:space="0" w:color="000000"/>
              <w:left w:val="single" w:sz="4" w:space="0" w:color="000000"/>
              <w:bottom w:val="single" w:sz="4" w:space="0" w:color="000000"/>
              <w:right w:val="single" w:sz="4" w:space="0" w:color="000000"/>
            </w:tcBorders>
          </w:tcPr>
          <w:p w14:paraId="5A354ADA" w14:textId="77777777" w:rsidR="00F418F6" w:rsidRDefault="00392EE5">
            <w:pPr>
              <w:rPr>
                <w:rFonts w:ascii="Arial" w:eastAsia="Arial" w:hAnsi="Arial" w:cs="Arial"/>
                <w:sz w:val="20"/>
                <w:szCs w:val="20"/>
              </w:rPr>
            </w:pPr>
            <w:r>
              <w:rPr>
                <w:rFonts w:ascii="Arial" w:eastAsia="Arial" w:hAnsi="Arial" w:cs="Arial"/>
                <w:sz w:val="20"/>
                <w:szCs w:val="20"/>
              </w:rPr>
              <w:t>add di, 2</w:t>
            </w:r>
          </w:p>
        </w:tc>
        <w:tc>
          <w:tcPr>
            <w:tcW w:w="561" w:type="dxa"/>
            <w:tcBorders>
              <w:top w:val="single" w:sz="4" w:space="0" w:color="000000"/>
              <w:left w:val="single" w:sz="4" w:space="0" w:color="000000"/>
              <w:bottom w:val="single" w:sz="4" w:space="0" w:color="000000"/>
              <w:right w:val="single" w:sz="4" w:space="0" w:color="000000"/>
            </w:tcBorders>
          </w:tcPr>
          <w:p w14:paraId="498573FF"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1FBFDF92"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1EF0A707"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114479DC"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0B0396E3" w14:textId="1FF7DC24" w:rsidR="00F418F6" w:rsidRDefault="00053F45" w:rsidP="00E533F3">
            <w:pPr>
              <w:jc w:val="center"/>
              <w:rPr>
                <w:rFonts w:ascii="Arial" w:eastAsia="Arial" w:hAnsi="Arial" w:cs="Arial"/>
                <w:sz w:val="20"/>
                <w:szCs w:val="20"/>
              </w:rPr>
            </w:pPr>
            <w:r>
              <w:rPr>
                <w:rFonts w:ascii="Arial" w:eastAsia="Arial" w:hAnsi="Arial" w:cs="Arial"/>
                <w:sz w:val="20"/>
                <w:szCs w:val="20"/>
              </w:rPr>
              <w:t>015A</w:t>
            </w:r>
          </w:p>
        </w:tc>
        <w:tc>
          <w:tcPr>
            <w:tcW w:w="791" w:type="dxa"/>
            <w:tcBorders>
              <w:top w:val="single" w:sz="4" w:space="0" w:color="000000"/>
              <w:left w:val="single" w:sz="4" w:space="0" w:color="000000"/>
              <w:bottom w:val="single" w:sz="4" w:space="0" w:color="000000"/>
              <w:right w:val="single" w:sz="4" w:space="0" w:color="000000"/>
            </w:tcBorders>
          </w:tcPr>
          <w:p w14:paraId="23C02B27"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1E4442D9" w14:textId="402B9212" w:rsidR="00F418F6" w:rsidRDefault="00053F45" w:rsidP="00E533F3">
            <w:pPr>
              <w:jc w:val="center"/>
              <w:rPr>
                <w:rFonts w:ascii="Arial" w:eastAsia="Arial" w:hAnsi="Arial" w:cs="Arial"/>
                <w:sz w:val="20"/>
                <w:szCs w:val="20"/>
              </w:rPr>
            </w:pPr>
            <w:r>
              <w:rPr>
                <w:rFonts w:ascii="Arial" w:eastAsia="Arial" w:hAnsi="Arial" w:cs="Arial"/>
                <w:sz w:val="20"/>
                <w:szCs w:val="20"/>
              </w:rPr>
              <w:t>0005</w:t>
            </w:r>
          </w:p>
        </w:tc>
        <w:tc>
          <w:tcPr>
            <w:tcW w:w="915" w:type="dxa"/>
            <w:tcBorders>
              <w:top w:val="single" w:sz="4" w:space="0" w:color="000000"/>
              <w:left w:val="single" w:sz="4" w:space="0" w:color="000000"/>
              <w:bottom w:val="single" w:sz="4" w:space="0" w:color="000000"/>
              <w:right w:val="single" w:sz="4" w:space="0" w:color="000000"/>
            </w:tcBorders>
          </w:tcPr>
          <w:p w14:paraId="3BC543D7" w14:textId="77777777" w:rsidR="00F418F6" w:rsidRDefault="00F418F6" w:rsidP="00E533F3">
            <w:pPr>
              <w:jc w:val="center"/>
              <w:rPr>
                <w:rFonts w:ascii="Arial" w:eastAsia="Arial" w:hAnsi="Arial" w:cs="Arial"/>
                <w:sz w:val="20"/>
                <w:szCs w:val="20"/>
              </w:rPr>
            </w:pPr>
          </w:p>
        </w:tc>
      </w:tr>
      <w:tr w:rsidR="00F418F6" w14:paraId="50A7B161" w14:textId="77777777">
        <w:tc>
          <w:tcPr>
            <w:tcW w:w="1624" w:type="dxa"/>
            <w:tcBorders>
              <w:top w:val="single" w:sz="4" w:space="0" w:color="000000"/>
              <w:left w:val="single" w:sz="4" w:space="0" w:color="000000"/>
              <w:bottom w:val="single" w:sz="4" w:space="0" w:color="000000"/>
              <w:right w:val="single" w:sz="4" w:space="0" w:color="000000"/>
            </w:tcBorders>
          </w:tcPr>
          <w:p w14:paraId="3A1B2A51" w14:textId="77777777" w:rsidR="00F418F6" w:rsidRDefault="00392EE5">
            <w:pPr>
              <w:rPr>
                <w:rFonts w:ascii="Arial" w:eastAsia="Arial" w:hAnsi="Arial" w:cs="Arial"/>
                <w:sz w:val="20"/>
                <w:szCs w:val="20"/>
              </w:rPr>
            </w:pPr>
            <w:r>
              <w:rPr>
                <w:rFonts w:ascii="Arial" w:eastAsia="Arial" w:hAnsi="Arial" w:cs="Arial"/>
                <w:sz w:val="20"/>
                <w:szCs w:val="20"/>
              </w:rPr>
              <w:t>loop c</w:t>
            </w:r>
          </w:p>
        </w:tc>
        <w:tc>
          <w:tcPr>
            <w:tcW w:w="561" w:type="dxa"/>
            <w:tcBorders>
              <w:top w:val="single" w:sz="4" w:space="0" w:color="000000"/>
              <w:left w:val="single" w:sz="4" w:space="0" w:color="000000"/>
              <w:bottom w:val="single" w:sz="4" w:space="0" w:color="000000"/>
              <w:right w:val="single" w:sz="4" w:space="0" w:color="000000"/>
            </w:tcBorders>
          </w:tcPr>
          <w:p w14:paraId="3F333E97"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BF5068A"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7208B43F"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2F7C61A" w14:textId="7F10A51B" w:rsidR="00F418F6" w:rsidRDefault="00053F45" w:rsidP="00E533F3">
            <w:pPr>
              <w:jc w:val="center"/>
              <w:rPr>
                <w:rFonts w:ascii="Arial" w:eastAsia="Arial" w:hAnsi="Arial" w:cs="Arial"/>
                <w:sz w:val="20"/>
                <w:szCs w:val="20"/>
              </w:rPr>
            </w:pPr>
            <w:r>
              <w:rPr>
                <w:rFonts w:ascii="Arial" w:eastAsia="Arial" w:hAnsi="Arial" w:cs="Arial"/>
                <w:sz w:val="20"/>
                <w:szCs w:val="20"/>
              </w:rPr>
              <w:t>000B</w:t>
            </w:r>
          </w:p>
        </w:tc>
        <w:tc>
          <w:tcPr>
            <w:tcW w:w="870" w:type="dxa"/>
            <w:tcBorders>
              <w:top w:val="single" w:sz="4" w:space="0" w:color="000000"/>
              <w:left w:val="single" w:sz="4" w:space="0" w:color="000000"/>
              <w:bottom w:val="single" w:sz="4" w:space="0" w:color="000000"/>
              <w:right w:val="single" w:sz="4" w:space="0" w:color="000000"/>
            </w:tcBorders>
          </w:tcPr>
          <w:p w14:paraId="0677BEF9" w14:textId="0B882DB2" w:rsidR="00F418F6" w:rsidRDefault="00053F45" w:rsidP="00E533F3">
            <w:pPr>
              <w:jc w:val="center"/>
              <w:rPr>
                <w:rFonts w:ascii="Arial" w:eastAsia="Arial" w:hAnsi="Arial" w:cs="Arial"/>
                <w:sz w:val="20"/>
                <w:szCs w:val="20"/>
              </w:rPr>
            </w:pPr>
            <w:r>
              <w:rPr>
                <w:rFonts w:ascii="Arial" w:eastAsia="Arial" w:hAnsi="Arial" w:cs="Arial"/>
                <w:sz w:val="20"/>
                <w:szCs w:val="20"/>
              </w:rPr>
              <w:t>0154</w:t>
            </w:r>
          </w:p>
        </w:tc>
        <w:tc>
          <w:tcPr>
            <w:tcW w:w="791" w:type="dxa"/>
            <w:tcBorders>
              <w:top w:val="single" w:sz="4" w:space="0" w:color="000000"/>
              <w:left w:val="single" w:sz="4" w:space="0" w:color="000000"/>
              <w:bottom w:val="single" w:sz="4" w:space="0" w:color="000000"/>
              <w:right w:val="single" w:sz="4" w:space="0" w:color="000000"/>
            </w:tcBorders>
          </w:tcPr>
          <w:p w14:paraId="3AE5FCAC"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241B1E64"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3F6995E1" w14:textId="77777777" w:rsidR="00F418F6" w:rsidRDefault="00F418F6" w:rsidP="00E533F3">
            <w:pPr>
              <w:jc w:val="center"/>
              <w:rPr>
                <w:rFonts w:ascii="Arial" w:eastAsia="Arial" w:hAnsi="Arial" w:cs="Arial"/>
                <w:sz w:val="20"/>
                <w:szCs w:val="20"/>
              </w:rPr>
            </w:pPr>
          </w:p>
        </w:tc>
      </w:tr>
      <w:tr w:rsidR="00F418F6" w14:paraId="00987572" w14:textId="77777777">
        <w:tc>
          <w:tcPr>
            <w:tcW w:w="1624" w:type="dxa"/>
            <w:tcBorders>
              <w:top w:val="single" w:sz="4" w:space="0" w:color="000000"/>
              <w:left w:val="single" w:sz="4" w:space="0" w:color="000000"/>
              <w:bottom w:val="single" w:sz="4" w:space="0" w:color="000000"/>
              <w:right w:val="single" w:sz="4" w:space="0" w:color="000000"/>
            </w:tcBorders>
          </w:tcPr>
          <w:p w14:paraId="4C4CAB82" w14:textId="77777777" w:rsidR="00F418F6" w:rsidRDefault="00392EE5">
            <w:pPr>
              <w:rPr>
                <w:rFonts w:ascii="Arial" w:eastAsia="Arial" w:hAnsi="Arial" w:cs="Arial"/>
                <w:sz w:val="20"/>
                <w:szCs w:val="20"/>
              </w:rPr>
            </w:pPr>
            <w:r>
              <w:rPr>
                <w:rFonts w:ascii="Arial" w:eastAsia="Arial" w:hAnsi="Arial" w:cs="Arial"/>
                <w:sz w:val="20"/>
                <w:szCs w:val="20"/>
              </w:rPr>
              <w:t>mov ah, 0</w:t>
            </w:r>
          </w:p>
        </w:tc>
        <w:tc>
          <w:tcPr>
            <w:tcW w:w="561" w:type="dxa"/>
            <w:tcBorders>
              <w:top w:val="single" w:sz="4" w:space="0" w:color="000000"/>
              <w:left w:val="single" w:sz="4" w:space="0" w:color="000000"/>
              <w:bottom w:val="single" w:sz="4" w:space="0" w:color="000000"/>
              <w:right w:val="single" w:sz="4" w:space="0" w:color="000000"/>
            </w:tcBorders>
          </w:tcPr>
          <w:p w14:paraId="345C68D4" w14:textId="472EEB4E" w:rsidR="00F418F6" w:rsidRDefault="00053F45" w:rsidP="00E533F3">
            <w:pPr>
              <w:jc w:val="center"/>
              <w:rPr>
                <w:rFonts w:ascii="Arial" w:eastAsia="Arial" w:hAnsi="Arial" w:cs="Arial"/>
                <w:sz w:val="20"/>
                <w:szCs w:val="20"/>
              </w:rPr>
            </w:pPr>
            <w:r>
              <w:rPr>
                <w:rFonts w:ascii="Arial" w:eastAsia="Arial" w:hAnsi="Arial" w:cs="Arial"/>
                <w:sz w:val="20"/>
                <w:szCs w:val="20"/>
              </w:rPr>
              <w:t>00</w:t>
            </w:r>
          </w:p>
        </w:tc>
        <w:tc>
          <w:tcPr>
            <w:tcW w:w="537" w:type="dxa"/>
            <w:tcBorders>
              <w:top w:val="single" w:sz="4" w:space="0" w:color="000000"/>
              <w:left w:val="single" w:sz="4" w:space="0" w:color="000000"/>
              <w:bottom w:val="single" w:sz="4" w:space="0" w:color="000000"/>
              <w:right w:val="single" w:sz="4" w:space="0" w:color="000000"/>
            </w:tcBorders>
          </w:tcPr>
          <w:p w14:paraId="582E553F" w14:textId="72FA7E96" w:rsidR="00F418F6" w:rsidRDefault="00053F45" w:rsidP="00E533F3">
            <w:pPr>
              <w:jc w:val="center"/>
              <w:rPr>
                <w:rFonts w:ascii="Arial" w:eastAsia="Arial" w:hAnsi="Arial" w:cs="Arial"/>
                <w:sz w:val="20"/>
                <w:szCs w:val="20"/>
              </w:rPr>
            </w:pPr>
            <w:r>
              <w:rPr>
                <w:rFonts w:ascii="Arial" w:eastAsia="Arial" w:hAnsi="Arial" w:cs="Arial"/>
                <w:sz w:val="20"/>
                <w:szCs w:val="20"/>
              </w:rPr>
              <w:t>00</w:t>
            </w:r>
          </w:p>
        </w:tc>
        <w:tc>
          <w:tcPr>
            <w:tcW w:w="906" w:type="dxa"/>
            <w:tcBorders>
              <w:top w:val="single" w:sz="4" w:space="0" w:color="000000"/>
              <w:left w:val="single" w:sz="4" w:space="0" w:color="000000"/>
              <w:bottom w:val="single" w:sz="4" w:space="0" w:color="000000"/>
              <w:right w:val="single" w:sz="4" w:space="0" w:color="000000"/>
            </w:tcBorders>
          </w:tcPr>
          <w:p w14:paraId="04892FA0" w14:textId="77777777" w:rsidR="00F418F6" w:rsidRDefault="00F418F6" w:rsidP="00E533F3">
            <w:pPr>
              <w:jc w:val="cente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1DF4C985" w14:textId="77777777" w:rsidR="00F418F6" w:rsidRDefault="00F418F6" w:rsidP="00E533F3">
            <w:pPr>
              <w:jc w:val="cente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52E3B63A" w14:textId="7E300292" w:rsidR="00F418F6" w:rsidRDefault="00053F45" w:rsidP="00E533F3">
            <w:pPr>
              <w:jc w:val="center"/>
              <w:rPr>
                <w:rFonts w:ascii="Arial" w:eastAsia="Arial" w:hAnsi="Arial" w:cs="Arial"/>
                <w:sz w:val="20"/>
                <w:szCs w:val="20"/>
              </w:rPr>
            </w:pPr>
            <w:r>
              <w:rPr>
                <w:rFonts w:ascii="Arial" w:eastAsia="Arial" w:hAnsi="Arial" w:cs="Arial"/>
                <w:sz w:val="20"/>
                <w:szCs w:val="20"/>
              </w:rPr>
              <w:t>015E</w:t>
            </w:r>
          </w:p>
        </w:tc>
        <w:tc>
          <w:tcPr>
            <w:tcW w:w="791" w:type="dxa"/>
            <w:tcBorders>
              <w:top w:val="single" w:sz="4" w:space="0" w:color="000000"/>
              <w:left w:val="single" w:sz="4" w:space="0" w:color="000000"/>
              <w:bottom w:val="single" w:sz="4" w:space="0" w:color="000000"/>
              <w:right w:val="single" w:sz="4" w:space="0" w:color="000000"/>
            </w:tcBorders>
          </w:tcPr>
          <w:p w14:paraId="04D2B0C8" w14:textId="77777777" w:rsidR="00F418F6" w:rsidRDefault="00F418F6" w:rsidP="00E533F3">
            <w:pPr>
              <w:jc w:val="cente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21D496BD" w14:textId="209CE399" w:rsidR="00F418F6" w:rsidRDefault="00053F45" w:rsidP="00E533F3">
            <w:pPr>
              <w:jc w:val="center"/>
              <w:rPr>
                <w:rFonts w:ascii="Arial" w:eastAsia="Arial" w:hAnsi="Arial" w:cs="Arial"/>
                <w:sz w:val="20"/>
                <w:szCs w:val="20"/>
              </w:rPr>
            </w:pPr>
            <w:r>
              <w:rPr>
                <w:rFonts w:ascii="Arial" w:eastAsia="Arial" w:hAnsi="Arial" w:cs="Arial"/>
                <w:sz w:val="20"/>
                <w:szCs w:val="20"/>
              </w:rPr>
              <w:t>001B</w:t>
            </w:r>
          </w:p>
        </w:tc>
        <w:tc>
          <w:tcPr>
            <w:tcW w:w="915" w:type="dxa"/>
            <w:tcBorders>
              <w:top w:val="single" w:sz="4" w:space="0" w:color="000000"/>
              <w:left w:val="single" w:sz="4" w:space="0" w:color="000000"/>
              <w:bottom w:val="single" w:sz="4" w:space="0" w:color="000000"/>
              <w:right w:val="single" w:sz="4" w:space="0" w:color="000000"/>
            </w:tcBorders>
          </w:tcPr>
          <w:p w14:paraId="73A79F55" w14:textId="77777777" w:rsidR="00F418F6" w:rsidRDefault="00F418F6" w:rsidP="00E533F3">
            <w:pPr>
              <w:jc w:val="center"/>
              <w:rPr>
                <w:rFonts w:ascii="Arial" w:eastAsia="Arial" w:hAnsi="Arial" w:cs="Arial"/>
                <w:sz w:val="20"/>
                <w:szCs w:val="20"/>
              </w:rPr>
            </w:pPr>
          </w:p>
        </w:tc>
      </w:tr>
      <w:tr w:rsidR="00F418F6" w14:paraId="2DD9A138" w14:textId="77777777">
        <w:tc>
          <w:tcPr>
            <w:tcW w:w="1624" w:type="dxa"/>
            <w:tcBorders>
              <w:top w:val="single" w:sz="4" w:space="0" w:color="000000"/>
              <w:left w:val="single" w:sz="4" w:space="0" w:color="000000"/>
              <w:bottom w:val="single" w:sz="4" w:space="0" w:color="000000"/>
              <w:right w:val="single" w:sz="4" w:space="0" w:color="000000"/>
            </w:tcBorders>
          </w:tcPr>
          <w:p w14:paraId="73DE49BD" w14:textId="77777777" w:rsidR="00F418F6" w:rsidRDefault="00392EE5">
            <w:pPr>
              <w:rPr>
                <w:rFonts w:ascii="Arial" w:eastAsia="Arial" w:hAnsi="Arial" w:cs="Arial"/>
                <w:sz w:val="20"/>
                <w:szCs w:val="20"/>
              </w:rPr>
            </w:pPr>
            <w:r>
              <w:rPr>
                <w:rFonts w:ascii="Arial" w:eastAsia="Arial" w:hAnsi="Arial" w:cs="Arial"/>
                <w:sz w:val="20"/>
                <w:szCs w:val="20"/>
              </w:rPr>
              <w:t>int 16h</w:t>
            </w:r>
          </w:p>
        </w:tc>
        <w:tc>
          <w:tcPr>
            <w:tcW w:w="561" w:type="dxa"/>
            <w:tcBorders>
              <w:top w:val="single" w:sz="4" w:space="0" w:color="000000"/>
              <w:left w:val="single" w:sz="4" w:space="0" w:color="000000"/>
              <w:bottom w:val="single" w:sz="4" w:space="0" w:color="000000"/>
              <w:right w:val="single" w:sz="4" w:space="0" w:color="000000"/>
            </w:tcBorders>
          </w:tcPr>
          <w:p w14:paraId="31BFC1C3" w14:textId="77777777" w:rsidR="00F418F6" w:rsidRDefault="00F418F6" w:rsidP="00E533F3">
            <w:pPr>
              <w:jc w:val="cente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24791CA6" w14:textId="77777777" w:rsidR="00F418F6" w:rsidRDefault="00F418F6" w:rsidP="00E533F3">
            <w:pPr>
              <w:jc w:val="cente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554CD8BB" w14:textId="69C2DDEB" w:rsidR="00F418F6" w:rsidRDefault="00053F45" w:rsidP="00E533F3">
            <w:pPr>
              <w:jc w:val="center"/>
              <w:rPr>
                <w:rFonts w:ascii="Arial" w:eastAsia="Arial" w:hAnsi="Arial" w:cs="Arial"/>
                <w:sz w:val="20"/>
                <w:szCs w:val="20"/>
              </w:rPr>
            </w:pPr>
            <w:r>
              <w:rPr>
                <w:rFonts w:ascii="Arial" w:eastAsia="Arial" w:hAnsi="Arial" w:cs="Arial"/>
                <w:sz w:val="20"/>
                <w:szCs w:val="20"/>
              </w:rPr>
              <w:t>F400</w:t>
            </w:r>
          </w:p>
        </w:tc>
        <w:tc>
          <w:tcPr>
            <w:tcW w:w="866" w:type="dxa"/>
            <w:tcBorders>
              <w:top w:val="single" w:sz="4" w:space="0" w:color="000000"/>
              <w:left w:val="single" w:sz="4" w:space="0" w:color="000000"/>
              <w:bottom w:val="single" w:sz="4" w:space="0" w:color="000000"/>
              <w:right w:val="single" w:sz="4" w:space="0" w:color="000000"/>
            </w:tcBorders>
          </w:tcPr>
          <w:p w14:paraId="00236244" w14:textId="4D7409A5" w:rsidR="00F418F6" w:rsidRDefault="00053F45" w:rsidP="00E533F3">
            <w:pPr>
              <w:jc w:val="center"/>
              <w:rPr>
                <w:rFonts w:ascii="Arial" w:eastAsia="Arial" w:hAnsi="Arial" w:cs="Arial"/>
                <w:sz w:val="20"/>
                <w:szCs w:val="20"/>
              </w:rPr>
            </w:pPr>
            <w:r>
              <w:rPr>
                <w:rFonts w:ascii="Arial" w:eastAsia="Arial" w:hAnsi="Arial" w:cs="Arial"/>
                <w:sz w:val="20"/>
                <w:szCs w:val="20"/>
              </w:rPr>
              <w:t>0000</w:t>
            </w:r>
          </w:p>
        </w:tc>
        <w:tc>
          <w:tcPr>
            <w:tcW w:w="870" w:type="dxa"/>
            <w:tcBorders>
              <w:top w:val="single" w:sz="4" w:space="0" w:color="000000"/>
              <w:left w:val="single" w:sz="4" w:space="0" w:color="000000"/>
              <w:bottom w:val="single" w:sz="4" w:space="0" w:color="000000"/>
              <w:right w:val="single" w:sz="4" w:space="0" w:color="000000"/>
            </w:tcBorders>
          </w:tcPr>
          <w:p w14:paraId="687D867E" w14:textId="3BF54B50" w:rsidR="00F418F6" w:rsidRDefault="00053F45" w:rsidP="00E533F3">
            <w:pPr>
              <w:jc w:val="center"/>
              <w:rPr>
                <w:rFonts w:ascii="Arial" w:eastAsia="Arial" w:hAnsi="Arial" w:cs="Arial"/>
                <w:sz w:val="20"/>
                <w:szCs w:val="20"/>
              </w:rPr>
            </w:pPr>
            <w:r>
              <w:rPr>
                <w:rFonts w:ascii="Arial" w:eastAsia="Arial" w:hAnsi="Arial" w:cs="Arial"/>
                <w:sz w:val="20"/>
                <w:szCs w:val="20"/>
              </w:rPr>
              <w:t>01C0</w:t>
            </w:r>
          </w:p>
        </w:tc>
        <w:tc>
          <w:tcPr>
            <w:tcW w:w="791" w:type="dxa"/>
            <w:tcBorders>
              <w:top w:val="single" w:sz="4" w:space="0" w:color="000000"/>
              <w:left w:val="single" w:sz="4" w:space="0" w:color="000000"/>
              <w:bottom w:val="single" w:sz="4" w:space="0" w:color="000000"/>
              <w:right w:val="single" w:sz="4" w:space="0" w:color="000000"/>
            </w:tcBorders>
          </w:tcPr>
          <w:p w14:paraId="329D8E08" w14:textId="6C9106B2" w:rsidR="00F418F6" w:rsidRDefault="00053F45" w:rsidP="00E533F3">
            <w:pPr>
              <w:jc w:val="center"/>
              <w:rPr>
                <w:rFonts w:ascii="Arial" w:eastAsia="Arial" w:hAnsi="Arial" w:cs="Arial"/>
                <w:sz w:val="20"/>
                <w:szCs w:val="20"/>
              </w:rPr>
            </w:pPr>
            <w:r>
              <w:rPr>
                <w:rFonts w:ascii="Arial" w:eastAsia="Arial" w:hAnsi="Arial" w:cs="Arial"/>
                <w:sz w:val="20"/>
                <w:szCs w:val="20"/>
              </w:rPr>
              <w:t>FFF8</w:t>
            </w:r>
          </w:p>
        </w:tc>
        <w:tc>
          <w:tcPr>
            <w:tcW w:w="955" w:type="dxa"/>
            <w:tcBorders>
              <w:top w:val="single" w:sz="4" w:space="0" w:color="000000"/>
              <w:left w:val="single" w:sz="4" w:space="0" w:color="000000"/>
              <w:bottom w:val="single" w:sz="4" w:space="0" w:color="000000"/>
              <w:right w:val="single" w:sz="4" w:space="0" w:color="000000"/>
            </w:tcBorders>
          </w:tcPr>
          <w:p w14:paraId="615E8D3D" w14:textId="77777777" w:rsidR="00F418F6" w:rsidRDefault="00F418F6" w:rsidP="00E533F3">
            <w:pPr>
              <w:jc w:val="cente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035D502E" w14:textId="77777777" w:rsidR="00F418F6" w:rsidRDefault="00F418F6" w:rsidP="00E533F3">
            <w:pPr>
              <w:jc w:val="center"/>
              <w:rPr>
                <w:rFonts w:ascii="Arial" w:eastAsia="Arial" w:hAnsi="Arial" w:cs="Arial"/>
                <w:sz w:val="20"/>
                <w:szCs w:val="20"/>
              </w:rPr>
            </w:pPr>
          </w:p>
        </w:tc>
      </w:tr>
      <w:tr w:rsidR="00F418F6" w14:paraId="453406C4" w14:textId="77777777">
        <w:tc>
          <w:tcPr>
            <w:tcW w:w="1624" w:type="dxa"/>
            <w:tcBorders>
              <w:top w:val="single" w:sz="4" w:space="0" w:color="000000"/>
              <w:left w:val="single" w:sz="4" w:space="0" w:color="000000"/>
              <w:bottom w:val="single" w:sz="4" w:space="0" w:color="000000"/>
              <w:right w:val="single" w:sz="4" w:space="0" w:color="000000"/>
            </w:tcBorders>
          </w:tcPr>
          <w:p w14:paraId="110AB724" w14:textId="77777777" w:rsidR="00F418F6" w:rsidRDefault="00392EE5">
            <w:pPr>
              <w:rPr>
                <w:rFonts w:ascii="Arial" w:eastAsia="Arial" w:hAnsi="Arial" w:cs="Arial"/>
                <w:sz w:val="20"/>
                <w:szCs w:val="20"/>
              </w:rPr>
            </w:pPr>
            <w:r>
              <w:rPr>
                <w:rFonts w:ascii="Arial" w:eastAsia="Arial" w:hAnsi="Arial" w:cs="Arial"/>
                <w:sz w:val="20"/>
                <w:szCs w:val="20"/>
              </w:rPr>
              <w:t>ret</w:t>
            </w:r>
          </w:p>
        </w:tc>
        <w:tc>
          <w:tcPr>
            <w:tcW w:w="561" w:type="dxa"/>
            <w:tcBorders>
              <w:top w:val="single" w:sz="4" w:space="0" w:color="000000"/>
              <w:left w:val="single" w:sz="4" w:space="0" w:color="000000"/>
              <w:bottom w:val="single" w:sz="4" w:space="0" w:color="000000"/>
              <w:right w:val="single" w:sz="4" w:space="0" w:color="000000"/>
            </w:tcBorders>
          </w:tcPr>
          <w:p w14:paraId="632092BA" w14:textId="77777777" w:rsidR="00F418F6" w:rsidRDefault="00F418F6">
            <w:pP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73A9E1AD" w14:textId="77777777" w:rsidR="00F418F6" w:rsidRDefault="00F418F6">
            <w:pP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5743B091" w14:textId="77777777" w:rsidR="00F418F6" w:rsidRDefault="00F418F6">
            <w:pP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5AD99B4B" w14:textId="77777777" w:rsidR="00F418F6" w:rsidRDefault="00F418F6">
            <w:pP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6927664F" w14:textId="77777777" w:rsidR="00F418F6" w:rsidRDefault="00F418F6">
            <w:pPr>
              <w:rPr>
                <w:rFonts w:ascii="Arial" w:eastAsia="Arial" w:hAnsi="Arial" w:cs="Arial"/>
                <w:sz w:val="20"/>
                <w:szCs w:val="20"/>
              </w:rPr>
            </w:pPr>
          </w:p>
        </w:tc>
        <w:tc>
          <w:tcPr>
            <w:tcW w:w="791" w:type="dxa"/>
            <w:tcBorders>
              <w:top w:val="single" w:sz="4" w:space="0" w:color="000000"/>
              <w:left w:val="single" w:sz="4" w:space="0" w:color="000000"/>
              <w:bottom w:val="single" w:sz="4" w:space="0" w:color="000000"/>
              <w:right w:val="single" w:sz="4" w:space="0" w:color="000000"/>
            </w:tcBorders>
          </w:tcPr>
          <w:p w14:paraId="278CCB47" w14:textId="77777777" w:rsidR="00F418F6" w:rsidRDefault="00F418F6">
            <w:pP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5F5F2FD1" w14:textId="77777777" w:rsidR="00F418F6" w:rsidRDefault="00F418F6">
            <w:pP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61BA5AA3" w14:textId="77777777" w:rsidR="00F418F6" w:rsidRDefault="00F418F6">
            <w:pPr>
              <w:rPr>
                <w:rFonts w:ascii="Arial" w:eastAsia="Arial" w:hAnsi="Arial" w:cs="Arial"/>
                <w:sz w:val="20"/>
                <w:szCs w:val="20"/>
              </w:rPr>
            </w:pPr>
          </w:p>
        </w:tc>
      </w:tr>
      <w:tr w:rsidR="00F418F6" w14:paraId="7776275B" w14:textId="77777777">
        <w:tc>
          <w:tcPr>
            <w:tcW w:w="1624" w:type="dxa"/>
            <w:tcBorders>
              <w:top w:val="single" w:sz="4" w:space="0" w:color="000000"/>
              <w:left w:val="single" w:sz="4" w:space="0" w:color="000000"/>
              <w:bottom w:val="single" w:sz="4" w:space="0" w:color="000000"/>
              <w:right w:val="single" w:sz="4" w:space="0" w:color="000000"/>
            </w:tcBorders>
          </w:tcPr>
          <w:p w14:paraId="77F46817" w14:textId="77777777" w:rsidR="00F418F6" w:rsidRDefault="00F418F6">
            <w:pPr>
              <w:rPr>
                <w:rFonts w:ascii="Arial" w:eastAsia="Arial" w:hAnsi="Arial" w:cs="Arial"/>
                <w:sz w:val="20"/>
                <w:szCs w:val="20"/>
              </w:rPr>
            </w:pPr>
          </w:p>
        </w:tc>
        <w:tc>
          <w:tcPr>
            <w:tcW w:w="561" w:type="dxa"/>
            <w:tcBorders>
              <w:top w:val="single" w:sz="4" w:space="0" w:color="000000"/>
              <w:left w:val="single" w:sz="4" w:space="0" w:color="000000"/>
              <w:bottom w:val="single" w:sz="4" w:space="0" w:color="000000"/>
              <w:right w:val="single" w:sz="4" w:space="0" w:color="000000"/>
            </w:tcBorders>
          </w:tcPr>
          <w:p w14:paraId="764A20DB" w14:textId="77777777" w:rsidR="00F418F6" w:rsidRDefault="00F418F6">
            <w:pPr>
              <w:rPr>
                <w:rFonts w:ascii="Arial" w:eastAsia="Arial" w:hAnsi="Arial" w:cs="Arial"/>
                <w:sz w:val="20"/>
                <w:szCs w:val="20"/>
              </w:rPr>
            </w:pPr>
          </w:p>
        </w:tc>
        <w:tc>
          <w:tcPr>
            <w:tcW w:w="537" w:type="dxa"/>
            <w:tcBorders>
              <w:top w:val="single" w:sz="4" w:space="0" w:color="000000"/>
              <w:left w:val="single" w:sz="4" w:space="0" w:color="000000"/>
              <w:bottom w:val="single" w:sz="4" w:space="0" w:color="000000"/>
              <w:right w:val="single" w:sz="4" w:space="0" w:color="000000"/>
            </w:tcBorders>
          </w:tcPr>
          <w:p w14:paraId="14DB5DFC" w14:textId="77777777" w:rsidR="00F418F6" w:rsidRDefault="00F418F6">
            <w:pPr>
              <w:rPr>
                <w:rFonts w:ascii="Arial" w:eastAsia="Arial" w:hAnsi="Arial" w:cs="Arial"/>
                <w:sz w:val="20"/>
                <w:szCs w:val="20"/>
              </w:rPr>
            </w:pPr>
          </w:p>
        </w:tc>
        <w:tc>
          <w:tcPr>
            <w:tcW w:w="906" w:type="dxa"/>
            <w:tcBorders>
              <w:top w:val="single" w:sz="4" w:space="0" w:color="000000"/>
              <w:left w:val="single" w:sz="4" w:space="0" w:color="000000"/>
              <w:bottom w:val="single" w:sz="4" w:space="0" w:color="000000"/>
              <w:right w:val="single" w:sz="4" w:space="0" w:color="000000"/>
            </w:tcBorders>
          </w:tcPr>
          <w:p w14:paraId="3EB139BB" w14:textId="77777777" w:rsidR="00F418F6" w:rsidRDefault="00F418F6">
            <w:pPr>
              <w:rPr>
                <w:rFonts w:ascii="Arial" w:eastAsia="Arial" w:hAnsi="Arial" w:cs="Arial"/>
                <w:sz w:val="20"/>
                <w:szCs w:val="20"/>
              </w:rPr>
            </w:pPr>
          </w:p>
        </w:tc>
        <w:tc>
          <w:tcPr>
            <w:tcW w:w="866" w:type="dxa"/>
            <w:tcBorders>
              <w:top w:val="single" w:sz="4" w:space="0" w:color="000000"/>
              <w:left w:val="single" w:sz="4" w:space="0" w:color="000000"/>
              <w:bottom w:val="single" w:sz="4" w:space="0" w:color="000000"/>
              <w:right w:val="single" w:sz="4" w:space="0" w:color="000000"/>
            </w:tcBorders>
          </w:tcPr>
          <w:p w14:paraId="300082B7" w14:textId="77777777" w:rsidR="00F418F6" w:rsidRDefault="00F418F6">
            <w:pPr>
              <w:rPr>
                <w:rFonts w:ascii="Arial" w:eastAsia="Arial" w:hAnsi="Arial" w:cs="Arial"/>
                <w:sz w:val="20"/>
                <w:szCs w:val="20"/>
              </w:rPr>
            </w:pPr>
          </w:p>
        </w:tc>
        <w:tc>
          <w:tcPr>
            <w:tcW w:w="870" w:type="dxa"/>
            <w:tcBorders>
              <w:top w:val="single" w:sz="4" w:space="0" w:color="000000"/>
              <w:left w:val="single" w:sz="4" w:space="0" w:color="000000"/>
              <w:bottom w:val="single" w:sz="4" w:space="0" w:color="000000"/>
              <w:right w:val="single" w:sz="4" w:space="0" w:color="000000"/>
            </w:tcBorders>
          </w:tcPr>
          <w:p w14:paraId="1EA380C5" w14:textId="77777777" w:rsidR="00F418F6" w:rsidRDefault="00F418F6">
            <w:pPr>
              <w:rPr>
                <w:rFonts w:ascii="Arial" w:eastAsia="Arial" w:hAnsi="Arial" w:cs="Arial"/>
                <w:sz w:val="20"/>
                <w:szCs w:val="20"/>
              </w:rPr>
            </w:pPr>
          </w:p>
        </w:tc>
        <w:tc>
          <w:tcPr>
            <w:tcW w:w="791" w:type="dxa"/>
            <w:tcBorders>
              <w:top w:val="single" w:sz="4" w:space="0" w:color="000000"/>
              <w:left w:val="single" w:sz="4" w:space="0" w:color="000000"/>
              <w:bottom w:val="single" w:sz="4" w:space="0" w:color="000000"/>
              <w:right w:val="single" w:sz="4" w:space="0" w:color="000000"/>
            </w:tcBorders>
          </w:tcPr>
          <w:p w14:paraId="018FDAB0" w14:textId="77777777" w:rsidR="00F418F6" w:rsidRDefault="00F418F6">
            <w:pPr>
              <w:rPr>
                <w:rFonts w:ascii="Arial" w:eastAsia="Arial" w:hAnsi="Arial" w:cs="Arial"/>
                <w:sz w:val="20"/>
                <w:szCs w:val="20"/>
              </w:rPr>
            </w:pPr>
          </w:p>
        </w:tc>
        <w:tc>
          <w:tcPr>
            <w:tcW w:w="955" w:type="dxa"/>
            <w:tcBorders>
              <w:top w:val="single" w:sz="4" w:space="0" w:color="000000"/>
              <w:left w:val="single" w:sz="4" w:space="0" w:color="000000"/>
              <w:bottom w:val="single" w:sz="4" w:space="0" w:color="000000"/>
              <w:right w:val="single" w:sz="4" w:space="0" w:color="000000"/>
            </w:tcBorders>
          </w:tcPr>
          <w:p w14:paraId="06C5529B" w14:textId="77777777" w:rsidR="00F418F6" w:rsidRDefault="00F418F6">
            <w:pPr>
              <w:rPr>
                <w:rFonts w:ascii="Arial" w:eastAsia="Arial" w:hAnsi="Arial" w:cs="Arial"/>
                <w:sz w:val="20"/>
                <w:szCs w:val="20"/>
              </w:rPr>
            </w:pPr>
          </w:p>
        </w:tc>
        <w:tc>
          <w:tcPr>
            <w:tcW w:w="915" w:type="dxa"/>
            <w:tcBorders>
              <w:top w:val="single" w:sz="4" w:space="0" w:color="000000"/>
              <w:left w:val="single" w:sz="4" w:space="0" w:color="000000"/>
              <w:bottom w:val="single" w:sz="4" w:space="0" w:color="000000"/>
              <w:right w:val="single" w:sz="4" w:space="0" w:color="000000"/>
            </w:tcBorders>
          </w:tcPr>
          <w:p w14:paraId="5AFEAE6B" w14:textId="77777777" w:rsidR="00F418F6" w:rsidRDefault="00F418F6">
            <w:pPr>
              <w:rPr>
                <w:rFonts w:ascii="Arial" w:eastAsia="Arial" w:hAnsi="Arial" w:cs="Arial"/>
                <w:sz w:val="20"/>
                <w:szCs w:val="20"/>
              </w:rPr>
            </w:pPr>
          </w:p>
        </w:tc>
      </w:tr>
    </w:tbl>
    <w:p w14:paraId="0AD0C68C" w14:textId="77777777" w:rsidR="00F418F6" w:rsidRDefault="00F418F6">
      <w:pPr>
        <w:ind w:left="720"/>
        <w:jc w:val="both"/>
        <w:rPr>
          <w:rFonts w:ascii="Arial" w:eastAsia="Arial" w:hAnsi="Arial" w:cs="Arial"/>
          <w:color w:val="000000"/>
          <w:sz w:val="20"/>
          <w:szCs w:val="20"/>
        </w:rPr>
      </w:pPr>
    </w:p>
    <w:p w14:paraId="065D9F56" w14:textId="77777777" w:rsidR="00F418F6" w:rsidRDefault="00392EE5">
      <w:pPr>
        <w:numPr>
          <w:ilvl w:val="0"/>
          <w:numId w:val="7"/>
        </w:numPr>
        <w:jc w:val="both"/>
        <w:rPr>
          <w:color w:val="000000"/>
          <w:sz w:val="20"/>
          <w:szCs w:val="20"/>
        </w:rPr>
      </w:pPr>
      <w:r>
        <w:rPr>
          <w:rFonts w:ascii="Arial" w:eastAsia="Arial" w:hAnsi="Arial" w:cs="Arial"/>
          <w:color w:val="000000"/>
          <w:sz w:val="20"/>
          <w:szCs w:val="20"/>
        </w:rPr>
        <w:t xml:space="preserve">Now, edit the program above to print out different text (anything with more than 15 char) with different </w:t>
      </w:r>
      <w:proofErr w:type="spellStart"/>
      <w:r>
        <w:rPr>
          <w:rFonts w:ascii="Arial" w:eastAsia="Arial" w:hAnsi="Arial" w:cs="Arial"/>
          <w:color w:val="000000"/>
          <w:sz w:val="20"/>
          <w:szCs w:val="20"/>
        </w:rPr>
        <w:t>colours</w:t>
      </w:r>
      <w:proofErr w:type="spellEnd"/>
      <w:r>
        <w:rPr>
          <w:rFonts w:ascii="Arial" w:eastAsia="Arial" w:hAnsi="Arial" w:cs="Arial"/>
          <w:color w:val="000000"/>
          <w:sz w:val="20"/>
          <w:szCs w:val="20"/>
        </w:rPr>
        <w:t xml:space="preserve"> and printed at the third line. </w:t>
      </w:r>
    </w:p>
    <w:p w14:paraId="50B65BBE" w14:textId="77777777" w:rsidR="00F418F6" w:rsidRDefault="00F418F6">
      <w:pPr>
        <w:ind w:left="720"/>
        <w:jc w:val="both"/>
        <w:rPr>
          <w:rFonts w:ascii="Arial" w:eastAsia="Arial" w:hAnsi="Arial" w:cs="Arial"/>
          <w:color w:val="000000"/>
          <w:sz w:val="20"/>
          <w:szCs w:val="20"/>
        </w:rPr>
      </w:pPr>
    </w:p>
    <w:p w14:paraId="7EEA5605" w14:textId="439EDC8B" w:rsidR="00F418F6" w:rsidRPr="00164A57" w:rsidRDefault="00392EE5">
      <w:pPr>
        <w:numPr>
          <w:ilvl w:val="0"/>
          <w:numId w:val="7"/>
        </w:numPr>
        <w:jc w:val="both"/>
        <w:rPr>
          <w:color w:val="000000"/>
          <w:sz w:val="20"/>
          <w:szCs w:val="20"/>
        </w:rPr>
      </w:pPr>
      <w:r>
        <w:rPr>
          <w:rFonts w:ascii="Arial" w:eastAsia="Arial" w:hAnsi="Arial" w:cs="Arial"/>
          <w:color w:val="000000"/>
          <w:sz w:val="20"/>
          <w:szCs w:val="20"/>
        </w:rPr>
        <w:t xml:space="preserve">Have fun </w:t>
      </w:r>
      <w:r>
        <w:rPr>
          <w:rFonts w:ascii="Wingdings" w:eastAsia="Wingdings" w:hAnsi="Wingdings" w:cs="Wingdings"/>
          <w:color w:val="000000"/>
          <w:sz w:val="20"/>
          <w:szCs w:val="20"/>
        </w:rPr>
        <w:t>☺</w:t>
      </w:r>
      <w:r>
        <w:rPr>
          <w:rFonts w:ascii="Arial" w:eastAsia="Arial" w:hAnsi="Arial" w:cs="Arial"/>
          <w:color w:val="000000"/>
          <w:sz w:val="20"/>
          <w:szCs w:val="20"/>
        </w:rPr>
        <w:t>.</w:t>
      </w:r>
    </w:p>
    <w:p w14:paraId="407F90AB" w14:textId="71A4DC80" w:rsidR="00164A57" w:rsidRDefault="00164A57" w:rsidP="00164A57">
      <w:pPr>
        <w:jc w:val="both"/>
        <w:rPr>
          <w:color w:val="000000"/>
          <w:sz w:val="20"/>
          <w:szCs w:val="20"/>
        </w:rPr>
      </w:pPr>
    </w:p>
    <w:p w14:paraId="5CAC051F" w14:textId="77777777" w:rsidR="00164A57" w:rsidRDefault="00164A57" w:rsidP="00164A57">
      <w:pPr>
        <w:jc w:val="both"/>
        <w:rPr>
          <w:color w:val="000000"/>
          <w:sz w:val="20"/>
          <w:szCs w:val="20"/>
        </w:rPr>
      </w:pPr>
    </w:p>
    <w:p w14:paraId="7EF30163" w14:textId="77777777" w:rsidR="00F418F6" w:rsidRDefault="00F418F6">
      <w:pPr>
        <w:ind w:right="605"/>
        <w:rPr>
          <w:rFonts w:ascii="Arial" w:eastAsia="Arial" w:hAnsi="Arial" w:cs="Arial"/>
          <w:sz w:val="20"/>
          <w:szCs w:val="20"/>
        </w:rPr>
      </w:pPr>
    </w:p>
    <w:p w14:paraId="4B8931AB" w14:textId="6C4CED3B" w:rsidR="00F418F6" w:rsidRDefault="00392EE5">
      <w:pPr>
        <w:pStyle w:val="Heading2"/>
        <w:numPr>
          <w:ilvl w:val="0"/>
          <w:numId w:val="5"/>
        </w:numPr>
        <w:rPr>
          <w:sz w:val="20"/>
          <w:szCs w:val="20"/>
        </w:rPr>
      </w:pPr>
      <w:bookmarkStart w:id="1" w:name="_gjdgxs" w:colFirst="0" w:colLast="0"/>
      <w:bookmarkEnd w:id="1"/>
      <w:r>
        <w:rPr>
          <w:sz w:val="20"/>
          <w:szCs w:val="20"/>
        </w:rPr>
        <w:lastRenderedPageBreak/>
        <w:t>EXPERIMENT RESULTS</w:t>
      </w:r>
    </w:p>
    <w:p w14:paraId="5E35E4CC" w14:textId="54974365" w:rsidR="00E80F6B" w:rsidRDefault="00E80F6B" w:rsidP="00E80F6B"/>
    <w:p w14:paraId="4A015900" w14:textId="7A66FE16" w:rsidR="00E80F6B" w:rsidRDefault="00E80F6B" w:rsidP="00E80F6B">
      <w:r>
        <w:rPr>
          <w:noProof/>
        </w:rPr>
        <w:drawing>
          <wp:inline distT="0" distB="0" distL="0" distR="0" wp14:anchorId="7B50FC0E" wp14:editId="29DE32FC">
            <wp:extent cx="5559425" cy="3362325"/>
            <wp:effectExtent l="0" t="0" r="317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28).png"/>
                    <pic:cNvPicPr/>
                  </pic:nvPicPr>
                  <pic:blipFill>
                    <a:blip r:embed="rId37">
                      <a:extLst>
                        <a:ext uri="{28A0092B-C50C-407E-A947-70E740481C1C}">
                          <a14:useLocalDpi xmlns:a14="http://schemas.microsoft.com/office/drawing/2010/main" val="0"/>
                        </a:ext>
                      </a:extLst>
                    </a:blip>
                    <a:stretch>
                      <a:fillRect/>
                    </a:stretch>
                  </pic:blipFill>
                  <pic:spPr>
                    <a:xfrm>
                      <a:off x="0" y="0"/>
                      <a:ext cx="5559425" cy="3362325"/>
                    </a:xfrm>
                    <a:prstGeom prst="rect">
                      <a:avLst/>
                    </a:prstGeom>
                  </pic:spPr>
                </pic:pic>
              </a:graphicData>
            </a:graphic>
          </wp:inline>
        </w:drawing>
      </w:r>
    </w:p>
    <w:p w14:paraId="5C2E7CFD" w14:textId="5AA371D5" w:rsidR="00E80F6B" w:rsidRDefault="00E80F6B" w:rsidP="00E80F6B"/>
    <w:p w14:paraId="4B52E28D" w14:textId="76CD1F01" w:rsidR="00E80F6B" w:rsidRPr="00E80F6B" w:rsidRDefault="00E80F6B" w:rsidP="00E80F6B">
      <w:bookmarkStart w:id="2" w:name="_GoBack"/>
      <w:r>
        <w:rPr>
          <w:noProof/>
        </w:rPr>
        <w:drawing>
          <wp:inline distT="0" distB="0" distL="0" distR="0" wp14:anchorId="362B62E6" wp14:editId="00A3FB59">
            <wp:extent cx="5648325" cy="3314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3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8325" cy="3314700"/>
                    </a:xfrm>
                    <a:prstGeom prst="rect">
                      <a:avLst/>
                    </a:prstGeom>
                  </pic:spPr>
                </pic:pic>
              </a:graphicData>
            </a:graphic>
          </wp:inline>
        </w:drawing>
      </w:r>
      <w:bookmarkEnd w:id="2"/>
    </w:p>
    <w:p w14:paraId="69434CF4" w14:textId="77777777" w:rsidR="00F418F6" w:rsidRDefault="00F418F6">
      <w:pPr>
        <w:rPr>
          <w:rFonts w:ascii="Arial" w:eastAsia="Arial" w:hAnsi="Arial" w:cs="Arial"/>
          <w:sz w:val="20"/>
          <w:szCs w:val="20"/>
        </w:rPr>
      </w:pPr>
    </w:p>
    <w:p w14:paraId="55EC12B1" w14:textId="77777777" w:rsidR="00F418F6" w:rsidRDefault="00F418F6">
      <w:pPr>
        <w:rPr>
          <w:rFonts w:ascii="Arial" w:eastAsia="Arial" w:hAnsi="Arial" w:cs="Arial"/>
          <w:sz w:val="20"/>
          <w:szCs w:val="20"/>
        </w:rPr>
      </w:pPr>
    </w:p>
    <w:p w14:paraId="5C95F946" w14:textId="0DD1DF30" w:rsidR="00F418F6" w:rsidRDefault="00392EE5">
      <w:pPr>
        <w:pStyle w:val="Heading2"/>
        <w:numPr>
          <w:ilvl w:val="0"/>
          <w:numId w:val="5"/>
        </w:numPr>
        <w:rPr>
          <w:sz w:val="20"/>
          <w:szCs w:val="20"/>
        </w:rPr>
      </w:pPr>
      <w:r>
        <w:rPr>
          <w:sz w:val="20"/>
          <w:szCs w:val="20"/>
        </w:rPr>
        <w:t>DISCUSSION</w:t>
      </w:r>
    </w:p>
    <w:p w14:paraId="476BE404" w14:textId="11175468" w:rsidR="00E533F3" w:rsidRDefault="00E533F3" w:rsidP="00E533F3"/>
    <w:p w14:paraId="470DE349" w14:textId="07BC5BEB" w:rsidR="00E533F3" w:rsidRDefault="00052CC0" w:rsidP="00E533F3">
      <w:pPr>
        <w:pStyle w:val="ListParagraph"/>
        <w:numPr>
          <w:ilvl w:val="0"/>
          <w:numId w:val="8"/>
        </w:numPr>
      </w:pPr>
      <w:r>
        <w:t>We learn how to use edit, assemble and simulate programs using the emu8086 suite.</w:t>
      </w:r>
    </w:p>
    <w:p w14:paraId="601EED2F" w14:textId="306889C8" w:rsidR="00052CC0" w:rsidRDefault="00052CC0" w:rsidP="00E533F3">
      <w:pPr>
        <w:pStyle w:val="ListParagraph"/>
        <w:numPr>
          <w:ilvl w:val="0"/>
          <w:numId w:val="8"/>
        </w:numPr>
      </w:pPr>
      <w:r>
        <w:t xml:space="preserve">Emu8086 cross-assembler and simulator allows us to write </w:t>
      </w:r>
      <w:proofErr w:type="gramStart"/>
      <w:r>
        <w:t>a</w:t>
      </w:r>
      <w:proofErr w:type="gramEnd"/>
      <w:r>
        <w:t xml:space="preserve"> 8086 assembly language program.</w:t>
      </w:r>
    </w:p>
    <w:p w14:paraId="357A7CF9" w14:textId="7802C6DD" w:rsidR="00052CC0" w:rsidRDefault="00052CC0" w:rsidP="00E533F3">
      <w:pPr>
        <w:pStyle w:val="ListParagraph"/>
        <w:numPr>
          <w:ilvl w:val="0"/>
          <w:numId w:val="8"/>
        </w:numPr>
      </w:pPr>
      <w:r>
        <w:t>Simulator allows us to execute a single instruction at a time and to observe the state of simulated registers after the execution of each instruction.</w:t>
      </w:r>
    </w:p>
    <w:p w14:paraId="1D940958" w14:textId="4855E7D8" w:rsidR="00052CC0" w:rsidRPr="001C5C27" w:rsidRDefault="001C5C27" w:rsidP="00E533F3">
      <w:pPr>
        <w:pStyle w:val="ListParagraph"/>
        <w:numPr>
          <w:ilvl w:val="0"/>
          <w:numId w:val="8"/>
        </w:numPr>
      </w:pPr>
      <w:r w:rsidRPr="001C5C27">
        <w:rPr>
          <w:color w:val="333333"/>
          <w:shd w:val="clear" w:color="auto" w:fill="FFFFFF"/>
        </w:rPr>
        <w:lastRenderedPageBreak/>
        <w:t>Assembly level programming is very important to low-level </w:t>
      </w:r>
      <w:r>
        <w:rPr>
          <w:bdr w:val="none" w:sz="0" w:space="0" w:color="auto" w:frame="1"/>
          <w:shd w:val="clear" w:color="auto" w:fill="FFFFFF"/>
        </w:rPr>
        <w:t>embedded system</w:t>
      </w:r>
      <w:r w:rsidRPr="001C5C27">
        <w:rPr>
          <w:color w:val="333333"/>
          <w:shd w:val="clear" w:color="auto" w:fill="FFFFFF"/>
        </w:rPr>
        <w:t> design is used to access the processor instructions to manipulate hardware.</w:t>
      </w:r>
    </w:p>
    <w:p w14:paraId="0088DEA1" w14:textId="77777777" w:rsidR="00F418F6" w:rsidRDefault="00F418F6">
      <w:pPr>
        <w:rPr>
          <w:rFonts w:ascii="Arial" w:eastAsia="Arial" w:hAnsi="Arial" w:cs="Arial"/>
          <w:sz w:val="20"/>
          <w:szCs w:val="20"/>
        </w:rPr>
      </w:pPr>
    </w:p>
    <w:p w14:paraId="1DD1850E" w14:textId="77777777" w:rsidR="00F418F6" w:rsidRDefault="00F418F6">
      <w:pPr>
        <w:rPr>
          <w:rFonts w:ascii="Arial" w:eastAsia="Arial" w:hAnsi="Arial" w:cs="Arial"/>
          <w:sz w:val="20"/>
          <w:szCs w:val="20"/>
        </w:rPr>
      </w:pPr>
    </w:p>
    <w:p w14:paraId="09EA3744" w14:textId="38D44075" w:rsidR="00F418F6" w:rsidRDefault="00392EE5">
      <w:pPr>
        <w:pStyle w:val="Heading2"/>
        <w:numPr>
          <w:ilvl w:val="0"/>
          <w:numId w:val="5"/>
        </w:numPr>
        <w:rPr>
          <w:sz w:val="20"/>
          <w:szCs w:val="20"/>
        </w:rPr>
      </w:pPr>
      <w:r>
        <w:rPr>
          <w:sz w:val="20"/>
          <w:szCs w:val="20"/>
        </w:rPr>
        <w:t>CONCLUSION</w:t>
      </w:r>
    </w:p>
    <w:p w14:paraId="41B99E4C" w14:textId="08FAA2A1" w:rsidR="00052CC0" w:rsidRDefault="00052CC0" w:rsidP="00052CC0"/>
    <w:p w14:paraId="123DA5E0" w14:textId="5CFF2798" w:rsidR="00052CC0" w:rsidRPr="00052CC0" w:rsidRDefault="00052CC0" w:rsidP="00052CC0">
      <w:pPr>
        <w:ind w:left="360"/>
      </w:pPr>
      <w:r>
        <w:t xml:space="preserve">In conclusion, by using the emu8086 software, we could write an </w:t>
      </w:r>
      <w:proofErr w:type="gramStart"/>
      <w:r>
        <w:t>8086 assembly</w:t>
      </w:r>
      <w:proofErr w:type="gramEnd"/>
      <w:r>
        <w:t xml:space="preserve"> language programming to execute basic devices</w:t>
      </w:r>
      <w:r w:rsidR="00164A57">
        <w:t xml:space="preserve">. Besides, it helps us to become familiar in using simulation software for 8086. We also can implement a simple application based on the simulation. </w:t>
      </w:r>
    </w:p>
    <w:p w14:paraId="7956EE20" w14:textId="77777777" w:rsidR="00F418F6" w:rsidRDefault="00F418F6">
      <w:pPr>
        <w:rPr>
          <w:rFonts w:ascii="Arial" w:eastAsia="Arial" w:hAnsi="Arial" w:cs="Arial"/>
          <w:sz w:val="20"/>
          <w:szCs w:val="20"/>
        </w:rPr>
      </w:pPr>
    </w:p>
    <w:sectPr w:rsidR="00F418F6">
      <w:headerReference w:type="default" r:id="rId39"/>
      <w:footerReference w:type="default" r:id="rId40"/>
      <w:pgSz w:w="11907" w:h="16840"/>
      <w:pgMar w:top="1264" w:right="1355" w:bottom="1440" w:left="179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12CE" w14:textId="77777777" w:rsidR="00A95632" w:rsidRDefault="00A95632">
      <w:r>
        <w:separator/>
      </w:r>
    </w:p>
  </w:endnote>
  <w:endnote w:type="continuationSeparator" w:id="0">
    <w:p w14:paraId="1EF94268" w14:textId="77777777" w:rsidR="00A95632" w:rsidRDefault="00A9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3CC01" w14:textId="77777777" w:rsidR="00F418F6" w:rsidRDefault="00392EE5">
    <w:pPr>
      <w:pBdr>
        <w:top w:val="nil"/>
        <w:left w:val="nil"/>
        <w:bottom w:val="nil"/>
        <w:right w:val="nil"/>
        <w:between w:val="nil"/>
      </w:pBdr>
      <w:tabs>
        <w:tab w:val="center" w:pos="4320"/>
        <w:tab w:val="right" w:pos="8640"/>
      </w:tabs>
      <w:jc w:val="center"/>
      <w:rPr>
        <w:color w:val="000000"/>
      </w:rPr>
    </w:pPr>
    <w:del w:id="0" w:author="Mohd. Farid Ismail" w:date="2011-12-17T14:01:00Z">
      <w:r>
        <w:rPr>
          <w:color w:val="000000"/>
        </w:rPr>
        <w:fldChar w:fldCharType="begin"/>
      </w:r>
      <w:r>
        <w:rPr>
          <w:color w:val="000000"/>
        </w:rPr>
        <w:delInstrText>PAGE</w:delInstrText>
      </w:r>
      <w:r>
        <w:rPr>
          <w:color w:val="000000"/>
        </w:rPr>
        <w:fldChar w:fldCharType="end"/>
      </w:r>
    </w:del>
  </w:p>
  <w:p w14:paraId="70563587" w14:textId="77777777" w:rsidR="00F418F6" w:rsidRDefault="00F418F6">
    <w:pPr>
      <w:pBdr>
        <w:top w:val="nil"/>
        <w:left w:val="nil"/>
        <w:bottom w:val="nil"/>
        <w:right w:val="nil"/>
        <w:between w:val="nil"/>
      </w:pBdr>
      <w:tabs>
        <w:tab w:val="center" w:pos="4320"/>
        <w:tab w:val="right" w:pos="8640"/>
      </w:tabs>
      <w:rPr>
        <w:rFonts w:ascii="Arial" w:eastAsia="Arial" w:hAnsi="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69BDF" w14:textId="77777777" w:rsidR="00F418F6" w:rsidRDefault="00F418F6">
    <w:pPr>
      <w:pBdr>
        <w:top w:val="nil"/>
        <w:left w:val="nil"/>
        <w:bottom w:val="nil"/>
        <w:right w:val="nil"/>
        <w:between w:val="nil"/>
      </w:pBdr>
      <w:tabs>
        <w:tab w:val="center" w:pos="4320"/>
        <w:tab w:val="right" w:pos="8640"/>
      </w:tabs>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12FEA" w14:textId="77777777" w:rsidR="00A95632" w:rsidRDefault="00A95632">
      <w:r>
        <w:separator/>
      </w:r>
    </w:p>
  </w:footnote>
  <w:footnote w:type="continuationSeparator" w:id="0">
    <w:p w14:paraId="7B74F830" w14:textId="77777777" w:rsidR="00A95632" w:rsidRDefault="00A95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8AF4C" w14:textId="77777777" w:rsidR="00F418F6" w:rsidRDefault="00392EE5">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E4BF" w14:textId="77777777" w:rsidR="00F418F6" w:rsidRDefault="00F418F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44CD"/>
    <w:multiLevelType w:val="multilevel"/>
    <w:tmpl w:val="70B41AFC"/>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45E0A82"/>
    <w:multiLevelType w:val="multilevel"/>
    <w:tmpl w:val="AED0F61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652072"/>
    <w:multiLevelType w:val="multilevel"/>
    <w:tmpl w:val="E58A9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FC7E74"/>
    <w:multiLevelType w:val="multilevel"/>
    <w:tmpl w:val="17F8D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AF5F70"/>
    <w:multiLevelType w:val="multilevel"/>
    <w:tmpl w:val="34BA399C"/>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55F60F0D"/>
    <w:multiLevelType w:val="multilevel"/>
    <w:tmpl w:val="1CF08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B017CB"/>
    <w:multiLevelType w:val="multilevel"/>
    <w:tmpl w:val="1D9432BE"/>
    <w:lvl w:ilvl="0">
      <w:start w:val="1"/>
      <w:numFmt w:val="decimal"/>
      <w:lvlText w:val="%1."/>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D4634F"/>
    <w:multiLevelType w:val="hybridMultilevel"/>
    <w:tmpl w:val="21AE8C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8F6"/>
    <w:rsid w:val="00052CC0"/>
    <w:rsid w:val="00053F45"/>
    <w:rsid w:val="00164A57"/>
    <w:rsid w:val="001C5C27"/>
    <w:rsid w:val="00242002"/>
    <w:rsid w:val="00392EE5"/>
    <w:rsid w:val="007F35B7"/>
    <w:rsid w:val="00A95632"/>
    <w:rsid w:val="00E533F3"/>
    <w:rsid w:val="00E80F6B"/>
    <w:rsid w:val="00F418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46E5"/>
  <w15:docId w15:val="{8E33922D-3662-46F2-8B16-1E3A2775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rFonts w:ascii="Arial" w:eastAsia="Arial" w:hAnsi="Arial" w:cs="Arial"/>
      <w:b/>
      <w:sz w:val="22"/>
      <w:szCs w:val="22"/>
    </w:rPr>
  </w:style>
  <w:style w:type="paragraph" w:styleId="Heading2">
    <w:name w:val="heading 2"/>
    <w:basedOn w:val="Normal"/>
    <w:next w:val="Normal"/>
    <w:uiPriority w:val="9"/>
    <w:unhideWhenUsed/>
    <w:qFormat/>
    <w:pPr>
      <w:ind w:left="360" w:right="605" w:hanging="360"/>
      <w:jc w:val="both"/>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ind w:left="720" w:hanging="720"/>
      <w:outlineLvl w:val="2"/>
    </w:pPr>
    <w:rPr>
      <w:b/>
      <w:sz w:val="22"/>
      <w:szCs w:val="22"/>
    </w:rPr>
  </w:style>
  <w:style w:type="paragraph" w:styleId="Heading4">
    <w:name w:val="heading 4"/>
    <w:basedOn w:val="Normal"/>
    <w:next w:val="Normal"/>
    <w:uiPriority w:val="9"/>
    <w:semiHidden/>
    <w:unhideWhenUsed/>
    <w:qFormat/>
    <w:pPr>
      <w:keepNext/>
      <w:ind w:left="864" w:hanging="864"/>
      <w:outlineLvl w:val="3"/>
    </w:pPr>
    <w:rPr>
      <w:rFonts w:ascii="Arial" w:eastAsia="Arial" w:hAnsi="Arial" w:cs="Arial"/>
      <w:b/>
      <w:sz w:val="20"/>
      <w:szCs w:val="20"/>
    </w:rPr>
  </w:style>
  <w:style w:type="paragraph" w:styleId="Heading5">
    <w:name w:val="heading 5"/>
    <w:basedOn w:val="Normal"/>
    <w:next w:val="Normal"/>
    <w:uiPriority w:val="9"/>
    <w:semiHidden/>
    <w:unhideWhenUsed/>
    <w:qFormat/>
    <w:pPr>
      <w:keepNext/>
      <w:ind w:left="1008" w:hanging="1008"/>
      <w:jc w:val="center"/>
      <w:outlineLvl w:val="4"/>
    </w:pPr>
    <w:rPr>
      <w:rFonts w:ascii="Arial" w:eastAsia="Arial" w:hAnsi="Arial" w:cs="Arial"/>
      <w:b/>
      <w:sz w:val="20"/>
      <w:szCs w:val="20"/>
    </w:rPr>
  </w:style>
  <w:style w:type="paragraph" w:styleId="Heading6">
    <w:name w:val="heading 6"/>
    <w:basedOn w:val="Normal"/>
    <w:next w:val="Normal"/>
    <w:uiPriority w:val="9"/>
    <w:semiHidden/>
    <w:unhideWhenUsed/>
    <w:qFormat/>
    <w:pPr>
      <w:keepNext/>
      <w:ind w:left="1152" w:hanging="1152"/>
      <w:jc w:val="center"/>
      <w:outlineLvl w:val="5"/>
    </w:pPr>
    <w:rPr>
      <w:rFonts w:ascii="Arial Narrow" w:eastAsia="Arial Narrow" w:hAnsi="Arial Narrow" w:cs="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533F3"/>
    <w:pPr>
      <w:ind w:left="720"/>
      <w:contextualSpacing/>
    </w:pPr>
  </w:style>
  <w:style w:type="character" w:styleId="Hyperlink">
    <w:name w:val="Hyperlink"/>
    <w:basedOn w:val="DefaultParagraphFont"/>
    <w:uiPriority w:val="99"/>
    <w:semiHidden/>
    <w:unhideWhenUsed/>
    <w:rsid w:val="001C5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20.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6.png"/><Relationship Id="rId25" Type="http://schemas.openxmlformats.org/officeDocument/2006/relationships/image" Target="media/image31.png"/><Relationship Id="rId33" Type="http://schemas.openxmlformats.org/officeDocument/2006/relationships/image" Target="media/image13.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28.png"/><Relationship Id="rId29" Type="http://schemas.openxmlformats.org/officeDocument/2006/relationships/image" Target="media/image1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21.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5.png"/><Relationship Id="rId10" Type="http://schemas.openxmlformats.org/officeDocument/2006/relationships/image" Target="media/image8.png"/><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22.png"/><Relationship Id="rId30" Type="http://schemas.openxmlformats.org/officeDocument/2006/relationships/image" Target="media/image3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irfan</cp:lastModifiedBy>
  <cp:revision>5</cp:revision>
  <dcterms:created xsi:type="dcterms:W3CDTF">2020-02-18T11:33:00Z</dcterms:created>
  <dcterms:modified xsi:type="dcterms:W3CDTF">2020-02-18T12:41:00Z</dcterms:modified>
</cp:coreProperties>
</file>