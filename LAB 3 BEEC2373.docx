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2"/>
        <w:gridCol w:w="1276"/>
        <w:gridCol w:w="1467"/>
        <w:gridCol w:w="3421"/>
        <w:gridCol w:w="352"/>
        <w:gridCol w:w="2517"/>
      </w:tblGrid>
      <w:tr w:rsidR="00264B8D" w:rsidRPr="003F5571" w:rsidTr="000D11F0">
        <w:trPr>
          <w:trHeight w:val="1983"/>
        </w:trPr>
        <w:tc>
          <w:tcPr>
            <w:tcW w:w="9605" w:type="dxa"/>
            <w:gridSpan w:val="6"/>
          </w:tcPr>
          <w:p w:rsidR="00264B8D" w:rsidRPr="003F5571" w:rsidRDefault="00264B8D" w:rsidP="000D11F0">
            <w:pPr>
              <w:jc w:val="both"/>
              <w:rPr>
                <w:rFonts w:ascii="Arial" w:hAnsi="Arial" w:cs="Arial"/>
                <w:sz w:val="20"/>
                <w:szCs w:val="20"/>
              </w:rPr>
            </w:pPr>
            <w:r>
              <w:rPr>
                <w:noProof/>
                <w:lang w:val="en-MY" w:eastAsia="en-MY"/>
              </w:rPr>
              <w:drawing>
                <wp:anchor distT="0" distB="0" distL="114300" distR="114300" simplePos="0" relativeHeight="251660288" behindDoc="0" locked="0" layoutInCell="1" allowOverlap="1" wp14:anchorId="1901AF6E" wp14:editId="70B3DFF5">
                  <wp:simplePos x="0" y="0"/>
                  <wp:positionH relativeFrom="column">
                    <wp:posOffset>62865</wp:posOffset>
                  </wp:positionH>
                  <wp:positionV relativeFrom="paragraph">
                    <wp:posOffset>107950</wp:posOffset>
                  </wp:positionV>
                  <wp:extent cx="2044700" cy="1104900"/>
                  <wp:effectExtent l="0" t="0" r="1270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300" distR="114300" simplePos="0" relativeHeight="251659264" behindDoc="0" locked="0" layoutInCell="1" allowOverlap="1" wp14:anchorId="3FA3A168" wp14:editId="0373DFBD">
                      <wp:simplePos x="0" y="0"/>
                      <wp:positionH relativeFrom="column">
                        <wp:posOffset>1581150</wp:posOffset>
                      </wp:positionH>
                      <wp:positionV relativeFrom="paragraph">
                        <wp:posOffset>197485</wp:posOffset>
                      </wp:positionV>
                      <wp:extent cx="4359910" cy="7943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910"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4B8D" w:rsidRPr="00F4563D" w:rsidRDefault="00264B8D" w:rsidP="00264B8D">
                                  <w:pPr>
                                    <w:jc w:val="center"/>
                                    <w:rPr>
                                      <w:rFonts w:ascii="Arial" w:hAnsi="Arial" w:cs="Arial"/>
                                      <w:b/>
                                      <w:bCs/>
                                      <w:lang w:val="sv-SE"/>
                                    </w:rPr>
                                  </w:pPr>
                                </w:p>
                                <w:p w:rsidR="00264B8D" w:rsidRDefault="00264B8D" w:rsidP="00264B8D">
                                  <w:pPr>
                                    <w:jc w:val="center"/>
                                    <w:rPr>
                                      <w:rFonts w:ascii="Arial" w:hAnsi="Arial" w:cs="Arial"/>
                                      <w:b/>
                                      <w:bCs/>
                                      <w:lang w:val="sv-SE"/>
                                    </w:rPr>
                                  </w:pPr>
                                  <w:r w:rsidRPr="00FE47C8">
                                    <w:rPr>
                                      <w:rFonts w:ascii="Arial" w:hAnsi="Arial" w:cs="Arial"/>
                                      <w:b/>
                                      <w:bCs/>
                                      <w:lang w:val="sv-SE"/>
                                    </w:rPr>
                                    <w:t xml:space="preserve">FAKULTI TEKNOLOGI KEJURUTERAAN </w:t>
                                  </w:r>
                                </w:p>
                                <w:p w:rsidR="00264B8D" w:rsidRPr="00FE47C8" w:rsidRDefault="00264B8D" w:rsidP="00264B8D">
                                  <w:pPr>
                                    <w:jc w:val="center"/>
                                    <w:rPr>
                                      <w:rFonts w:ascii="Arial" w:hAnsi="Arial" w:cs="Arial"/>
                                      <w:b/>
                                      <w:bCs/>
                                      <w:lang w:val="sv-SE"/>
                                    </w:rPr>
                                  </w:pPr>
                                  <w:r>
                                    <w:rPr>
                                      <w:rFonts w:ascii="Arial" w:hAnsi="Arial" w:cs="Arial"/>
                                      <w:b/>
                                      <w:bCs/>
                                      <w:lang w:val="sv-SE"/>
                                    </w:rPr>
                                    <w:t>ELEKTRIK DAN ELEKTRONIK</w:t>
                                  </w:r>
                                </w:p>
                                <w:p w:rsidR="00264B8D" w:rsidRPr="00FE47C8" w:rsidRDefault="00264B8D" w:rsidP="00264B8D">
                                  <w:pPr>
                                    <w:jc w:val="center"/>
                                    <w:rPr>
                                      <w:rFonts w:ascii="Arial" w:hAnsi="Arial" w:cs="Arial"/>
                                      <w:b/>
                                      <w:bCs/>
                                      <w:lang w:val="nl-NL"/>
                                    </w:rPr>
                                  </w:pPr>
                                  <w:r w:rsidRPr="00FE47C8">
                                    <w:rPr>
                                      <w:rFonts w:ascii="Arial" w:hAnsi="Arial" w:cs="Arial"/>
                                      <w:b/>
                                      <w:bCs/>
                                      <w:lang w:val="nl-NL"/>
                                    </w:rPr>
                                    <w:t>UNIVERSITI TEKNIKAL MALAYSIA MELAKA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4.5pt;margin-top:15.55pt;width:343.3pt;height:6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T9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" filled="f" stroked="f">
                      <v:textbox>
                        <w:txbxContent>
                          <w:p w:rsidR="00264B8D" w:rsidRPr="00F4563D" w:rsidRDefault="00264B8D" w:rsidP="00264B8D">
                            <w:pPr>
                              <w:jc w:val="center"/>
                              <w:rPr>
                                <w:rFonts w:ascii="Arial" w:hAnsi="Arial" w:cs="Arial"/>
                                <w:b/>
                                <w:bCs/>
                                <w:lang w:val="sv-SE"/>
                              </w:rPr>
                            </w:pPr>
                          </w:p>
                          <w:p w:rsidR="00264B8D" w:rsidRDefault="00264B8D" w:rsidP="00264B8D">
                            <w:pPr>
                              <w:jc w:val="center"/>
                              <w:rPr>
                                <w:rFonts w:ascii="Arial" w:hAnsi="Arial" w:cs="Arial"/>
                                <w:b/>
                                <w:bCs/>
                                <w:lang w:val="sv-SE"/>
                              </w:rPr>
                            </w:pPr>
                            <w:r w:rsidRPr="00FE47C8">
                              <w:rPr>
                                <w:rFonts w:ascii="Arial" w:hAnsi="Arial" w:cs="Arial"/>
                                <w:b/>
                                <w:bCs/>
                                <w:lang w:val="sv-SE"/>
                              </w:rPr>
                              <w:t xml:space="preserve">FAKULTI TEKNOLOGI KEJURUTERAAN </w:t>
                            </w:r>
                          </w:p>
                          <w:p w:rsidR="00264B8D" w:rsidRPr="00FE47C8" w:rsidRDefault="00264B8D" w:rsidP="00264B8D">
                            <w:pPr>
                              <w:jc w:val="center"/>
                              <w:rPr>
                                <w:rFonts w:ascii="Arial" w:hAnsi="Arial" w:cs="Arial"/>
                                <w:b/>
                                <w:bCs/>
                                <w:lang w:val="sv-SE"/>
                              </w:rPr>
                            </w:pPr>
                            <w:r>
                              <w:rPr>
                                <w:rFonts w:ascii="Arial" w:hAnsi="Arial" w:cs="Arial"/>
                                <w:b/>
                                <w:bCs/>
                                <w:lang w:val="sv-SE"/>
                              </w:rPr>
                              <w:t>ELEKTRIK DAN ELEKTRONIK</w:t>
                            </w:r>
                          </w:p>
                          <w:p w:rsidR="00264B8D" w:rsidRPr="00FE47C8" w:rsidRDefault="00264B8D" w:rsidP="00264B8D">
                            <w:pPr>
                              <w:jc w:val="center"/>
                              <w:rPr>
                                <w:rFonts w:ascii="Arial" w:hAnsi="Arial" w:cs="Arial"/>
                                <w:b/>
                                <w:bCs/>
                                <w:lang w:val="nl-NL"/>
                              </w:rPr>
                            </w:pPr>
                            <w:r w:rsidRPr="00FE47C8">
                              <w:rPr>
                                <w:rFonts w:ascii="Arial" w:hAnsi="Arial" w:cs="Arial"/>
                                <w:b/>
                                <w:bCs/>
                                <w:lang w:val="nl-NL"/>
                              </w:rPr>
                              <w:t>UNIVERSITI TEKNIKAL MALAYSIA MELAKA</w:t>
                            </w:r>
                          </w:p>
                        </w:txbxContent>
                      </v:textbox>
                    </v:shape>
                  </w:pict>
                </mc:Fallback>
              </mc:AlternateContent>
            </w:r>
          </w:p>
          <w:p w:rsidR="00264B8D" w:rsidRPr="003F5571" w:rsidRDefault="00264B8D" w:rsidP="000D11F0">
            <w:pPr>
              <w:jc w:val="both"/>
              <w:rPr>
                <w:rFonts w:ascii="Arial" w:hAnsi="Arial" w:cs="Arial"/>
                <w:sz w:val="20"/>
                <w:szCs w:val="20"/>
              </w:rPr>
            </w:pPr>
          </w:p>
        </w:tc>
      </w:tr>
      <w:tr w:rsidR="00264B8D" w:rsidRPr="003F5571" w:rsidTr="000D11F0">
        <w:trPr>
          <w:trHeight w:val="781"/>
          <w:tblHeader/>
        </w:trPr>
        <w:tc>
          <w:tcPr>
            <w:tcW w:w="9605" w:type="dxa"/>
            <w:gridSpan w:val="6"/>
          </w:tcPr>
          <w:p w:rsidR="00264B8D" w:rsidRPr="00A47CBC" w:rsidRDefault="00264B8D" w:rsidP="000D11F0">
            <w:pPr>
              <w:jc w:val="center"/>
              <w:rPr>
                <w:rFonts w:ascii="Arial" w:hAnsi="Arial" w:cs="Arial"/>
              </w:rPr>
            </w:pPr>
          </w:p>
          <w:p w:rsidR="00264B8D" w:rsidRPr="00A47CBC" w:rsidRDefault="0069640B" w:rsidP="000D11F0">
            <w:pPr>
              <w:jc w:val="center"/>
              <w:rPr>
                <w:rFonts w:ascii="Arial" w:hAnsi="Arial" w:cs="Arial"/>
              </w:rPr>
            </w:pPr>
            <w:r w:rsidRPr="0069640B">
              <w:rPr>
                <w:rFonts w:ascii="Arial" w:hAnsi="Arial" w:cs="Arial"/>
                <w:b/>
                <w:bCs/>
              </w:rPr>
              <w:t>COMPUTER ORGANIZATION AND ARCHITECHTURE</w:t>
            </w:r>
          </w:p>
        </w:tc>
      </w:tr>
      <w:tr w:rsidR="00264B8D" w:rsidRPr="003F5571" w:rsidTr="000D11F0">
        <w:trPr>
          <w:trHeight w:val="558"/>
          <w:tblHeader/>
        </w:trPr>
        <w:tc>
          <w:tcPr>
            <w:tcW w:w="3315" w:type="dxa"/>
            <w:gridSpan w:val="3"/>
          </w:tcPr>
          <w:p w:rsidR="00264B8D" w:rsidRPr="00A47CBC" w:rsidRDefault="00264B8D" w:rsidP="000D11F0">
            <w:pPr>
              <w:jc w:val="center"/>
              <w:rPr>
                <w:rFonts w:ascii="Arial" w:hAnsi="Arial" w:cs="Arial"/>
                <w:b/>
                <w:bCs/>
              </w:rPr>
            </w:pPr>
          </w:p>
          <w:p w:rsidR="00264B8D" w:rsidRPr="00A47CBC" w:rsidRDefault="0069640B" w:rsidP="000D11F0">
            <w:pPr>
              <w:pStyle w:val="Heading1"/>
              <w:rPr>
                <w:sz w:val="24"/>
              </w:rPr>
            </w:pPr>
            <w:r>
              <w:rPr>
                <w:sz w:val="24"/>
              </w:rPr>
              <w:t>BEEC 2373</w:t>
            </w:r>
          </w:p>
        </w:tc>
        <w:tc>
          <w:tcPr>
            <w:tcW w:w="3421" w:type="dxa"/>
          </w:tcPr>
          <w:p w:rsidR="00264B8D" w:rsidRPr="00F95667" w:rsidRDefault="00264B8D" w:rsidP="000D11F0">
            <w:pPr>
              <w:ind w:left="360"/>
              <w:jc w:val="center"/>
              <w:rPr>
                <w:rFonts w:ascii="Arial" w:hAnsi="Arial" w:cs="Arial"/>
                <w:b/>
                <w:bCs/>
              </w:rPr>
            </w:pPr>
          </w:p>
          <w:p w:rsidR="00264B8D" w:rsidRPr="00A47CBC" w:rsidRDefault="00264B8D" w:rsidP="000D11F0">
            <w:pPr>
              <w:pStyle w:val="Heading1"/>
              <w:rPr>
                <w:sz w:val="24"/>
                <w:lang w:val="fr-FR"/>
              </w:rPr>
            </w:pPr>
            <w:r>
              <w:rPr>
                <w:sz w:val="24"/>
                <w:lang w:val="fr-FR"/>
              </w:rPr>
              <w:t xml:space="preserve">SEMESTER </w:t>
            </w:r>
            <w:r w:rsidR="0069640B">
              <w:rPr>
                <w:sz w:val="24"/>
                <w:lang w:val="fr-FR"/>
              </w:rPr>
              <w:t>2</w:t>
            </w:r>
          </w:p>
        </w:tc>
        <w:tc>
          <w:tcPr>
            <w:tcW w:w="2869" w:type="dxa"/>
            <w:gridSpan w:val="2"/>
          </w:tcPr>
          <w:p w:rsidR="00264B8D" w:rsidRPr="00F95667" w:rsidRDefault="00264B8D" w:rsidP="000D11F0">
            <w:pPr>
              <w:ind w:left="360"/>
              <w:jc w:val="center"/>
              <w:rPr>
                <w:rFonts w:ascii="Arial" w:hAnsi="Arial" w:cs="Arial"/>
                <w:b/>
                <w:bCs/>
                <w:lang w:val="fr-FR"/>
              </w:rPr>
            </w:pPr>
          </w:p>
          <w:p w:rsidR="00264B8D" w:rsidRPr="00A47CBC" w:rsidRDefault="00264B8D" w:rsidP="000D11F0">
            <w:pPr>
              <w:pStyle w:val="Heading1"/>
              <w:rPr>
                <w:sz w:val="24"/>
              </w:rPr>
            </w:pPr>
            <w:r>
              <w:rPr>
                <w:sz w:val="24"/>
              </w:rPr>
              <w:t>SESI 2019/2020</w:t>
            </w:r>
          </w:p>
          <w:p w:rsidR="00264B8D" w:rsidRPr="00A47CBC" w:rsidRDefault="00264B8D" w:rsidP="000D11F0">
            <w:pPr>
              <w:jc w:val="center"/>
              <w:rPr>
                <w:rFonts w:ascii="Arial" w:hAnsi="Arial" w:cs="Arial"/>
                <w:b/>
                <w:bCs/>
                <w:lang w:val="fr-FR"/>
              </w:rPr>
            </w:pPr>
          </w:p>
        </w:tc>
      </w:tr>
      <w:tr w:rsidR="00264B8D" w:rsidRPr="003F5571" w:rsidTr="000D11F0">
        <w:trPr>
          <w:trHeight w:val="861"/>
          <w:tblHeader/>
        </w:trPr>
        <w:tc>
          <w:tcPr>
            <w:tcW w:w="9605" w:type="dxa"/>
            <w:gridSpan w:val="6"/>
            <w:tcBorders>
              <w:bottom w:val="single" w:sz="4" w:space="0" w:color="auto"/>
            </w:tcBorders>
            <w:vAlign w:val="center"/>
          </w:tcPr>
          <w:p w:rsidR="00264B8D" w:rsidRPr="00A47CBC" w:rsidRDefault="005502B0" w:rsidP="00264B8D">
            <w:pPr>
              <w:pStyle w:val="Heading1"/>
              <w:rPr>
                <w:bCs w:val="0"/>
                <w:sz w:val="24"/>
              </w:rPr>
            </w:pPr>
            <w:r w:rsidRPr="005502B0">
              <w:rPr>
                <w:sz w:val="24"/>
              </w:rPr>
              <w:t>LAB 3: DATA TRANSFER AND ARITHMETIC</w:t>
            </w:r>
          </w:p>
        </w:tc>
      </w:tr>
      <w:tr w:rsidR="00264B8D" w:rsidRPr="003F5571" w:rsidTr="000D11F0">
        <w:trPr>
          <w:trHeight w:val="562"/>
          <w:tblHeader/>
        </w:trPr>
        <w:tc>
          <w:tcPr>
            <w:tcW w:w="572" w:type="dxa"/>
            <w:vAlign w:val="center"/>
          </w:tcPr>
          <w:p w:rsidR="00264B8D" w:rsidRDefault="00264B8D" w:rsidP="000D11F0">
            <w:pPr>
              <w:jc w:val="center"/>
              <w:rPr>
                <w:rFonts w:ascii="Arial" w:hAnsi="Arial" w:cs="Arial"/>
                <w:b/>
                <w:bCs/>
                <w:sz w:val="20"/>
                <w:szCs w:val="20"/>
              </w:rPr>
            </w:pPr>
            <w:r>
              <w:rPr>
                <w:rFonts w:ascii="Arial" w:hAnsi="Arial" w:cs="Arial"/>
                <w:b/>
                <w:bCs/>
                <w:sz w:val="20"/>
                <w:szCs w:val="20"/>
              </w:rPr>
              <w:t>NO.</w:t>
            </w:r>
          </w:p>
        </w:tc>
        <w:tc>
          <w:tcPr>
            <w:tcW w:w="6516" w:type="dxa"/>
            <w:gridSpan w:val="4"/>
            <w:vAlign w:val="center"/>
          </w:tcPr>
          <w:p w:rsidR="00264B8D" w:rsidRPr="003F5571" w:rsidRDefault="00264B8D" w:rsidP="000D11F0">
            <w:pPr>
              <w:jc w:val="both"/>
              <w:rPr>
                <w:rFonts w:ascii="Arial" w:hAnsi="Arial" w:cs="Arial"/>
                <w:b/>
                <w:bCs/>
                <w:sz w:val="20"/>
                <w:szCs w:val="20"/>
              </w:rPr>
            </w:pPr>
            <w:r>
              <w:rPr>
                <w:rFonts w:ascii="Arial" w:hAnsi="Arial" w:cs="Arial"/>
                <w:b/>
                <w:bCs/>
                <w:sz w:val="20"/>
                <w:szCs w:val="20"/>
              </w:rPr>
              <w:t>STUDENTS' NAME</w:t>
            </w:r>
          </w:p>
        </w:tc>
        <w:tc>
          <w:tcPr>
            <w:tcW w:w="2517" w:type="dxa"/>
            <w:vAlign w:val="center"/>
          </w:tcPr>
          <w:p w:rsidR="00264B8D" w:rsidRPr="003F5571" w:rsidRDefault="00264B8D" w:rsidP="000D11F0">
            <w:pPr>
              <w:jc w:val="both"/>
              <w:rPr>
                <w:rFonts w:ascii="Arial" w:hAnsi="Arial" w:cs="Arial"/>
                <w:b/>
                <w:bCs/>
                <w:sz w:val="20"/>
                <w:szCs w:val="20"/>
              </w:rPr>
            </w:pPr>
            <w:r>
              <w:rPr>
                <w:rFonts w:ascii="Arial" w:hAnsi="Arial" w:cs="Arial"/>
                <w:b/>
                <w:bCs/>
                <w:sz w:val="20"/>
                <w:szCs w:val="20"/>
              </w:rPr>
              <w:t xml:space="preserve">MATRIC. NO. </w:t>
            </w:r>
          </w:p>
        </w:tc>
      </w:tr>
      <w:tr w:rsidR="00264B8D" w:rsidRPr="003F5571" w:rsidTr="000D11F0">
        <w:trPr>
          <w:trHeight w:val="562"/>
          <w:tblHeader/>
        </w:trPr>
        <w:tc>
          <w:tcPr>
            <w:tcW w:w="572" w:type="dxa"/>
            <w:vAlign w:val="center"/>
          </w:tcPr>
          <w:p w:rsidR="00264B8D" w:rsidRPr="003F5571" w:rsidRDefault="00264B8D" w:rsidP="000D11F0">
            <w:pPr>
              <w:jc w:val="center"/>
              <w:rPr>
                <w:rFonts w:ascii="Arial" w:hAnsi="Arial" w:cs="Arial"/>
                <w:b/>
                <w:bCs/>
                <w:sz w:val="20"/>
                <w:szCs w:val="20"/>
              </w:rPr>
            </w:pPr>
            <w:r>
              <w:rPr>
                <w:rFonts w:ascii="Arial" w:hAnsi="Arial" w:cs="Arial"/>
                <w:b/>
                <w:bCs/>
                <w:sz w:val="20"/>
                <w:szCs w:val="20"/>
              </w:rPr>
              <w:t>1.</w:t>
            </w:r>
          </w:p>
        </w:tc>
        <w:tc>
          <w:tcPr>
            <w:tcW w:w="6516" w:type="dxa"/>
            <w:gridSpan w:val="4"/>
            <w:vAlign w:val="center"/>
          </w:tcPr>
          <w:p w:rsidR="00264B8D" w:rsidRPr="003F5571" w:rsidRDefault="00395635" w:rsidP="000D11F0">
            <w:pPr>
              <w:jc w:val="both"/>
              <w:rPr>
                <w:rFonts w:ascii="Arial" w:hAnsi="Arial" w:cs="Arial"/>
                <w:b/>
                <w:bCs/>
                <w:sz w:val="20"/>
                <w:szCs w:val="20"/>
              </w:rPr>
            </w:pPr>
            <w:r>
              <w:rPr>
                <w:rFonts w:ascii="Arial" w:hAnsi="Arial" w:cs="Arial"/>
                <w:b/>
                <w:bCs/>
                <w:sz w:val="20"/>
                <w:szCs w:val="20"/>
              </w:rPr>
              <w:t>AHMAD IRFAN BIN HARMAN</w:t>
            </w:r>
          </w:p>
        </w:tc>
        <w:tc>
          <w:tcPr>
            <w:tcW w:w="2517" w:type="dxa"/>
            <w:vAlign w:val="center"/>
          </w:tcPr>
          <w:p w:rsidR="00264B8D" w:rsidRPr="003F5571" w:rsidRDefault="00395635" w:rsidP="000D11F0">
            <w:pPr>
              <w:jc w:val="both"/>
              <w:rPr>
                <w:rFonts w:ascii="Arial" w:hAnsi="Arial" w:cs="Arial"/>
                <w:b/>
                <w:bCs/>
                <w:sz w:val="20"/>
                <w:szCs w:val="20"/>
              </w:rPr>
            </w:pPr>
            <w:r>
              <w:rPr>
                <w:rFonts w:ascii="Arial" w:hAnsi="Arial" w:cs="Arial"/>
                <w:b/>
                <w:bCs/>
                <w:sz w:val="20"/>
                <w:szCs w:val="20"/>
              </w:rPr>
              <w:t>B081910068</w:t>
            </w:r>
          </w:p>
        </w:tc>
      </w:tr>
      <w:tr w:rsidR="00264B8D" w:rsidRPr="003F5571" w:rsidTr="000D11F0">
        <w:trPr>
          <w:trHeight w:val="562"/>
          <w:tblHeader/>
        </w:trPr>
        <w:tc>
          <w:tcPr>
            <w:tcW w:w="572" w:type="dxa"/>
            <w:vAlign w:val="center"/>
          </w:tcPr>
          <w:p w:rsidR="00264B8D" w:rsidRPr="003F5571" w:rsidRDefault="00264B8D" w:rsidP="000D11F0">
            <w:pPr>
              <w:jc w:val="center"/>
              <w:rPr>
                <w:rFonts w:ascii="Arial" w:hAnsi="Arial" w:cs="Arial"/>
                <w:b/>
                <w:bCs/>
                <w:sz w:val="20"/>
                <w:szCs w:val="20"/>
              </w:rPr>
            </w:pPr>
            <w:r>
              <w:rPr>
                <w:rFonts w:ascii="Arial" w:hAnsi="Arial" w:cs="Arial"/>
                <w:b/>
                <w:bCs/>
                <w:sz w:val="20"/>
                <w:szCs w:val="20"/>
              </w:rPr>
              <w:t>2.</w:t>
            </w:r>
          </w:p>
        </w:tc>
        <w:tc>
          <w:tcPr>
            <w:tcW w:w="6516" w:type="dxa"/>
            <w:gridSpan w:val="4"/>
            <w:vAlign w:val="center"/>
          </w:tcPr>
          <w:p w:rsidR="00264B8D" w:rsidRPr="003F5571" w:rsidRDefault="00395635" w:rsidP="000D11F0">
            <w:pPr>
              <w:jc w:val="both"/>
              <w:rPr>
                <w:rFonts w:ascii="Arial" w:hAnsi="Arial" w:cs="Arial"/>
                <w:b/>
                <w:bCs/>
                <w:sz w:val="20"/>
                <w:szCs w:val="20"/>
              </w:rPr>
            </w:pPr>
            <w:r>
              <w:rPr>
                <w:rFonts w:ascii="Arial" w:hAnsi="Arial" w:cs="Arial"/>
                <w:b/>
                <w:bCs/>
                <w:sz w:val="20"/>
                <w:szCs w:val="20"/>
              </w:rPr>
              <w:t>CHE IZZATI AYUNI BINTI CHE ROHIM</w:t>
            </w:r>
          </w:p>
        </w:tc>
        <w:tc>
          <w:tcPr>
            <w:tcW w:w="2517" w:type="dxa"/>
            <w:vAlign w:val="center"/>
          </w:tcPr>
          <w:p w:rsidR="00264B8D" w:rsidRPr="003F5571" w:rsidRDefault="00395635" w:rsidP="000D11F0">
            <w:pPr>
              <w:jc w:val="both"/>
              <w:rPr>
                <w:rFonts w:ascii="Arial" w:hAnsi="Arial" w:cs="Arial"/>
                <w:b/>
                <w:bCs/>
                <w:sz w:val="20"/>
                <w:szCs w:val="20"/>
              </w:rPr>
            </w:pPr>
            <w:r>
              <w:rPr>
                <w:rFonts w:ascii="Arial" w:hAnsi="Arial" w:cs="Arial"/>
                <w:b/>
                <w:bCs/>
                <w:sz w:val="20"/>
                <w:szCs w:val="20"/>
              </w:rPr>
              <w:t>B081910021</w:t>
            </w:r>
          </w:p>
        </w:tc>
      </w:tr>
      <w:tr w:rsidR="00264B8D" w:rsidRPr="003F5571" w:rsidTr="000D11F0">
        <w:trPr>
          <w:trHeight w:val="562"/>
          <w:tblHeader/>
        </w:trPr>
        <w:tc>
          <w:tcPr>
            <w:tcW w:w="572" w:type="dxa"/>
            <w:vAlign w:val="center"/>
          </w:tcPr>
          <w:p w:rsidR="00264B8D" w:rsidRPr="003F5571" w:rsidRDefault="00264B8D" w:rsidP="000D11F0">
            <w:pPr>
              <w:jc w:val="center"/>
              <w:rPr>
                <w:rFonts w:ascii="Arial" w:hAnsi="Arial" w:cs="Arial"/>
                <w:b/>
                <w:bCs/>
                <w:sz w:val="20"/>
                <w:szCs w:val="20"/>
              </w:rPr>
            </w:pPr>
            <w:r>
              <w:rPr>
                <w:rFonts w:ascii="Arial" w:hAnsi="Arial" w:cs="Arial"/>
                <w:b/>
                <w:bCs/>
                <w:sz w:val="20"/>
                <w:szCs w:val="20"/>
              </w:rPr>
              <w:t>3.</w:t>
            </w:r>
          </w:p>
        </w:tc>
        <w:tc>
          <w:tcPr>
            <w:tcW w:w="6516" w:type="dxa"/>
            <w:gridSpan w:val="4"/>
            <w:vAlign w:val="center"/>
          </w:tcPr>
          <w:p w:rsidR="00264B8D" w:rsidRPr="003F5571" w:rsidRDefault="00264B8D" w:rsidP="000D11F0">
            <w:pPr>
              <w:jc w:val="both"/>
              <w:rPr>
                <w:rFonts w:ascii="Arial" w:hAnsi="Arial" w:cs="Arial"/>
                <w:b/>
                <w:bCs/>
                <w:sz w:val="20"/>
                <w:szCs w:val="20"/>
              </w:rPr>
            </w:pPr>
          </w:p>
        </w:tc>
        <w:tc>
          <w:tcPr>
            <w:tcW w:w="2517" w:type="dxa"/>
            <w:vAlign w:val="center"/>
          </w:tcPr>
          <w:p w:rsidR="00264B8D" w:rsidRPr="003F5571" w:rsidRDefault="00264B8D" w:rsidP="000D11F0">
            <w:pPr>
              <w:jc w:val="both"/>
              <w:rPr>
                <w:rFonts w:ascii="Arial" w:hAnsi="Arial" w:cs="Arial"/>
                <w:b/>
                <w:bCs/>
                <w:sz w:val="20"/>
                <w:szCs w:val="20"/>
              </w:rPr>
            </w:pPr>
          </w:p>
        </w:tc>
      </w:tr>
      <w:tr w:rsidR="00264B8D" w:rsidRPr="003F5571" w:rsidTr="000D11F0">
        <w:trPr>
          <w:trHeight w:val="562"/>
          <w:tblHeader/>
        </w:trPr>
        <w:tc>
          <w:tcPr>
            <w:tcW w:w="1848" w:type="dxa"/>
            <w:gridSpan w:val="2"/>
            <w:vAlign w:val="center"/>
          </w:tcPr>
          <w:p w:rsidR="00264B8D" w:rsidRPr="003F5571" w:rsidRDefault="00264B8D" w:rsidP="000D11F0">
            <w:pPr>
              <w:jc w:val="both"/>
              <w:rPr>
                <w:rFonts w:ascii="Arial" w:hAnsi="Arial" w:cs="Arial"/>
                <w:b/>
                <w:bCs/>
                <w:sz w:val="20"/>
                <w:szCs w:val="20"/>
              </w:rPr>
            </w:pPr>
            <w:r>
              <w:rPr>
                <w:rFonts w:ascii="Arial" w:hAnsi="Arial" w:cs="Arial"/>
                <w:b/>
                <w:bCs/>
                <w:sz w:val="20"/>
                <w:szCs w:val="20"/>
              </w:rPr>
              <w:t>PROGRAMME</w:t>
            </w:r>
          </w:p>
        </w:tc>
        <w:tc>
          <w:tcPr>
            <w:tcW w:w="7757" w:type="dxa"/>
            <w:gridSpan w:val="4"/>
            <w:vAlign w:val="center"/>
          </w:tcPr>
          <w:p w:rsidR="00264B8D" w:rsidRPr="003F5571" w:rsidRDefault="00395635" w:rsidP="000D11F0">
            <w:pPr>
              <w:jc w:val="both"/>
              <w:rPr>
                <w:rFonts w:ascii="Arial" w:hAnsi="Arial" w:cs="Arial"/>
                <w:b/>
                <w:bCs/>
                <w:sz w:val="20"/>
                <w:szCs w:val="20"/>
              </w:rPr>
            </w:pPr>
            <w:r>
              <w:rPr>
                <w:rFonts w:ascii="Arial" w:hAnsi="Arial" w:cs="Arial"/>
                <w:b/>
                <w:bCs/>
                <w:sz w:val="20"/>
                <w:szCs w:val="20"/>
              </w:rPr>
              <w:t>1BEEC</w:t>
            </w:r>
          </w:p>
        </w:tc>
      </w:tr>
      <w:tr w:rsidR="00264B8D" w:rsidRPr="003F5571" w:rsidTr="000D11F0">
        <w:trPr>
          <w:trHeight w:val="562"/>
          <w:tblHeader/>
        </w:trPr>
        <w:tc>
          <w:tcPr>
            <w:tcW w:w="1848" w:type="dxa"/>
            <w:gridSpan w:val="2"/>
            <w:vAlign w:val="center"/>
          </w:tcPr>
          <w:p w:rsidR="00264B8D" w:rsidRPr="003F5571" w:rsidRDefault="00264B8D" w:rsidP="000D11F0">
            <w:pPr>
              <w:jc w:val="both"/>
              <w:rPr>
                <w:rFonts w:ascii="Arial" w:hAnsi="Arial" w:cs="Arial"/>
                <w:b/>
                <w:bCs/>
                <w:sz w:val="20"/>
                <w:szCs w:val="20"/>
              </w:rPr>
            </w:pPr>
            <w:r>
              <w:rPr>
                <w:rFonts w:ascii="Arial" w:hAnsi="Arial" w:cs="Arial"/>
                <w:b/>
                <w:bCs/>
                <w:sz w:val="20"/>
                <w:szCs w:val="20"/>
              </w:rPr>
              <w:t>SECTION / GROUP</w:t>
            </w:r>
          </w:p>
        </w:tc>
        <w:tc>
          <w:tcPr>
            <w:tcW w:w="7757" w:type="dxa"/>
            <w:gridSpan w:val="4"/>
            <w:vAlign w:val="center"/>
          </w:tcPr>
          <w:p w:rsidR="00264B8D" w:rsidRPr="003F5571" w:rsidRDefault="00395635" w:rsidP="000D11F0">
            <w:pPr>
              <w:jc w:val="both"/>
              <w:rPr>
                <w:rFonts w:ascii="Arial" w:hAnsi="Arial" w:cs="Arial"/>
                <w:b/>
                <w:bCs/>
                <w:sz w:val="20"/>
                <w:szCs w:val="20"/>
              </w:rPr>
            </w:pPr>
            <w:r>
              <w:rPr>
                <w:rFonts w:ascii="Arial" w:hAnsi="Arial" w:cs="Arial"/>
                <w:b/>
                <w:bCs/>
                <w:sz w:val="20"/>
                <w:szCs w:val="20"/>
              </w:rPr>
              <w:t>1/1</w:t>
            </w:r>
          </w:p>
        </w:tc>
      </w:tr>
      <w:tr w:rsidR="00264B8D" w:rsidRPr="003F5571" w:rsidTr="000D11F0">
        <w:trPr>
          <w:trHeight w:val="562"/>
          <w:tblHeader/>
        </w:trPr>
        <w:tc>
          <w:tcPr>
            <w:tcW w:w="1848" w:type="dxa"/>
            <w:gridSpan w:val="2"/>
            <w:vAlign w:val="center"/>
          </w:tcPr>
          <w:p w:rsidR="00264B8D" w:rsidRPr="003F5571" w:rsidRDefault="00264B8D" w:rsidP="000D11F0">
            <w:pPr>
              <w:jc w:val="both"/>
              <w:rPr>
                <w:rFonts w:ascii="Arial" w:hAnsi="Arial" w:cs="Arial"/>
                <w:b/>
                <w:bCs/>
                <w:sz w:val="20"/>
                <w:szCs w:val="20"/>
              </w:rPr>
            </w:pPr>
            <w:r w:rsidRPr="003F5571">
              <w:rPr>
                <w:rFonts w:ascii="Arial" w:hAnsi="Arial" w:cs="Arial"/>
                <w:b/>
                <w:bCs/>
                <w:sz w:val="20"/>
                <w:szCs w:val="20"/>
              </w:rPr>
              <w:t>DATE</w:t>
            </w:r>
          </w:p>
        </w:tc>
        <w:tc>
          <w:tcPr>
            <w:tcW w:w="7757" w:type="dxa"/>
            <w:gridSpan w:val="4"/>
            <w:vAlign w:val="center"/>
          </w:tcPr>
          <w:p w:rsidR="00264B8D" w:rsidRPr="003F5571" w:rsidRDefault="00395635" w:rsidP="000D11F0">
            <w:pPr>
              <w:jc w:val="both"/>
              <w:rPr>
                <w:rFonts w:ascii="Arial" w:hAnsi="Arial" w:cs="Arial"/>
                <w:b/>
                <w:bCs/>
                <w:sz w:val="20"/>
                <w:szCs w:val="20"/>
              </w:rPr>
            </w:pPr>
            <w:r>
              <w:rPr>
                <w:rFonts w:ascii="Arial" w:hAnsi="Arial" w:cs="Arial"/>
                <w:b/>
                <w:bCs/>
                <w:sz w:val="20"/>
                <w:szCs w:val="20"/>
              </w:rPr>
              <w:t>10 MARCH 2020</w:t>
            </w:r>
          </w:p>
        </w:tc>
      </w:tr>
      <w:tr w:rsidR="00264B8D" w:rsidRPr="003F5571" w:rsidTr="000D11F0">
        <w:trPr>
          <w:trHeight w:val="562"/>
          <w:tblHeader/>
        </w:trPr>
        <w:tc>
          <w:tcPr>
            <w:tcW w:w="1848" w:type="dxa"/>
            <w:gridSpan w:val="2"/>
            <w:vMerge w:val="restart"/>
            <w:vAlign w:val="center"/>
          </w:tcPr>
          <w:p w:rsidR="00264B8D" w:rsidRPr="003F5571" w:rsidRDefault="00264B8D" w:rsidP="000D11F0">
            <w:pPr>
              <w:rPr>
                <w:rFonts w:ascii="Arial" w:hAnsi="Arial" w:cs="Arial"/>
                <w:b/>
                <w:bCs/>
                <w:sz w:val="20"/>
                <w:szCs w:val="20"/>
              </w:rPr>
            </w:pPr>
            <w:r w:rsidRPr="003F5571">
              <w:rPr>
                <w:rFonts w:ascii="Arial" w:hAnsi="Arial" w:cs="Arial"/>
                <w:b/>
                <w:bCs/>
                <w:sz w:val="20"/>
                <w:szCs w:val="20"/>
              </w:rPr>
              <w:t>NAME OF INSTRUCTOR(S)</w:t>
            </w:r>
          </w:p>
        </w:tc>
        <w:tc>
          <w:tcPr>
            <w:tcW w:w="7757" w:type="dxa"/>
            <w:gridSpan w:val="4"/>
            <w:vAlign w:val="center"/>
          </w:tcPr>
          <w:p w:rsidR="00264B8D" w:rsidRPr="003F5571" w:rsidRDefault="00395635" w:rsidP="000B5ABA">
            <w:pPr>
              <w:pStyle w:val="ListParagraph"/>
              <w:numPr>
                <w:ilvl w:val="0"/>
                <w:numId w:val="6"/>
              </w:numPr>
              <w:ind w:left="321"/>
              <w:jc w:val="both"/>
              <w:rPr>
                <w:rFonts w:ascii="Arial" w:hAnsi="Arial" w:cs="Arial"/>
                <w:b/>
                <w:bCs/>
                <w:sz w:val="20"/>
                <w:szCs w:val="20"/>
              </w:rPr>
            </w:pPr>
            <w:r>
              <w:rPr>
                <w:rFonts w:ascii="Arial" w:hAnsi="Arial" w:cs="Arial"/>
                <w:b/>
                <w:bCs/>
                <w:sz w:val="20"/>
                <w:szCs w:val="20"/>
              </w:rPr>
              <w:t>EN. NOOR MOHD ARIFF BIN BRAHIN</w:t>
            </w:r>
          </w:p>
        </w:tc>
      </w:tr>
      <w:tr w:rsidR="00264B8D" w:rsidRPr="003F5571" w:rsidTr="000D11F0">
        <w:trPr>
          <w:trHeight w:val="546"/>
          <w:tblHeader/>
        </w:trPr>
        <w:tc>
          <w:tcPr>
            <w:tcW w:w="1848" w:type="dxa"/>
            <w:gridSpan w:val="2"/>
            <w:vMerge/>
            <w:vAlign w:val="center"/>
          </w:tcPr>
          <w:p w:rsidR="00264B8D" w:rsidRPr="003F5571" w:rsidRDefault="00264B8D" w:rsidP="000D11F0">
            <w:pPr>
              <w:jc w:val="both"/>
              <w:rPr>
                <w:rFonts w:ascii="Arial" w:hAnsi="Arial" w:cs="Arial"/>
                <w:b/>
                <w:bCs/>
                <w:sz w:val="20"/>
                <w:szCs w:val="20"/>
              </w:rPr>
            </w:pPr>
          </w:p>
        </w:tc>
        <w:tc>
          <w:tcPr>
            <w:tcW w:w="7757" w:type="dxa"/>
            <w:gridSpan w:val="4"/>
            <w:vAlign w:val="center"/>
          </w:tcPr>
          <w:p w:rsidR="00264B8D" w:rsidRPr="004A20C8" w:rsidRDefault="00264B8D" w:rsidP="000B5ABA">
            <w:pPr>
              <w:pStyle w:val="ListParagraph"/>
              <w:numPr>
                <w:ilvl w:val="0"/>
                <w:numId w:val="6"/>
              </w:numPr>
              <w:ind w:left="321"/>
              <w:jc w:val="both"/>
              <w:rPr>
                <w:rFonts w:ascii="Arial" w:hAnsi="Arial" w:cs="Arial"/>
                <w:b/>
                <w:bCs/>
                <w:sz w:val="20"/>
                <w:szCs w:val="20"/>
              </w:rPr>
            </w:pPr>
          </w:p>
        </w:tc>
      </w:tr>
      <w:tr w:rsidR="00264B8D" w:rsidRPr="003F5571" w:rsidTr="000D11F0">
        <w:trPr>
          <w:trHeight w:val="1576"/>
          <w:tblHeader/>
        </w:trPr>
        <w:tc>
          <w:tcPr>
            <w:tcW w:w="6736" w:type="dxa"/>
            <w:gridSpan w:val="4"/>
          </w:tcPr>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r w:rsidRPr="003F5571">
              <w:rPr>
                <w:rFonts w:ascii="Arial" w:hAnsi="Arial" w:cs="Arial"/>
                <w:b/>
                <w:bCs/>
                <w:sz w:val="20"/>
                <w:szCs w:val="20"/>
              </w:rPr>
              <w:t>EXAMINER’S COMMENT(S)</w:t>
            </w: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r w:rsidRPr="003F5571">
              <w:rPr>
                <w:rFonts w:ascii="Arial" w:hAnsi="Arial" w:cs="Arial"/>
                <w:b/>
                <w:bCs/>
                <w:sz w:val="20"/>
                <w:szCs w:val="20"/>
              </w:rPr>
              <w:br/>
            </w: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tc>
        <w:tc>
          <w:tcPr>
            <w:tcW w:w="2869" w:type="dxa"/>
            <w:gridSpan w:val="2"/>
          </w:tcPr>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r>
              <w:rPr>
                <w:rFonts w:ascii="Arial" w:hAnsi="Arial" w:cs="Arial"/>
                <w:b/>
                <w:bCs/>
                <w:sz w:val="20"/>
                <w:szCs w:val="20"/>
              </w:rPr>
              <w:t>TOTAL MARKS</w:t>
            </w:r>
          </w:p>
          <w:p w:rsidR="00264B8D" w:rsidRPr="003F5571" w:rsidRDefault="00264B8D" w:rsidP="000D11F0">
            <w:pPr>
              <w:jc w:val="both"/>
              <w:rPr>
                <w:rFonts w:ascii="Arial" w:hAnsi="Arial" w:cs="Arial"/>
                <w:b/>
                <w:bCs/>
                <w:sz w:val="20"/>
                <w:szCs w:val="20"/>
              </w:rPr>
            </w:pPr>
            <w:r w:rsidRPr="003F5571">
              <w:rPr>
                <w:rFonts w:ascii="Arial" w:hAnsi="Arial" w:cs="Arial"/>
                <w:b/>
                <w:bCs/>
                <w:sz w:val="20"/>
                <w:szCs w:val="20"/>
              </w:rPr>
              <w:t xml:space="preserve"> </w:t>
            </w: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p w:rsidR="00264B8D" w:rsidRPr="003F5571" w:rsidRDefault="00264B8D" w:rsidP="000D11F0">
            <w:pPr>
              <w:jc w:val="both"/>
              <w:rPr>
                <w:rFonts w:ascii="Arial" w:hAnsi="Arial" w:cs="Arial"/>
                <w:b/>
                <w:bCs/>
                <w:sz w:val="20"/>
                <w:szCs w:val="20"/>
              </w:rPr>
            </w:pPr>
          </w:p>
        </w:tc>
      </w:tr>
    </w:tbl>
    <w:p w:rsidR="000E73B9" w:rsidRDefault="000E73B9" w:rsidP="0035377C">
      <w:pPr>
        <w:spacing w:line="276" w:lineRule="auto"/>
        <w:ind w:right="605"/>
        <w:jc w:val="both"/>
        <w:rPr>
          <w:rFonts w:ascii="Arial" w:hAnsi="Arial" w:cs="Arial"/>
          <w:b/>
          <w:sz w:val="20"/>
          <w:szCs w:val="20"/>
          <w:lang w:val="ms-MY"/>
        </w:rPr>
      </w:pPr>
    </w:p>
    <w:p w:rsidR="00264B8D" w:rsidRDefault="00264B8D" w:rsidP="0035377C">
      <w:pPr>
        <w:spacing w:line="276" w:lineRule="auto"/>
        <w:ind w:right="605"/>
        <w:jc w:val="both"/>
        <w:rPr>
          <w:rFonts w:ascii="Arial" w:hAnsi="Arial" w:cs="Arial"/>
          <w:b/>
          <w:sz w:val="20"/>
          <w:szCs w:val="20"/>
          <w:lang w:val="ms-MY"/>
        </w:rPr>
      </w:pPr>
    </w:p>
    <w:p w:rsidR="00264B8D" w:rsidRDefault="00264B8D" w:rsidP="0035377C">
      <w:pPr>
        <w:spacing w:line="276" w:lineRule="auto"/>
        <w:ind w:right="605"/>
        <w:jc w:val="both"/>
        <w:rPr>
          <w:rFonts w:ascii="Arial" w:hAnsi="Arial" w:cs="Arial"/>
          <w:b/>
          <w:sz w:val="20"/>
          <w:szCs w:val="20"/>
          <w:lang w:val="ms-MY"/>
        </w:rPr>
      </w:pPr>
    </w:p>
    <w:p w:rsidR="00264B8D" w:rsidRDefault="00264B8D" w:rsidP="0035377C">
      <w:pPr>
        <w:spacing w:line="276" w:lineRule="auto"/>
        <w:ind w:right="605"/>
        <w:jc w:val="both"/>
        <w:rPr>
          <w:rFonts w:ascii="Arial" w:hAnsi="Arial" w:cs="Arial"/>
          <w:b/>
          <w:sz w:val="20"/>
          <w:szCs w:val="20"/>
          <w:lang w:val="ms-MY"/>
        </w:rPr>
      </w:pPr>
    </w:p>
    <w:tbl>
      <w:tblPr>
        <w:tblStyle w:val="TableGrid"/>
        <w:tblW w:w="0" w:type="auto"/>
        <w:tblLook w:val="04A0" w:firstRow="1" w:lastRow="0" w:firstColumn="1" w:lastColumn="0" w:noHBand="0" w:noVBand="1"/>
      </w:tblPr>
      <w:tblGrid>
        <w:gridCol w:w="710"/>
        <w:gridCol w:w="1134"/>
        <w:gridCol w:w="2835"/>
        <w:gridCol w:w="3793"/>
      </w:tblGrid>
      <w:tr w:rsidR="00264B8D" w:rsidRPr="00E00D97" w:rsidTr="000D11F0">
        <w:tc>
          <w:tcPr>
            <w:tcW w:w="710" w:type="dxa"/>
          </w:tcPr>
          <w:p w:rsidR="00264B8D" w:rsidRPr="00E00D97" w:rsidRDefault="00264B8D" w:rsidP="000D11F0">
            <w:pPr>
              <w:spacing w:before="120" w:after="120"/>
              <w:rPr>
                <w:rFonts w:ascii="Arial" w:hAnsi="Arial" w:cs="Arial"/>
              </w:rPr>
            </w:pPr>
            <w:r w:rsidRPr="00E00D97">
              <w:rPr>
                <w:rFonts w:ascii="Arial" w:hAnsi="Arial" w:cs="Arial"/>
              </w:rPr>
              <w:t>Rev. No.</w:t>
            </w:r>
          </w:p>
        </w:tc>
        <w:tc>
          <w:tcPr>
            <w:tcW w:w="1134" w:type="dxa"/>
          </w:tcPr>
          <w:p w:rsidR="00264B8D" w:rsidRPr="00E00D97" w:rsidRDefault="00264B8D" w:rsidP="000D11F0">
            <w:pPr>
              <w:spacing w:before="120" w:after="120"/>
              <w:rPr>
                <w:rFonts w:ascii="Arial" w:hAnsi="Arial" w:cs="Arial"/>
              </w:rPr>
            </w:pPr>
            <w:r w:rsidRPr="00E00D97">
              <w:rPr>
                <w:rFonts w:ascii="Arial" w:hAnsi="Arial" w:cs="Arial"/>
              </w:rPr>
              <w:t>Date</w:t>
            </w:r>
          </w:p>
        </w:tc>
        <w:tc>
          <w:tcPr>
            <w:tcW w:w="2835" w:type="dxa"/>
          </w:tcPr>
          <w:p w:rsidR="00264B8D" w:rsidRPr="00E00D97" w:rsidRDefault="00264B8D" w:rsidP="000D11F0">
            <w:pPr>
              <w:spacing w:before="120" w:after="120"/>
              <w:ind w:right="1068"/>
              <w:rPr>
                <w:rFonts w:ascii="Arial" w:hAnsi="Arial" w:cs="Arial"/>
              </w:rPr>
            </w:pPr>
            <w:r w:rsidRPr="00E00D97">
              <w:rPr>
                <w:rFonts w:ascii="Arial" w:hAnsi="Arial" w:cs="Arial"/>
              </w:rPr>
              <w:t>Author</w:t>
            </w:r>
            <w:r>
              <w:rPr>
                <w:rFonts w:ascii="Arial" w:hAnsi="Arial" w:cs="Arial"/>
              </w:rPr>
              <w:t>(s)</w:t>
            </w:r>
          </w:p>
        </w:tc>
        <w:tc>
          <w:tcPr>
            <w:tcW w:w="3793" w:type="dxa"/>
          </w:tcPr>
          <w:p w:rsidR="00264B8D" w:rsidRPr="00E00D97" w:rsidRDefault="00264B8D" w:rsidP="000D11F0">
            <w:pPr>
              <w:spacing w:before="120" w:after="120"/>
              <w:rPr>
                <w:rFonts w:ascii="Arial" w:hAnsi="Arial" w:cs="Arial"/>
              </w:rPr>
            </w:pPr>
            <w:r w:rsidRPr="00E00D97">
              <w:rPr>
                <w:rFonts w:ascii="Arial" w:hAnsi="Arial" w:cs="Arial"/>
              </w:rPr>
              <w:t>Description</w:t>
            </w:r>
          </w:p>
        </w:tc>
      </w:tr>
      <w:tr w:rsidR="00264B8D" w:rsidRPr="00E00D97" w:rsidTr="000D11F0">
        <w:trPr>
          <w:trHeight w:val="1745"/>
        </w:trPr>
        <w:tc>
          <w:tcPr>
            <w:tcW w:w="710" w:type="dxa"/>
          </w:tcPr>
          <w:p w:rsidR="00264B8D" w:rsidRPr="00E00D97" w:rsidRDefault="00264B8D" w:rsidP="000D11F0">
            <w:pPr>
              <w:spacing w:before="120" w:after="120"/>
              <w:rPr>
                <w:rFonts w:ascii="Arial" w:hAnsi="Arial" w:cs="Arial"/>
              </w:rPr>
            </w:pPr>
            <w:r w:rsidRPr="00E00D97">
              <w:rPr>
                <w:rFonts w:ascii="Arial" w:hAnsi="Arial" w:cs="Arial"/>
              </w:rPr>
              <w:t>1.0</w:t>
            </w:r>
          </w:p>
        </w:tc>
        <w:tc>
          <w:tcPr>
            <w:tcW w:w="1134" w:type="dxa"/>
          </w:tcPr>
          <w:p w:rsidR="00264B8D" w:rsidRPr="00E00D97" w:rsidRDefault="0069640B" w:rsidP="0069640B">
            <w:pPr>
              <w:spacing w:before="120" w:after="120"/>
              <w:rPr>
                <w:rFonts w:ascii="Arial" w:hAnsi="Arial" w:cs="Arial"/>
              </w:rPr>
            </w:pPr>
            <w:r>
              <w:rPr>
                <w:rFonts w:ascii="Arial" w:hAnsi="Arial" w:cs="Arial"/>
              </w:rPr>
              <w:t>12</w:t>
            </w:r>
            <w:r w:rsidR="00264B8D">
              <w:rPr>
                <w:rFonts w:ascii="Arial" w:hAnsi="Arial" w:cs="Arial"/>
              </w:rPr>
              <w:t xml:space="preserve"> </w:t>
            </w:r>
            <w:r>
              <w:rPr>
                <w:rFonts w:ascii="Arial" w:hAnsi="Arial" w:cs="Arial"/>
              </w:rPr>
              <w:t>FEB 2020</w:t>
            </w:r>
          </w:p>
        </w:tc>
        <w:tc>
          <w:tcPr>
            <w:tcW w:w="2835" w:type="dxa"/>
          </w:tcPr>
          <w:p w:rsidR="00264B8D" w:rsidRDefault="00264B8D" w:rsidP="000B5ABA">
            <w:pPr>
              <w:pStyle w:val="ListParagraph"/>
              <w:numPr>
                <w:ilvl w:val="0"/>
                <w:numId w:val="7"/>
              </w:numPr>
              <w:spacing w:before="120" w:after="120" w:line="276" w:lineRule="auto"/>
              <w:ind w:left="283"/>
              <w:contextualSpacing/>
              <w:rPr>
                <w:rFonts w:ascii="Arial" w:hAnsi="Arial" w:cs="Arial"/>
              </w:rPr>
            </w:pPr>
            <w:r>
              <w:rPr>
                <w:rFonts w:ascii="Arial" w:hAnsi="Arial" w:cs="Arial"/>
              </w:rPr>
              <w:t xml:space="preserve">Noor </w:t>
            </w:r>
            <w:proofErr w:type="spellStart"/>
            <w:r>
              <w:rPr>
                <w:rFonts w:ascii="Arial" w:hAnsi="Arial" w:cs="Arial"/>
              </w:rPr>
              <w:t>Mohd</w:t>
            </w:r>
            <w:proofErr w:type="spellEnd"/>
            <w:r>
              <w:rPr>
                <w:rFonts w:ascii="Arial" w:hAnsi="Arial" w:cs="Arial"/>
              </w:rPr>
              <w:t xml:space="preserve"> </w:t>
            </w:r>
            <w:proofErr w:type="spellStart"/>
            <w:r>
              <w:rPr>
                <w:rFonts w:ascii="Arial" w:hAnsi="Arial" w:cs="Arial"/>
              </w:rPr>
              <w:t>Ariff</w:t>
            </w:r>
            <w:proofErr w:type="spellEnd"/>
          </w:p>
          <w:p w:rsidR="00264B8D" w:rsidRDefault="0069640B" w:rsidP="000B5ABA">
            <w:pPr>
              <w:pStyle w:val="ListParagraph"/>
              <w:numPr>
                <w:ilvl w:val="0"/>
                <w:numId w:val="7"/>
              </w:numPr>
              <w:spacing w:before="120" w:after="120" w:line="276" w:lineRule="auto"/>
              <w:ind w:left="283"/>
              <w:contextualSpacing/>
              <w:rPr>
                <w:rFonts w:ascii="Arial" w:hAnsi="Arial" w:cs="Arial"/>
              </w:rPr>
            </w:pPr>
            <w:r>
              <w:rPr>
                <w:rFonts w:ascii="Arial" w:hAnsi="Arial" w:cs="Arial"/>
              </w:rPr>
              <w:t xml:space="preserve">Ahmad </w:t>
            </w:r>
            <w:proofErr w:type="spellStart"/>
            <w:r>
              <w:rPr>
                <w:rFonts w:ascii="Arial" w:hAnsi="Arial" w:cs="Arial"/>
              </w:rPr>
              <w:t>Nizamudin</w:t>
            </w:r>
            <w:proofErr w:type="spellEnd"/>
          </w:p>
          <w:p w:rsidR="00264B8D" w:rsidRPr="003C513A" w:rsidRDefault="00264B8D" w:rsidP="000B5ABA">
            <w:pPr>
              <w:pStyle w:val="ListParagraph"/>
              <w:numPr>
                <w:ilvl w:val="0"/>
                <w:numId w:val="7"/>
              </w:numPr>
              <w:spacing w:before="120" w:after="120" w:line="276" w:lineRule="auto"/>
              <w:ind w:left="283"/>
              <w:contextualSpacing/>
              <w:rPr>
                <w:rFonts w:ascii="Arial" w:hAnsi="Arial" w:cs="Arial"/>
              </w:rPr>
            </w:pPr>
          </w:p>
        </w:tc>
        <w:tc>
          <w:tcPr>
            <w:tcW w:w="3793" w:type="dxa"/>
          </w:tcPr>
          <w:p w:rsidR="00264B8D" w:rsidRPr="00E00D97" w:rsidRDefault="00264B8D" w:rsidP="000B5ABA">
            <w:pPr>
              <w:pStyle w:val="ListParagraph"/>
              <w:numPr>
                <w:ilvl w:val="0"/>
                <w:numId w:val="8"/>
              </w:numPr>
              <w:spacing w:before="120" w:after="120" w:line="276" w:lineRule="auto"/>
              <w:ind w:left="283"/>
              <w:contextualSpacing/>
              <w:rPr>
                <w:rFonts w:ascii="Arial" w:hAnsi="Arial" w:cs="Arial"/>
              </w:rPr>
            </w:pPr>
            <w:r w:rsidRPr="00E00D97">
              <w:rPr>
                <w:rFonts w:ascii="Arial" w:hAnsi="Arial" w:cs="Arial"/>
              </w:rPr>
              <w:t xml:space="preserve">Update to new </w:t>
            </w:r>
            <w:proofErr w:type="spellStart"/>
            <w:r w:rsidRPr="00E00D97">
              <w:rPr>
                <w:rFonts w:ascii="Arial" w:hAnsi="Arial" w:cs="Arial"/>
              </w:rPr>
              <w:t>UTeM</w:t>
            </w:r>
            <w:proofErr w:type="spellEnd"/>
            <w:r w:rsidRPr="00E00D97">
              <w:rPr>
                <w:rFonts w:ascii="Arial" w:hAnsi="Arial" w:cs="Arial"/>
              </w:rPr>
              <w:t xml:space="preserve"> logo </w:t>
            </w:r>
          </w:p>
          <w:p w:rsidR="00264B8D" w:rsidRPr="00E00D97" w:rsidRDefault="00264B8D" w:rsidP="000B5ABA">
            <w:pPr>
              <w:pStyle w:val="ListParagraph"/>
              <w:numPr>
                <w:ilvl w:val="0"/>
                <w:numId w:val="8"/>
              </w:numPr>
              <w:spacing w:before="120" w:after="120" w:line="276" w:lineRule="auto"/>
              <w:ind w:left="275"/>
              <w:contextualSpacing/>
              <w:rPr>
                <w:rFonts w:ascii="Arial" w:hAnsi="Arial" w:cs="Arial"/>
              </w:rPr>
            </w:pPr>
            <w:r w:rsidRPr="00E00D97">
              <w:rPr>
                <w:rFonts w:ascii="Arial" w:hAnsi="Arial" w:cs="Arial"/>
              </w:rPr>
              <w:t>Update faculty's name</w:t>
            </w:r>
          </w:p>
          <w:p w:rsidR="00264B8D" w:rsidRPr="00E00D97" w:rsidRDefault="00264B8D" w:rsidP="000B5ABA">
            <w:pPr>
              <w:pStyle w:val="ListParagraph"/>
              <w:numPr>
                <w:ilvl w:val="0"/>
                <w:numId w:val="8"/>
              </w:numPr>
              <w:spacing w:before="120" w:after="120" w:line="276" w:lineRule="auto"/>
              <w:ind w:left="275"/>
              <w:contextualSpacing/>
              <w:rPr>
                <w:rFonts w:ascii="Arial" w:hAnsi="Arial" w:cs="Arial"/>
              </w:rPr>
            </w:pPr>
            <w:r w:rsidRPr="00E00D97">
              <w:rPr>
                <w:rFonts w:ascii="Arial" w:hAnsi="Arial" w:cs="Arial"/>
              </w:rPr>
              <w:t>Change "course" to "</w:t>
            </w:r>
            <w:proofErr w:type="spellStart"/>
            <w:r w:rsidRPr="00E00D97">
              <w:rPr>
                <w:rFonts w:ascii="Arial" w:hAnsi="Arial" w:cs="Arial"/>
              </w:rPr>
              <w:t>programme</w:t>
            </w:r>
            <w:proofErr w:type="spellEnd"/>
            <w:r w:rsidRPr="00E00D97">
              <w:rPr>
                <w:rFonts w:ascii="Arial" w:hAnsi="Arial" w:cs="Arial"/>
              </w:rPr>
              <w:t>"</w:t>
            </w:r>
          </w:p>
          <w:p w:rsidR="00264B8D" w:rsidRDefault="00264B8D" w:rsidP="000B5ABA">
            <w:pPr>
              <w:pStyle w:val="ListParagraph"/>
              <w:numPr>
                <w:ilvl w:val="0"/>
                <w:numId w:val="8"/>
              </w:numPr>
              <w:spacing w:before="120" w:after="120" w:line="276" w:lineRule="auto"/>
              <w:ind w:left="275"/>
              <w:contextualSpacing/>
              <w:rPr>
                <w:rFonts w:ascii="Arial" w:hAnsi="Arial" w:cs="Arial"/>
              </w:rPr>
            </w:pPr>
            <w:r w:rsidRPr="00E00D97">
              <w:rPr>
                <w:rFonts w:ascii="Arial" w:hAnsi="Arial" w:cs="Arial"/>
              </w:rPr>
              <w:t>Remove verification stamp</w:t>
            </w:r>
          </w:p>
          <w:p w:rsidR="00264B8D" w:rsidRPr="0069640B" w:rsidRDefault="00264B8D" w:rsidP="0069640B">
            <w:pPr>
              <w:spacing w:before="120" w:after="120" w:line="276" w:lineRule="auto"/>
              <w:ind w:left="-85"/>
              <w:contextualSpacing/>
              <w:rPr>
                <w:rFonts w:ascii="Arial" w:hAnsi="Arial" w:cs="Arial"/>
              </w:rPr>
            </w:pPr>
          </w:p>
        </w:tc>
      </w:tr>
      <w:tr w:rsidR="00264B8D" w:rsidRPr="00E00D97" w:rsidTr="000D11F0">
        <w:trPr>
          <w:trHeight w:val="1745"/>
        </w:trPr>
        <w:tc>
          <w:tcPr>
            <w:tcW w:w="710" w:type="dxa"/>
          </w:tcPr>
          <w:p w:rsidR="00264B8D" w:rsidRPr="00E00D97" w:rsidRDefault="00264B8D" w:rsidP="000D11F0">
            <w:pPr>
              <w:spacing w:before="120" w:after="120"/>
              <w:rPr>
                <w:rFonts w:ascii="Arial" w:hAnsi="Arial" w:cs="Arial"/>
              </w:rPr>
            </w:pPr>
          </w:p>
        </w:tc>
        <w:tc>
          <w:tcPr>
            <w:tcW w:w="1134" w:type="dxa"/>
          </w:tcPr>
          <w:p w:rsidR="00264B8D" w:rsidRPr="00E00D97" w:rsidRDefault="00264B8D" w:rsidP="000D11F0">
            <w:pPr>
              <w:spacing w:before="120" w:after="120"/>
              <w:rPr>
                <w:rFonts w:ascii="Arial" w:hAnsi="Arial" w:cs="Arial"/>
              </w:rPr>
            </w:pPr>
          </w:p>
        </w:tc>
        <w:tc>
          <w:tcPr>
            <w:tcW w:w="2835" w:type="dxa"/>
          </w:tcPr>
          <w:p w:rsidR="00264B8D" w:rsidRPr="00E00D97" w:rsidRDefault="00264B8D" w:rsidP="000D11F0">
            <w:pPr>
              <w:spacing w:before="120" w:after="120"/>
              <w:rPr>
                <w:rFonts w:ascii="Arial" w:hAnsi="Arial" w:cs="Arial"/>
              </w:rPr>
            </w:pPr>
          </w:p>
        </w:tc>
        <w:tc>
          <w:tcPr>
            <w:tcW w:w="3793" w:type="dxa"/>
          </w:tcPr>
          <w:p w:rsidR="00264B8D" w:rsidRPr="00E00D97" w:rsidRDefault="00264B8D" w:rsidP="000D11F0">
            <w:pPr>
              <w:spacing w:before="120" w:after="120"/>
              <w:ind w:left="-85"/>
              <w:rPr>
                <w:rFonts w:ascii="Arial" w:hAnsi="Arial" w:cs="Arial"/>
              </w:rPr>
            </w:pPr>
          </w:p>
        </w:tc>
      </w:tr>
      <w:tr w:rsidR="00264B8D" w:rsidRPr="00E00D97" w:rsidTr="000D11F0">
        <w:trPr>
          <w:trHeight w:val="1745"/>
        </w:trPr>
        <w:tc>
          <w:tcPr>
            <w:tcW w:w="710" w:type="dxa"/>
          </w:tcPr>
          <w:p w:rsidR="00264B8D" w:rsidRPr="00E00D97" w:rsidRDefault="00264B8D" w:rsidP="000D11F0">
            <w:pPr>
              <w:spacing w:before="120" w:after="120"/>
              <w:rPr>
                <w:rFonts w:ascii="Arial" w:hAnsi="Arial" w:cs="Arial"/>
              </w:rPr>
            </w:pPr>
          </w:p>
        </w:tc>
        <w:tc>
          <w:tcPr>
            <w:tcW w:w="1134" w:type="dxa"/>
          </w:tcPr>
          <w:p w:rsidR="00264B8D" w:rsidRPr="00E00D97" w:rsidRDefault="00264B8D" w:rsidP="000D11F0">
            <w:pPr>
              <w:spacing w:before="120" w:after="120"/>
              <w:rPr>
                <w:rFonts w:ascii="Arial" w:hAnsi="Arial" w:cs="Arial"/>
              </w:rPr>
            </w:pPr>
          </w:p>
        </w:tc>
        <w:tc>
          <w:tcPr>
            <w:tcW w:w="2835" w:type="dxa"/>
          </w:tcPr>
          <w:p w:rsidR="00264B8D" w:rsidRPr="00E00D97" w:rsidRDefault="00264B8D" w:rsidP="000D11F0">
            <w:pPr>
              <w:spacing w:before="120" w:after="120"/>
              <w:rPr>
                <w:rFonts w:ascii="Arial" w:hAnsi="Arial" w:cs="Arial"/>
              </w:rPr>
            </w:pPr>
          </w:p>
        </w:tc>
        <w:tc>
          <w:tcPr>
            <w:tcW w:w="3793" w:type="dxa"/>
          </w:tcPr>
          <w:p w:rsidR="00264B8D" w:rsidRPr="00E00D97" w:rsidRDefault="00264B8D" w:rsidP="000D11F0">
            <w:pPr>
              <w:spacing w:before="120" w:after="120"/>
              <w:ind w:left="-85"/>
              <w:rPr>
                <w:rFonts w:ascii="Arial" w:hAnsi="Arial" w:cs="Arial"/>
              </w:rPr>
            </w:pPr>
          </w:p>
        </w:tc>
      </w:tr>
    </w:tbl>
    <w:p w:rsidR="00264B8D" w:rsidRPr="0070299C" w:rsidRDefault="00264B8D" w:rsidP="0035377C">
      <w:pPr>
        <w:spacing w:line="276" w:lineRule="auto"/>
        <w:ind w:right="605"/>
        <w:jc w:val="both"/>
        <w:rPr>
          <w:rFonts w:ascii="Arial" w:hAnsi="Arial" w:cs="Arial"/>
          <w:b/>
          <w:sz w:val="20"/>
          <w:szCs w:val="20"/>
          <w:lang w:val="ms-MY"/>
        </w:rPr>
        <w:sectPr w:rsidR="00264B8D" w:rsidRPr="0070299C" w:rsidSect="00333EB7">
          <w:headerReference w:type="default" r:id="rId10"/>
          <w:footerReference w:type="default" r:id="rId11"/>
          <w:pgSz w:w="11907" w:h="16840" w:code="9"/>
          <w:pgMar w:top="1264" w:right="1355" w:bottom="1440" w:left="1797" w:header="720" w:footer="720" w:gutter="0"/>
          <w:pgNumType w:start="1"/>
          <w:cols w:space="720"/>
          <w:docGrid w:linePitch="360"/>
        </w:sectPr>
      </w:pPr>
    </w:p>
    <w:p w:rsidR="005502B0" w:rsidRPr="0070299C" w:rsidRDefault="005502B0" w:rsidP="005502B0">
      <w:pPr>
        <w:pStyle w:val="Heading2"/>
        <w:numPr>
          <w:ilvl w:val="0"/>
          <w:numId w:val="4"/>
        </w:numPr>
        <w:tabs>
          <w:tab w:val="clear" w:pos="360"/>
        </w:tabs>
        <w:ind w:left="142" w:firstLine="0"/>
      </w:pPr>
      <w:r w:rsidRPr="0070299C">
        <w:lastRenderedPageBreak/>
        <w:t>OBJECTIVES</w:t>
      </w:r>
    </w:p>
    <w:p w:rsidR="005502B0" w:rsidRPr="008122D1" w:rsidRDefault="005502B0" w:rsidP="005502B0">
      <w:pPr>
        <w:ind w:left="142"/>
        <w:rPr>
          <w:rFonts w:ascii="Arial" w:hAnsi="Arial" w:cs="Arial"/>
          <w:bCs/>
          <w:sz w:val="20"/>
          <w:szCs w:val="20"/>
          <w:lang w:val="ms-MY"/>
        </w:rPr>
      </w:pPr>
    </w:p>
    <w:p w:rsidR="005502B0" w:rsidRPr="00BD2C93" w:rsidRDefault="005502B0" w:rsidP="005502B0">
      <w:pPr>
        <w:numPr>
          <w:ilvl w:val="0"/>
          <w:numId w:val="2"/>
        </w:numPr>
        <w:tabs>
          <w:tab w:val="clear" w:pos="720"/>
          <w:tab w:val="num" w:pos="426"/>
        </w:tabs>
        <w:ind w:left="142" w:firstLine="0"/>
        <w:rPr>
          <w:rFonts w:ascii="Arial" w:hAnsi="Arial" w:cs="Arial"/>
          <w:bCs/>
          <w:sz w:val="20"/>
          <w:szCs w:val="20"/>
        </w:rPr>
      </w:pPr>
      <w:r w:rsidRPr="007916A1">
        <w:rPr>
          <w:rFonts w:ascii="Arial" w:hAnsi="Arial" w:cs="Arial"/>
          <w:spacing w:val="2"/>
          <w:sz w:val="20"/>
          <w:szCs w:val="20"/>
        </w:rPr>
        <w:t>T</w:t>
      </w:r>
      <w:r w:rsidRPr="007916A1">
        <w:rPr>
          <w:rFonts w:ascii="Arial" w:hAnsi="Arial" w:cs="Arial"/>
          <w:sz w:val="20"/>
          <w:szCs w:val="20"/>
        </w:rPr>
        <w:t>o</w:t>
      </w:r>
      <w:r w:rsidRPr="007916A1">
        <w:rPr>
          <w:rFonts w:ascii="Arial" w:hAnsi="Arial" w:cs="Arial"/>
          <w:spacing w:val="9"/>
          <w:sz w:val="20"/>
          <w:szCs w:val="20"/>
        </w:rPr>
        <w:t xml:space="preserve"> </w:t>
      </w:r>
      <w:r w:rsidRPr="007916A1">
        <w:rPr>
          <w:rFonts w:ascii="Arial" w:hAnsi="Arial" w:cs="Arial"/>
          <w:spacing w:val="2"/>
          <w:sz w:val="20"/>
          <w:szCs w:val="20"/>
        </w:rPr>
        <w:t>c</w:t>
      </w:r>
      <w:r w:rsidRPr="007916A1">
        <w:rPr>
          <w:rFonts w:ascii="Arial" w:hAnsi="Arial" w:cs="Arial"/>
          <w:spacing w:val="1"/>
          <w:sz w:val="20"/>
          <w:szCs w:val="20"/>
        </w:rPr>
        <w:t>o</w:t>
      </w:r>
      <w:r w:rsidRPr="007916A1">
        <w:rPr>
          <w:rFonts w:ascii="Arial" w:hAnsi="Arial" w:cs="Arial"/>
          <w:spacing w:val="2"/>
          <w:sz w:val="20"/>
          <w:szCs w:val="20"/>
        </w:rPr>
        <w:t>ns</w:t>
      </w:r>
      <w:r w:rsidRPr="007916A1">
        <w:rPr>
          <w:rFonts w:ascii="Arial" w:hAnsi="Arial" w:cs="Arial"/>
          <w:spacing w:val="1"/>
          <w:sz w:val="20"/>
          <w:szCs w:val="20"/>
        </w:rPr>
        <w:t>t</w:t>
      </w:r>
      <w:r w:rsidRPr="007916A1">
        <w:rPr>
          <w:rFonts w:ascii="Arial" w:hAnsi="Arial" w:cs="Arial"/>
          <w:sz w:val="20"/>
          <w:szCs w:val="20"/>
        </w:rPr>
        <w:t>ruct</w:t>
      </w:r>
      <w:r w:rsidRPr="007916A1">
        <w:rPr>
          <w:rFonts w:ascii="Arial" w:hAnsi="Arial" w:cs="Arial"/>
          <w:spacing w:val="8"/>
          <w:sz w:val="20"/>
          <w:szCs w:val="20"/>
        </w:rPr>
        <w:t xml:space="preserve"> </w:t>
      </w:r>
      <w:r w:rsidRPr="007916A1">
        <w:rPr>
          <w:rFonts w:ascii="Arial" w:hAnsi="Arial" w:cs="Arial"/>
          <w:spacing w:val="2"/>
          <w:sz w:val="20"/>
          <w:szCs w:val="20"/>
        </w:rPr>
        <w:t>an</w:t>
      </w:r>
      <w:r w:rsidRPr="007916A1">
        <w:rPr>
          <w:rFonts w:ascii="Arial" w:hAnsi="Arial" w:cs="Arial"/>
          <w:sz w:val="20"/>
          <w:szCs w:val="20"/>
        </w:rPr>
        <w:t>d</w:t>
      </w:r>
      <w:r w:rsidRPr="007916A1">
        <w:rPr>
          <w:rFonts w:ascii="Arial" w:hAnsi="Arial" w:cs="Arial"/>
          <w:spacing w:val="8"/>
          <w:sz w:val="20"/>
          <w:szCs w:val="20"/>
        </w:rPr>
        <w:t xml:space="preserve"> </w:t>
      </w:r>
      <w:r w:rsidRPr="007916A1">
        <w:rPr>
          <w:rFonts w:ascii="Arial" w:hAnsi="Arial" w:cs="Arial"/>
          <w:spacing w:val="1"/>
          <w:sz w:val="20"/>
          <w:szCs w:val="20"/>
        </w:rPr>
        <w:t>t</w:t>
      </w:r>
      <w:r w:rsidRPr="007916A1">
        <w:rPr>
          <w:rFonts w:ascii="Arial" w:hAnsi="Arial" w:cs="Arial"/>
          <w:spacing w:val="2"/>
          <w:sz w:val="20"/>
          <w:szCs w:val="20"/>
        </w:rPr>
        <w:t>es</w:t>
      </w:r>
      <w:r w:rsidRPr="007916A1">
        <w:rPr>
          <w:rFonts w:ascii="Arial" w:hAnsi="Arial" w:cs="Arial"/>
          <w:sz w:val="20"/>
          <w:szCs w:val="20"/>
        </w:rPr>
        <w:t>t</w:t>
      </w:r>
      <w:r w:rsidRPr="007916A1">
        <w:rPr>
          <w:rFonts w:ascii="Arial" w:hAnsi="Arial" w:cs="Arial"/>
          <w:spacing w:val="6"/>
          <w:sz w:val="20"/>
          <w:szCs w:val="20"/>
        </w:rPr>
        <w:t xml:space="preserve"> </w:t>
      </w:r>
      <w:r w:rsidRPr="007916A1">
        <w:rPr>
          <w:rFonts w:ascii="Arial" w:hAnsi="Arial" w:cs="Arial"/>
          <w:spacing w:val="2"/>
          <w:sz w:val="20"/>
          <w:szCs w:val="20"/>
        </w:rPr>
        <w:t>p</w:t>
      </w:r>
      <w:r w:rsidRPr="007916A1">
        <w:rPr>
          <w:rFonts w:ascii="Arial" w:hAnsi="Arial" w:cs="Arial"/>
          <w:spacing w:val="1"/>
          <w:sz w:val="20"/>
          <w:szCs w:val="20"/>
        </w:rPr>
        <w:t>r</w:t>
      </w:r>
      <w:r w:rsidRPr="007916A1">
        <w:rPr>
          <w:rFonts w:ascii="Arial" w:hAnsi="Arial" w:cs="Arial"/>
          <w:spacing w:val="2"/>
          <w:sz w:val="20"/>
          <w:szCs w:val="20"/>
        </w:rPr>
        <w:t>og</w:t>
      </w:r>
      <w:r w:rsidRPr="007916A1">
        <w:rPr>
          <w:rFonts w:ascii="Arial" w:hAnsi="Arial" w:cs="Arial"/>
          <w:spacing w:val="1"/>
          <w:sz w:val="20"/>
          <w:szCs w:val="20"/>
        </w:rPr>
        <w:t>r</w:t>
      </w:r>
      <w:r w:rsidRPr="007916A1">
        <w:rPr>
          <w:rFonts w:ascii="Arial" w:hAnsi="Arial" w:cs="Arial"/>
          <w:spacing w:val="2"/>
          <w:sz w:val="20"/>
          <w:szCs w:val="20"/>
        </w:rPr>
        <w:t>a</w:t>
      </w:r>
      <w:r w:rsidRPr="007916A1">
        <w:rPr>
          <w:rFonts w:ascii="Arial" w:hAnsi="Arial" w:cs="Arial"/>
          <w:spacing w:val="3"/>
          <w:sz w:val="20"/>
          <w:szCs w:val="20"/>
        </w:rPr>
        <w:t>m</w:t>
      </w:r>
      <w:r w:rsidRPr="007916A1">
        <w:rPr>
          <w:rFonts w:ascii="Arial" w:hAnsi="Arial" w:cs="Arial"/>
          <w:sz w:val="20"/>
          <w:szCs w:val="20"/>
        </w:rPr>
        <w:t>s</w:t>
      </w:r>
      <w:r w:rsidRPr="007916A1">
        <w:rPr>
          <w:rFonts w:ascii="Arial" w:hAnsi="Arial" w:cs="Arial"/>
          <w:spacing w:val="7"/>
          <w:sz w:val="20"/>
          <w:szCs w:val="20"/>
        </w:rPr>
        <w:t xml:space="preserve"> </w:t>
      </w:r>
      <w:r w:rsidRPr="007916A1">
        <w:rPr>
          <w:rFonts w:ascii="Arial" w:hAnsi="Arial" w:cs="Arial"/>
          <w:spacing w:val="2"/>
          <w:sz w:val="20"/>
          <w:szCs w:val="20"/>
        </w:rPr>
        <w:t>us</w:t>
      </w:r>
      <w:r w:rsidRPr="007916A1">
        <w:rPr>
          <w:rFonts w:ascii="Arial" w:hAnsi="Arial" w:cs="Arial"/>
          <w:spacing w:val="1"/>
          <w:sz w:val="20"/>
          <w:szCs w:val="20"/>
        </w:rPr>
        <w:t>i</w:t>
      </w:r>
      <w:r w:rsidRPr="007916A1">
        <w:rPr>
          <w:rFonts w:ascii="Arial" w:hAnsi="Arial" w:cs="Arial"/>
          <w:spacing w:val="2"/>
          <w:sz w:val="20"/>
          <w:szCs w:val="20"/>
        </w:rPr>
        <w:t>n</w:t>
      </w:r>
      <w:r w:rsidRPr="007916A1">
        <w:rPr>
          <w:rFonts w:ascii="Arial" w:hAnsi="Arial" w:cs="Arial"/>
          <w:sz w:val="20"/>
          <w:szCs w:val="20"/>
        </w:rPr>
        <w:t>g</w:t>
      </w:r>
      <w:r w:rsidRPr="007916A1">
        <w:rPr>
          <w:rFonts w:ascii="Arial" w:hAnsi="Arial" w:cs="Arial"/>
          <w:spacing w:val="8"/>
          <w:sz w:val="20"/>
          <w:szCs w:val="20"/>
        </w:rPr>
        <w:t xml:space="preserve"> </w:t>
      </w:r>
      <w:r w:rsidRPr="007916A1">
        <w:rPr>
          <w:rFonts w:ascii="Arial" w:hAnsi="Arial" w:cs="Arial"/>
          <w:spacing w:val="1"/>
          <w:sz w:val="20"/>
          <w:szCs w:val="20"/>
        </w:rPr>
        <w:t>t</w:t>
      </w:r>
      <w:r w:rsidRPr="007916A1">
        <w:rPr>
          <w:rFonts w:ascii="Arial" w:hAnsi="Arial" w:cs="Arial"/>
          <w:spacing w:val="2"/>
          <w:sz w:val="20"/>
          <w:szCs w:val="20"/>
        </w:rPr>
        <w:t>h</w:t>
      </w:r>
      <w:r w:rsidRPr="007916A1">
        <w:rPr>
          <w:rFonts w:ascii="Arial" w:hAnsi="Arial" w:cs="Arial"/>
          <w:sz w:val="20"/>
          <w:szCs w:val="20"/>
        </w:rPr>
        <w:t>e</w:t>
      </w:r>
      <w:r w:rsidRPr="007916A1">
        <w:rPr>
          <w:rFonts w:ascii="Arial" w:hAnsi="Arial" w:cs="Arial"/>
          <w:spacing w:val="7"/>
          <w:sz w:val="20"/>
          <w:szCs w:val="20"/>
        </w:rPr>
        <w:t xml:space="preserve"> </w:t>
      </w:r>
      <w:r w:rsidRPr="007916A1">
        <w:rPr>
          <w:rFonts w:ascii="Arial" w:hAnsi="Arial" w:cs="Arial"/>
          <w:spacing w:val="1"/>
          <w:sz w:val="20"/>
          <w:szCs w:val="20"/>
        </w:rPr>
        <w:t>f</w:t>
      </w:r>
      <w:r w:rsidRPr="007916A1">
        <w:rPr>
          <w:rFonts w:ascii="Arial" w:hAnsi="Arial" w:cs="Arial"/>
          <w:spacing w:val="2"/>
          <w:sz w:val="20"/>
          <w:szCs w:val="20"/>
        </w:rPr>
        <w:t>o</w:t>
      </w:r>
      <w:r w:rsidRPr="007916A1">
        <w:rPr>
          <w:rFonts w:ascii="Arial" w:hAnsi="Arial" w:cs="Arial"/>
          <w:spacing w:val="1"/>
          <w:sz w:val="20"/>
          <w:szCs w:val="20"/>
        </w:rPr>
        <w:t>ll</w:t>
      </w:r>
      <w:r w:rsidRPr="007916A1">
        <w:rPr>
          <w:rFonts w:ascii="Arial" w:hAnsi="Arial" w:cs="Arial"/>
          <w:spacing w:val="2"/>
          <w:sz w:val="20"/>
          <w:szCs w:val="20"/>
        </w:rPr>
        <w:t>ow</w:t>
      </w:r>
      <w:r w:rsidRPr="007916A1">
        <w:rPr>
          <w:rFonts w:ascii="Arial" w:hAnsi="Arial" w:cs="Arial"/>
          <w:spacing w:val="1"/>
          <w:sz w:val="20"/>
          <w:szCs w:val="20"/>
        </w:rPr>
        <w:t>i</w:t>
      </w:r>
      <w:r w:rsidRPr="007916A1">
        <w:rPr>
          <w:rFonts w:ascii="Arial" w:hAnsi="Arial" w:cs="Arial"/>
          <w:spacing w:val="2"/>
          <w:sz w:val="20"/>
          <w:szCs w:val="20"/>
        </w:rPr>
        <w:t>n</w:t>
      </w:r>
      <w:r w:rsidRPr="007916A1">
        <w:rPr>
          <w:rFonts w:ascii="Arial" w:hAnsi="Arial" w:cs="Arial"/>
          <w:sz w:val="20"/>
          <w:szCs w:val="20"/>
        </w:rPr>
        <w:t>g</w:t>
      </w:r>
      <w:r w:rsidRPr="007916A1">
        <w:rPr>
          <w:rFonts w:ascii="Arial" w:hAnsi="Arial" w:cs="Arial"/>
          <w:spacing w:val="7"/>
          <w:sz w:val="20"/>
          <w:szCs w:val="20"/>
        </w:rPr>
        <w:t xml:space="preserve"> </w:t>
      </w:r>
      <w:r w:rsidRPr="007916A1">
        <w:rPr>
          <w:rFonts w:ascii="Arial" w:hAnsi="Arial" w:cs="Arial"/>
          <w:spacing w:val="2"/>
          <w:sz w:val="20"/>
          <w:szCs w:val="20"/>
        </w:rPr>
        <w:t>ca</w:t>
      </w:r>
      <w:r w:rsidRPr="007916A1">
        <w:rPr>
          <w:rFonts w:ascii="Arial" w:hAnsi="Arial" w:cs="Arial"/>
          <w:spacing w:val="1"/>
          <w:sz w:val="20"/>
          <w:szCs w:val="20"/>
        </w:rPr>
        <w:t>t</w:t>
      </w:r>
      <w:r w:rsidRPr="007916A1">
        <w:rPr>
          <w:rFonts w:ascii="Arial" w:hAnsi="Arial" w:cs="Arial"/>
          <w:spacing w:val="2"/>
          <w:sz w:val="20"/>
          <w:szCs w:val="20"/>
        </w:rPr>
        <w:t>ego</w:t>
      </w:r>
      <w:r w:rsidRPr="007916A1">
        <w:rPr>
          <w:rFonts w:ascii="Arial" w:hAnsi="Arial" w:cs="Arial"/>
          <w:spacing w:val="1"/>
          <w:sz w:val="20"/>
          <w:szCs w:val="20"/>
        </w:rPr>
        <w:t>ri</w:t>
      </w:r>
      <w:r w:rsidRPr="007916A1">
        <w:rPr>
          <w:rFonts w:ascii="Arial" w:hAnsi="Arial" w:cs="Arial"/>
          <w:spacing w:val="2"/>
          <w:sz w:val="20"/>
          <w:szCs w:val="20"/>
        </w:rPr>
        <w:t>e</w:t>
      </w:r>
      <w:r w:rsidRPr="007916A1">
        <w:rPr>
          <w:rFonts w:ascii="Arial" w:hAnsi="Arial" w:cs="Arial"/>
          <w:sz w:val="20"/>
          <w:szCs w:val="20"/>
        </w:rPr>
        <w:t>s</w:t>
      </w:r>
      <w:r w:rsidRPr="007916A1">
        <w:rPr>
          <w:rFonts w:ascii="Arial" w:hAnsi="Arial" w:cs="Arial"/>
          <w:spacing w:val="7"/>
          <w:sz w:val="20"/>
          <w:szCs w:val="20"/>
        </w:rPr>
        <w:t xml:space="preserve"> </w:t>
      </w:r>
      <w:r w:rsidRPr="007916A1">
        <w:rPr>
          <w:rFonts w:ascii="Arial" w:hAnsi="Arial" w:cs="Arial"/>
          <w:spacing w:val="2"/>
          <w:sz w:val="20"/>
          <w:szCs w:val="20"/>
        </w:rPr>
        <w:t>o</w:t>
      </w:r>
      <w:r w:rsidRPr="007916A1">
        <w:rPr>
          <w:rFonts w:ascii="Arial" w:hAnsi="Arial" w:cs="Arial"/>
          <w:sz w:val="20"/>
          <w:szCs w:val="20"/>
        </w:rPr>
        <w:t>f</w:t>
      </w:r>
      <w:r w:rsidRPr="007916A1">
        <w:rPr>
          <w:rFonts w:ascii="Arial" w:hAnsi="Arial" w:cs="Arial"/>
          <w:spacing w:val="7"/>
          <w:sz w:val="20"/>
          <w:szCs w:val="20"/>
        </w:rPr>
        <w:t xml:space="preserve"> </w:t>
      </w:r>
      <w:r w:rsidRPr="007916A1">
        <w:rPr>
          <w:rFonts w:ascii="Arial" w:hAnsi="Arial" w:cs="Arial"/>
          <w:spacing w:val="2"/>
          <w:sz w:val="20"/>
          <w:szCs w:val="20"/>
        </w:rPr>
        <w:t>808</w:t>
      </w:r>
      <w:r w:rsidRPr="007916A1">
        <w:rPr>
          <w:rFonts w:ascii="Arial" w:hAnsi="Arial" w:cs="Arial"/>
          <w:sz w:val="20"/>
          <w:szCs w:val="20"/>
        </w:rPr>
        <w:t>6</w:t>
      </w:r>
      <w:r w:rsidRPr="007916A1">
        <w:rPr>
          <w:rFonts w:ascii="Arial" w:hAnsi="Arial" w:cs="Arial"/>
          <w:spacing w:val="8"/>
          <w:sz w:val="20"/>
          <w:szCs w:val="20"/>
        </w:rPr>
        <w:t xml:space="preserve"> </w:t>
      </w:r>
      <w:r w:rsidRPr="007916A1">
        <w:rPr>
          <w:rFonts w:ascii="Arial" w:hAnsi="Arial" w:cs="Arial"/>
          <w:spacing w:val="1"/>
          <w:sz w:val="20"/>
          <w:szCs w:val="20"/>
        </w:rPr>
        <w:t>I</w:t>
      </w:r>
      <w:r w:rsidRPr="007916A1">
        <w:rPr>
          <w:rFonts w:ascii="Arial" w:hAnsi="Arial" w:cs="Arial"/>
          <w:spacing w:val="2"/>
          <w:sz w:val="20"/>
          <w:szCs w:val="20"/>
        </w:rPr>
        <w:t>ns</w:t>
      </w:r>
      <w:r w:rsidRPr="007916A1">
        <w:rPr>
          <w:rFonts w:ascii="Arial" w:hAnsi="Arial" w:cs="Arial"/>
          <w:spacing w:val="1"/>
          <w:sz w:val="20"/>
          <w:szCs w:val="20"/>
        </w:rPr>
        <w:t>tr</w:t>
      </w:r>
      <w:r w:rsidRPr="007916A1">
        <w:rPr>
          <w:rFonts w:ascii="Arial" w:hAnsi="Arial" w:cs="Arial"/>
          <w:spacing w:val="2"/>
          <w:sz w:val="20"/>
          <w:szCs w:val="20"/>
        </w:rPr>
        <w:t>uc</w:t>
      </w:r>
      <w:r w:rsidRPr="007916A1">
        <w:rPr>
          <w:rFonts w:ascii="Arial" w:hAnsi="Arial" w:cs="Arial"/>
          <w:spacing w:val="1"/>
          <w:sz w:val="20"/>
          <w:szCs w:val="20"/>
        </w:rPr>
        <w:t>ti</w:t>
      </w:r>
      <w:r w:rsidRPr="007916A1">
        <w:rPr>
          <w:rFonts w:ascii="Arial" w:hAnsi="Arial" w:cs="Arial"/>
          <w:spacing w:val="2"/>
          <w:sz w:val="20"/>
          <w:szCs w:val="20"/>
        </w:rPr>
        <w:t>o</w:t>
      </w:r>
      <w:r w:rsidRPr="007916A1">
        <w:rPr>
          <w:rFonts w:ascii="Arial" w:hAnsi="Arial" w:cs="Arial"/>
          <w:sz w:val="20"/>
          <w:szCs w:val="20"/>
        </w:rPr>
        <w:t>n</w:t>
      </w:r>
      <w:r w:rsidRPr="007916A1">
        <w:rPr>
          <w:rFonts w:ascii="Arial" w:hAnsi="Arial" w:cs="Arial"/>
          <w:spacing w:val="7"/>
          <w:sz w:val="20"/>
          <w:szCs w:val="20"/>
        </w:rPr>
        <w:t xml:space="preserve"> </w:t>
      </w:r>
      <w:r w:rsidRPr="007916A1">
        <w:rPr>
          <w:rFonts w:ascii="Arial" w:hAnsi="Arial" w:cs="Arial"/>
          <w:spacing w:val="2"/>
          <w:w w:val="103"/>
          <w:sz w:val="20"/>
          <w:szCs w:val="20"/>
        </w:rPr>
        <w:t>Se</w:t>
      </w:r>
      <w:r w:rsidRPr="007916A1">
        <w:rPr>
          <w:rFonts w:ascii="Arial" w:hAnsi="Arial" w:cs="Arial"/>
          <w:spacing w:val="1"/>
          <w:w w:val="103"/>
          <w:sz w:val="20"/>
          <w:szCs w:val="20"/>
        </w:rPr>
        <w:t>t</w:t>
      </w:r>
      <w:r w:rsidRPr="007916A1">
        <w:rPr>
          <w:rFonts w:ascii="Arial" w:hAnsi="Arial" w:cs="Arial"/>
          <w:w w:val="103"/>
          <w:sz w:val="20"/>
          <w:szCs w:val="20"/>
        </w:rPr>
        <w:t>:</w:t>
      </w:r>
    </w:p>
    <w:p w:rsidR="005502B0" w:rsidRPr="007916A1" w:rsidRDefault="005502B0" w:rsidP="005502B0">
      <w:pPr>
        <w:pStyle w:val="ListParagraph"/>
        <w:widowControl w:val="0"/>
        <w:tabs>
          <w:tab w:val="left" w:pos="1134"/>
        </w:tabs>
        <w:autoSpaceDE w:val="0"/>
        <w:autoSpaceDN w:val="0"/>
        <w:adjustRightInd w:val="0"/>
        <w:spacing w:before="12"/>
        <w:rPr>
          <w:rFonts w:ascii="Arial" w:hAnsi="Arial" w:cs="Arial"/>
          <w:sz w:val="20"/>
          <w:szCs w:val="20"/>
        </w:rPr>
      </w:pPr>
      <w:r w:rsidRPr="007916A1">
        <w:rPr>
          <w:w w:val="136"/>
        </w:rPr>
        <w:t>•</w:t>
      </w:r>
      <w:r w:rsidRPr="007916A1">
        <w:rPr>
          <w:rFonts w:ascii="Arial" w:hAnsi="Arial" w:cs="Arial"/>
          <w:sz w:val="20"/>
          <w:szCs w:val="20"/>
        </w:rPr>
        <w:tab/>
      </w:r>
      <w:r w:rsidRPr="007916A1">
        <w:rPr>
          <w:rFonts w:ascii="Arial" w:hAnsi="Arial" w:cs="Arial"/>
          <w:spacing w:val="2"/>
          <w:sz w:val="20"/>
          <w:szCs w:val="20"/>
        </w:rPr>
        <w:t>Da</w:t>
      </w:r>
      <w:r w:rsidRPr="007916A1">
        <w:rPr>
          <w:rFonts w:ascii="Arial" w:hAnsi="Arial" w:cs="Arial"/>
          <w:spacing w:val="1"/>
          <w:sz w:val="20"/>
          <w:szCs w:val="20"/>
        </w:rPr>
        <w:t>t</w:t>
      </w:r>
      <w:r w:rsidRPr="007916A1">
        <w:rPr>
          <w:rFonts w:ascii="Arial" w:hAnsi="Arial" w:cs="Arial"/>
          <w:sz w:val="20"/>
          <w:szCs w:val="20"/>
        </w:rPr>
        <w:t>a</w:t>
      </w:r>
      <w:r w:rsidRPr="007916A1">
        <w:rPr>
          <w:rFonts w:ascii="Arial" w:hAnsi="Arial" w:cs="Arial"/>
          <w:spacing w:val="9"/>
          <w:sz w:val="20"/>
          <w:szCs w:val="20"/>
        </w:rPr>
        <w:t xml:space="preserve"> </w:t>
      </w:r>
      <w:r w:rsidRPr="007916A1">
        <w:rPr>
          <w:rFonts w:ascii="Arial" w:hAnsi="Arial" w:cs="Arial"/>
          <w:spacing w:val="3"/>
          <w:w w:val="103"/>
          <w:sz w:val="20"/>
          <w:szCs w:val="20"/>
        </w:rPr>
        <w:t>M</w:t>
      </w:r>
      <w:r w:rsidRPr="007916A1">
        <w:rPr>
          <w:rFonts w:ascii="Arial" w:hAnsi="Arial" w:cs="Arial"/>
          <w:spacing w:val="2"/>
          <w:w w:val="103"/>
          <w:sz w:val="20"/>
          <w:szCs w:val="20"/>
        </w:rPr>
        <w:t>ove</w:t>
      </w:r>
      <w:r w:rsidRPr="007916A1">
        <w:rPr>
          <w:rFonts w:ascii="Arial" w:hAnsi="Arial" w:cs="Arial"/>
          <w:spacing w:val="3"/>
          <w:w w:val="103"/>
          <w:sz w:val="20"/>
          <w:szCs w:val="20"/>
        </w:rPr>
        <w:t>m</w:t>
      </w:r>
      <w:r w:rsidRPr="007916A1">
        <w:rPr>
          <w:rFonts w:ascii="Arial" w:hAnsi="Arial" w:cs="Arial"/>
          <w:spacing w:val="2"/>
          <w:w w:val="103"/>
          <w:sz w:val="20"/>
          <w:szCs w:val="20"/>
        </w:rPr>
        <w:t>en</w:t>
      </w:r>
      <w:r w:rsidRPr="007916A1">
        <w:rPr>
          <w:rFonts w:ascii="Arial" w:hAnsi="Arial" w:cs="Arial"/>
          <w:w w:val="103"/>
          <w:sz w:val="20"/>
          <w:szCs w:val="20"/>
        </w:rPr>
        <w:t>t</w:t>
      </w:r>
    </w:p>
    <w:p w:rsidR="005502B0" w:rsidRPr="007916A1" w:rsidRDefault="005502B0" w:rsidP="005502B0">
      <w:pPr>
        <w:pStyle w:val="ListParagraph"/>
        <w:widowControl w:val="0"/>
        <w:tabs>
          <w:tab w:val="left" w:pos="1134"/>
        </w:tabs>
        <w:autoSpaceDE w:val="0"/>
        <w:autoSpaceDN w:val="0"/>
        <w:adjustRightInd w:val="0"/>
        <w:spacing w:before="11"/>
        <w:rPr>
          <w:rFonts w:ascii="Arial" w:hAnsi="Arial" w:cs="Arial"/>
          <w:sz w:val="20"/>
          <w:szCs w:val="20"/>
        </w:rPr>
      </w:pPr>
      <w:r w:rsidRPr="007916A1">
        <w:rPr>
          <w:rFonts w:ascii="Arial" w:hAnsi="Arial" w:cs="Arial"/>
          <w:w w:val="136"/>
          <w:sz w:val="20"/>
          <w:szCs w:val="20"/>
        </w:rPr>
        <w:t>•</w:t>
      </w:r>
      <w:r w:rsidRPr="007916A1">
        <w:rPr>
          <w:rFonts w:ascii="Arial" w:hAnsi="Arial" w:cs="Arial"/>
          <w:sz w:val="20"/>
          <w:szCs w:val="20"/>
        </w:rPr>
        <w:tab/>
      </w:r>
      <w:r w:rsidRPr="007916A1">
        <w:rPr>
          <w:rFonts w:ascii="Arial" w:hAnsi="Arial" w:cs="Arial"/>
          <w:spacing w:val="2"/>
          <w:sz w:val="20"/>
          <w:szCs w:val="20"/>
        </w:rPr>
        <w:t>A</w:t>
      </w:r>
      <w:r w:rsidRPr="007916A1">
        <w:rPr>
          <w:rFonts w:ascii="Arial" w:hAnsi="Arial" w:cs="Arial"/>
          <w:spacing w:val="1"/>
          <w:sz w:val="20"/>
          <w:szCs w:val="20"/>
        </w:rPr>
        <w:t>rit</w:t>
      </w:r>
      <w:r w:rsidRPr="007916A1">
        <w:rPr>
          <w:rFonts w:ascii="Arial" w:hAnsi="Arial" w:cs="Arial"/>
          <w:spacing w:val="2"/>
          <w:sz w:val="20"/>
          <w:szCs w:val="20"/>
        </w:rPr>
        <w:t>h</w:t>
      </w:r>
      <w:r w:rsidRPr="007916A1">
        <w:rPr>
          <w:rFonts w:ascii="Arial" w:hAnsi="Arial" w:cs="Arial"/>
          <w:spacing w:val="3"/>
          <w:sz w:val="20"/>
          <w:szCs w:val="20"/>
        </w:rPr>
        <w:t>m</w:t>
      </w:r>
      <w:r w:rsidRPr="007916A1">
        <w:rPr>
          <w:rFonts w:ascii="Arial" w:hAnsi="Arial" w:cs="Arial"/>
          <w:spacing w:val="2"/>
          <w:sz w:val="20"/>
          <w:szCs w:val="20"/>
        </w:rPr>
        <w:t>e</w:t>
      </w:r>
      <w:r w:rsidRPr="007916A1">
        <w:rPr>
          <w:rFonts w:ascii="Arial" w:hAnsi="Arial" w:cs="Arial"/>
          <w:spacing w:val="1"/>
          <w:sz w:val="20"/>
          <w:szCs w:val="20"/>
        </w:rPr>
        <w:t>ti</w:t>
      </w:r>
      <w:r w:rsidRPr="007916A1">
        <w:rPr>
          <w:rFonts w:ascii="Arial" w:hAnsi="Arial" w:cs="Arial"/>
          <w:sz w:val="20"/>
          <w:szCs w:val="20"/>
        </w:rPr>
        <w:t>c</w:t>
      </w:r>
      <w:r w:rsidRPr="007916A1">
        <w:rPr>
          <w:rFonts w:ascii="Arial" w:hAnsi="Arial" w:cs="Arial"/>
          <w:spacing w:val="8"/>
          <w:sz w:val="20"/>
          <w:szCs w:val="20"/>
        </w:rPr>
        <w:t xml:space="preserve"> </w:t>
      </w:r>
      <w:r w:rsidRPr="007916A1">
        <w:rPr>
          <w:rFonts w:ascii="Arial" w:hAnsi="Arial" w:cs="Arial"/>
          <w:spacing w:val="2"/>
          <w:w w:val="103"/>
          <w:sz w:val="20"/>
          <w:szCs w:val="20"/>
        </w:rPr>
        <w:t>Ope</w:t>
      </w:r>
      <w:r w:rsidRPr="007916A1">
        <w:rPr>
          <w:rFonts w:ascii="Arial" w:hAnsi="Arial" w:cs="Arial"/>
          <w:spacing w:val="1"/>
          <w:w w:val="103"/>
          <w:sz w:val="20"/>
          <w:szCs w:val="20"/>
        </w:rPr>
        <w:t>r</w:t>
      </w:r>
      <w:r w:rsidRPr="007916A1">
        <w:rPr>
          <w:rFonts w:ascii="Arial" w:hAnsi="Arial" w:cs="Arial"/>
          <w:spacing w:val="2"/>
          <w:w w:val="103"/>
          <w:sz w:val="20"/>
          <w:szCs w:val="20"/>
        </w:rPr>
        <w:t>a</w:t>
      </w:r>
      <w:r w:rsidRPr="007916A1">
        <w:rPr>
          <w:rFonts w:ascii="Arial" w:hAnsi="Arial" w:cs="Arial"/>
          <w:spacing w:val="1"/>
          <w:w w:val="103"/>
          <w:sz w:val="20"/>
          <w:szCs w:val="20"/>
        </w:rPr>
        <w:t>ti</w:t>
      </w:r>
      <w:r w:rsidRPr="007916A1">
        <w:rPr>
          <w:rFonts w:ascii="Arial" w:hAnsi="Arial" w:cs="Arial"/>
          <w:spacing w:val="2"/>
          <w:w w:val="103"/>
          <w:sz w:val="20"/>
          <w:szCs w:val="20"/>
        </w:rPr>
        <w:t>on</w:t>
      </w:r>
      <w:r w:rsidRPr="007916A1">
        <w:rPr>
          <w:rFonts w:ascii="Arial" w:hAnsi="Arial" w:cs="Arial"/>
          <w:w w:val="103"/>
          <w:sz w:val="20"/>
          <w:szCs w:val="20"/>
        </w:rPr>
        <w:t>s</w:t>
      </w:r>
    </w:p>
    <w:p w:rsidR="005502B0" w:rsidRPr="00BD2C93" w:rsidRDefault="005502B0" w:rsidP="005502B0">
      <w:pPr>
        <w:ind w:left="142"/>
        <w:rPr>
          <w:rFonts w:ascii="Arial" w:hAnsi="Arial" w:cs="Arial"/>
          <w:bCs/>
          <w:sz w:val="20"/>
          <w:szCs w:val="20"/>
        </w:rPr>
      </w:pPr>
    </w:p>
    <w:p w:rsidR="005502B0" w:rsidRPr="00BD2C93" w:rsidRDefault="005502B0" w:rsidP="005502B0">
      <w:pPr>
        <w:pStyle w:val="ListParagraph"/>
        <w:widowControl w:val="0"/>
        <w:numPr>
          <w:ilvl w:val="0"/>
          <w:numId w:val="2"/>
        </w:numPr>
        <w:tabs>
          <w:tab w:val="clear" w:pos="720"/>
          <w:tab w:val="num" w:pos="426"/>
          <w:tab w:val="left" w:pos="1134"/>
        </w:tabs>
        <w:autoSpaceDE w:val="0"/>
        <w:autoSpaceDN w:val="0"/>
        <w:adjustRightInd w:val="0"/>
        <w:spacing w:before="12"/>
        <w:ind w:hanging="578"/>
        <w:rPr>
          <w:rFonts w:ascii="Arial" w:hAnsi="Arial" w:cs="Arial"/>
          <w:bCs/>
          <w:sz w:val="20"/>
          <w:szCs w:val="20"/>
        </w:rPr>
      </w:pPr>
      <w:r w:rsidRPr="00BD2C93">
        <w:rPr>
          <w:rFonts w:ascii="Arial" w:hAnsi="Arial" w:cs="Arial"/>
          <w:spacing w:val="2"/>
          <w:sz w:val="20"/>
          <w:szCs w:val="20"/>
        </w:rPr>
        <w:t>T</w:t>
      </w:r>
      <w:r w:rsidRPr="00BD2C93">
        <w:rPr>
          <w:rFonts w:ascii="Arial" w:hAnsi="Arial" w:cs="Arial"/>
          <w:sz w:val="20"/>
          <w:szCs w:val="20"/>
        </w:rPr>
        <w:t>o</w:t>
      </w:r>
      <w:r w:rsidRPr="00BD2C93">
        <w:rPr>
          <w:rFonts w:ascii="Arial" w:hAnsi="Arial" w:cs="Arial"/>
          <w:spacing w:val="9"/>
          <w:sz w:val="20"/>
          <w:szCs w:val="20"/>
        </w:rPr>
        <w:t xml:space="preserve"> </w:t>
      </w:r>
      <w:r w:rsidRPr="00BD2C93">
        <w:rPr>
          <w:rFonts w:ascii="Arial" w:hAnsi="Arial" w:cs="Arial"/>
          <w:spacing w:val="2"/>
          <w:sz w:val="20"/>
          <w:szCs w:val="20"/>
        </w:rPr>
        <w:t>unde</w:t>
      </w:r>
      <w:r w:rsidRPr="00BD2C93">
        <w:rPr>
          <w:rFonts w:ascii="Arial" w:hAnsi="Arial" w:cs="Arial"/>
          <w:spacing w:val="1"/>
          <w:sz w:val="20"/>
          <w:szCs w:val="20"/>
        </w:rPr>
        <w:t>r</w:t>
      </w:r>
      <w:r w:rsidRPr="00BD2C93">
        <w:rPr>
          <w:rFonts w:ascii="Arial" w:hAnsi="Arial" w:cs="Arial"/>
          <w:spacing w:val="2"/>
          <w:sz w:val="20"/>
          <w:szCs w:val="20"/>
        </w:rPr>
        <w:t>s</w:t>
      </w:r>
      <w:r w:rsidRPr="00BD2C93">
        <w:rPr>
          <w:rFonts w:ascii="Arial" w:hAnsi="Arial" w:cs="Arial"/>
          <w:spacing w:val="1"/>
          <w:sz w:val="20"/>
          <w:szCs w:val="20"/>
        </w:rPr>
        <w:t>t</w:t>
      </w:r>
      <w:r w:rsidRPr="00BD2C93">
        <w:rPr>
          <w:rFonts w:ascii="Arial" w:hAnsi="Arial" w:cs="Arial"/>
          <w:spacing w:val="2"/>
          <w:sz w:val="20"/>
          <w:szCs w:val="20"/>
        </w:rPr>
        <w:t>an</w:t>
      </w:r>
      <w:r w:rsidRPr="00BD2C93">
        <w:rPr>
          <w:rFonts w:ascii="Arial" w:hAnsi="Arial" w:cs="Arial"/>
          <w:sz w:val="20"/>
          <w:szCs w:val="20"/>
        </w:rPr>
        <w:t>d</w:t>
      </w:r>
      <w:r w:rsidRPr="00BD2C93">
        <w:rPr>
          <w:rFonts w:ascii="Arial" w:hAnsi="Arial" w:cs="Arial"/>
          <w:spacing w:val="8"/>
          <w:sz w:val="20"/>
          <w:szCs w:val="20"/>
        </w:rPr>
        <w:t xml:space="preserve"> </w:t>
      </w:r>
      <w:r w:rsidRPr="00BD2C93">
        <w:rPr>
          <w:rFonts w:ascii="Arial" w:hAnsi="Arial" w:cs="Arial"/>
          <w:spacing w:val="2"/>
          <w:sz w:val="20"/>
          <w:szCs w:val="20"/>
        </w:rPr>
        <w:t>808</w:t>
      </w:r>
      <w:r w:rsidRPr="00BD2C93">
        <w:rPr>
          <w:rFonts w:ascii="Arial" w:hAnsi="Arial" w:cs="Arial"/>
          <w:sz w:val="20"/>
          <w:szCs w:val="20"/>
        </w:rPr>
        <w:t>6</w:t>
      </w:r>
      <w:r w:rsidRPr="00BD2C93">
        <w:rPr>
          <w:rFonts w:ascii="Arial" w:hAnsi="Arial" w:cs="Arial"/>
          <w:spacing w:val="8"/>
          <w:sz w:val="20"/>
          <w:szCs w:val="20"/>
        </w:rPr>
        <w:t xml:space="preserve"> </w:t>
      </w:r>
      <w:r w:rsidRPr="00BD2C93">
        <w:rPr>
          <w:rFonts w:ascii="Arial" w:hAnsi="Arial" w:cs="Arial"/>
          <w:spacing w:val="3"/>
          <w:sz w:val="20"/>
          <w:szCs w:val="20"/>
        </w:rPr>
        <w:t>m</w:t>
      </w:r>
      <w:r w:rsidRPr="00BD2C93">
        <w:rPr>
          <w:rFonts w:ascii="Arial" w:hAnsi="Arial" w:cs="Arial"/>
          <w:spacing w:val="1"/>
          <w:sz w:val="20"/>
          <w:szCs w:val="20"/>
        </w:rPr>
        <w:t>i</w:t>
      </w:r>
      <w:r w:rsidRPr="00BD2C93">
        <w:rPr>
          <w:rFonts w:ascii="Arial" w:hAnsi="Arial" w:cs="Arial"/>
          <w:spacing w:val="2"/>
          <w:sz w:val="20"/>
          <w:szCs w:val="20"/>
        </w:rPr>
        <w:t>c</w:t>
      </w:r>
      <w:r w:rsidRPr="00BD2C93">
        <w:rPr>
          <w:rFonts w:ascii="Arial" w:hAnsi="Arial" w:cs="Arial"/>
          <w:spacing w:val="1"/>
          <w:sz w:val="20"/>
          <w:szCs w:val="20"/>
        </w:rPr>
        <w:t>r</w:t>
      </w:r>
      <w:r w:rsidRPr="00BD2C93">
        <w:rPr>
          <w:rFonts w:ascii="Arial" w:hAnsi="Arial" w:cs="Arial"/>
          <w:spacing w:val="2"/>
          <w:sz w:val="20"/>
          <w:szCs w:val="20"/>
        </w:rPr>
        <w:t>op</w:t>
      </w:r>
      <w:r w:rsidRPr="00BD2C93">
        <w:rPr>
          <w:rFonts w:ascii="Arial" w:hAnsi="Arial" w:cs="Arial"/>
          <w:spacing w:val="1"/>
          <w:sz w:val="20"/>
          <w:szCs w:val="20"/>
        </w:rPr>
        <w:t>r</w:t>
      </w:r>
      <w:r w:rsidRPr="00BD2C93">
        <w:rPr>
          <w:rFonts w:ascii="Arial" w:hAnsi="Arial" w:cs="Arial"/>
          <w:spacing w:val="2"/>
          <w:sz w:val="20"/>
          <w:szCs w:val="20"/>
        </w:rPr>
        <w:t>ocesso</w:t>
      </w:r>
      <w:r w:rsidRPr="00BD2C93">
        <w:rPr>
          <w:rFonts w:ascii="Arial" w:hAnsi="Arial" w:cs="Arial"/>
          <w:sz w:val="20"/>
          <w:szCs w:val="20"/>
        </w:rPr>
        <w:t>r</w:t>
      </w:r>
      <w:r w:rsidRPr="00BD2C93">
        <w:rPr>
          <w:rFonts w:ascii="Arial" w:hAnsi="Arial" w:cs="Arial"/>
          <w:spacing w:val="9"/>
          <w:sz w:val="20"/>
          <w:szCs w:val="20"/>
        </w:rPr>
        <w:t xml:space="preserve"> </w:t>
      </w:r>
      <w:r w:rsidRPr="00BD2C93">
        <w:rPr>
          <w:rFonts w:ascii="Arial" w:hAnsi="Arial" w:cs="Arial"/>
          <w:spacing w:val="2"/>
          <w:w w:val="103"/>
          <w:sz w:val="20"/>
          <w:szCs w:val="20"/>
        </w:rPr>
        <w:t>a</w:t>
      </w:r>
      <w:r w:rsidRPr="00BD2C93">
        <w:rPr>
          <w:rFonts w:ascii="Arial" w:hAnsi="Arial" w:cs="Arial"/>
          <w:spacing w:val="1"/>
          <w:w w:val="103"/>
          <w:sz w:val="20"/>
          <w:szCs w:val="20"/>
        </w:rPr>
        <w:t>r</w:t>
      </w:r>
      <w:r w:rsidRPr="00BD2C93">
        <w:rPr>
          <w:rFonts w:ascii="Arial" w:hAnsi="Arial" w:cs="Arial"/>
          <w:spacing w:val="2"/>
          <w:w w:val="103"/>
          <w:sz w:val="20"/>
          <w:szCs w:val="20"/>
        </w:rPr>
        <w:t>ch</w:t>
      </w:r>
      <w:r w:rsidRPr="00BD2C93">
        <w:rPr>
          <w:rFonts w:ascii="Arial" w:hAnsi="Arial" w:cs="Arial"/>
          <w:spacing w:val="1"/>
          <w:w w:val="103"/>
          <w:sz w:val="20"/>
          <w:szCs w:val="20"/>
        </w:rPr>
        <w:t>it</w:t>
      </w:r>
      <w:r w:rsidRPr="00BD2C93">
        <w:rPr>
          <w:rFonts w:ascii="Arial" w:hAnsi="Arial" w:cs="Arial"/>
          <w:spacing w:val="2"/>
          <w:w w:val="103"/>
          <w:sz w:val="20"/>
          <w:szCs w:val="20"/>
        </w:rPr>
        <w:t>ec</w:t>
      </w:r>
      <w:r w:rsidRPr="00BD2C93">
        <w:rPr>
          <w:rFonts w:ascii="Arial" w:hAnsi="Arial" w:cs="Arial"/>
          <w:spacing w:val="1"/>
          <w:w w:val="103"/>
          <w:sz w:val="20"/>
          <w:szCs w:val="20"/>
        </w:rPr>
        <w:t>t</w:t>
      </w:r>
      <w:r w:rsidRPr="00BD2C93">
        <w:rPr>
          <w:rFonts w:ascii="Arial" w:hAnsi="Arial" w:cs="Arial"/>
          <w:spacing w:val="2"/>
          <w:w w:val="103"/>
          <w:sz w:val="20"/>
          <w:szCs w:val="20"/>
        </w:rPr>
        <w:t>u</w:t>
      </w:r>
      <w:r w:rsidRPr="00BD2C93">
        <w:rPr>
          <w:rFonts w:ascii="Arial" w:hAnsi="Arial" w:cs="Arial"/>
          <w:spacing w:val="1"/>
          <w:w w:val="103"/>
          <w:sz w:val="20"/>
          <w:szCs w:val="20"/>
        </w:rPr>
        <w:t>r</w:t>
      </w:r>
      <w:r w:rsidRPr="00BD2C93">
        <w:rPr>
          <w:rFonts w:ascii="Arial" w:hAnsi="Arial" w:cs="Arial"/>
          <w:spacing w:val="2"/>
          <w:w w:val="103"/>
          <w:sz w:val="20"/>
          <w:szCs w:val="20"/>
        </w:rPr>
        <w:t>e</w:t>
      </w:r>
      <w:r w:rsidRPr="00BD2C93">
        <w:rPr>
          <w:rFonts w:ascii="Arial" w:hAnsi="Arial" w:cs="Arial"/>
          <w:w w:val="103"/>
          <w:sz w:val="20"/>
          <w:szCs w:val="20"/>
        </w:rPr>
        <w:t>.</w:t>
      </w:r>
    </w:p>
    <w:p w:rsidR="005502B0" w:rsidRDefault="005502B0" w:rsidP="005502B0">
      <w:pPr>
        <w:ind w:left="142"/>
        <w:rPr>
          <w:rFonts w:ascii="Arial" w:hAnsi="Arial" w:cs="Arial"/>
          <w:bCs/>
          <w:sz w:val="20"/>
          <w:szCs w:val="20"/>
        </w:rPr>
      </w:pPr>
    </w:p>
    <w:p w:rsidR="005502B0" w:rsidRPr="0070299C" w:rsidRDefault="005502B0" w:rsidP="005502B0">
      <w:pPr>
        <w:ind w:left="142"/>
        <w:rPr>
          <w:rFonts w:ascii="Arial" w:hAnsi="Arial" w:cs="Arial"/>
          <w:bCs/>
          <w:sz w:val="20"/>
          <w:szCs w:val="20"/>
          <w:lang w:val="ms-MY"/>
        </w:rPr>
      </w:pPr>
    </w:p>
    <w:p w:rsidR="005502B0" w:rsidRPr="0070299C" w:rsidRDefault="005502B0" w:rsidP="005502B0">
      <w:pPr>
        <w:pStyle w:val="Heading2"/>
        <w:tabs>
          <w:tab w:val="clear" w:pos="360"/>
          <w:tab w:val="num" w:pos="-709"/>
        </w:tabs>
        <w:ind w:left="142" w:firstLine="0"/>
      </w:pPr>
      <w:r w:rsidRPr="0070299C">
        <w:t>EQUIPMENT/COMPONENTS</w:t>
      </w:r>
    </w:p>
    <w:p w:rsidR="005502B0" w:rsidRPr="0070299C" w:rsidRDefault="005502B0" w:rsidP="005502B0">
      <w:pPr>
        <w:ind w:left="142"/>
        <w:rPr>
          <w:rFonts w:ascii="Arial" w:hAnsi="Arial" w:cs="Arial"/>
          <w:sz w:val="20"/>
          <w:szCs w:val="20"/>
          <w:lang w:val="ms-MY"/>
        </w:rPr>
      </w:pPr>
    </w:p>
    <w:p w:rsidR="005502B0" w:rsidRPr="004F264B" w:rsidRDefault="005502B0" w:rsidP="005502B0">
      <w:pPr>
        <w:pStyle w:val="ListParagraph"/>
        <w:numPr>
          <w:ilvl w:val="0"/>
          <w:numId w:val="5"/>
        </w:numPr>
        <w:ind w:left="142" w:firstLine="0"/>
        <w:rPr>
          <w:rFonts w:ascii="Arial" w:hAnsi="Arial" w:cs="Arial"/>
          <w:sz w:val="20"/>
          <w:szCs w:val="20"/>
        </w:rPr>
      </w:pPr>
      <w:r>
        <w:rPr>
          <w:rFonts w:ascii="Arial" w:hAnsi="Arial" w:cs="Arial"/>
          <w:sz w:val="20"/>
          <w:szCs w:val="20"/>
        </w:rPr>
        <w:t xml:space="preserve">Personal computer installed with </w:t>
      </w:r>
      <w:r w:rsidRPr="004F264B">
        <w:rPr>
          <w:rFonts w:ascii="Arial" w:hAnsi="Arial" w:cs="Arial"/>
          <w:sz w:val="20"/>
          <w:szCs w:val="20"/>
        </w:rPr>
        <w:t>8086 Software</w:t>
      </w:r>
      <w:r>
        <w:rPr>
          <w:rFonts w:ascii="Arial" w:hAnsi="Arial" w:cs="Arial"/>
          <w:sz w:val="20"/>
          <w:szCs w:val="20"/>
        </w:rPr>
        <w:t>.</w:t>
      </w:r>
    </w:p>
    <w:p w:rsidR="005502B0" w:rsidRPr="0070299C" w:rsidRDefault="005502B0" w:rsidP="005502B0">
      <w:pPr>
        <w:ind w:left="142" w:right="605"/>
        <w:jc w:val="both"/>
        <w:rPr>
          <w:rFonts w:ascii="Arial" w:hAnsi="Arial" w:cs="Arial"/>
          <w:sz w:val="20"/>
          <w:szCs w:val="20"/>
          <w:lang w:val="ms-MY"/>
        </w:rPr>
      </w:pPr>
    </w:p>
    <w:p w:rsidR="005502B0" w:rsidRPr="0070299C" w:rsidRDefault="005502B0" w:rsidP="005502B0">
      <w:pPr>
        <w:ind w:left="142" w:right="605"/>
        <w:jc w:val="both"/>
        <w:rPr>
          <w:rFonts w:ascii="Arial" w:hAnsi="Arial" w:cs="Arial"/>
          <w:sz w:val="20"/>
          <w:szCs w:val="20"/>
          <w:lang w:val="ms-MY"/>
        </w:rPr>
      </w:pPr>
    </w:p>
    <w:p w:rsidR="005502B0" w:rsidRDefault="005502B0" w:rsidP="005502B0">
      <w:pPr>
        <w:pStyle w:val="Heading2"/>
        <w:tabs>
          <w:tab w:val="clear" w:pos="360"/>
          <w:tab w:val="num" w:pos="-709"/>
        </w:tabs>
        <w:ind w:left="142" w:firstLine="0"/>
      </w:pPr>
      <w:r w:rsidRPr="0070299C">
        <w:t>SYNOPSIS &amp; THEORY</w:t>
      </w:r>
    </w:p>
    <w:p w:rsidR="005502B0" w:rsidRDefault="005502B0" w:rsidP="005502B0">
      <w:pPr>
        <w:ind w:left="142"/>
        <w:rPr>
          <w:lang w:val="ms-MY"/>
        </w:rPr>
      </w:pPr>
    </w:p>
    <w:p w:rsidR="005502B0" w:rsidRDefault="005502B0" w:rsidP="005502B0">
      <w:pPr>
        <w:widowControl w:val="0"/>
        <w:autoSpaceDE w:val="0"/>
        <w:autoSpaceDN w:val="0"/>
        <w:adjustRightInd w:val="0"/>
        <w:spacing w:line="253" w:lineRule="auto"/>
        <w:ind w:left="142" w:right="86"/>
        <w:jc w:val="both"/>
        <w:rPr>
          <w:rFonts w:ascii="Arial" w:hAnsi="Arial" w:cs="Arial"/>
          <w:w w:val="103"/>
          <w:sz w:val="20"/>
          <w:szCs w:val="20"/>
        </w:rPr>
      </w:pPr>
      <w:r w:rsidRPr="007916A1">
        <w:rPr>
          <w:rFonts w:ascii="Arial" w:hAnsi="Arial" w:cs="Arial"/>
          <w:spacing w:val="2"/>
          <w:sz w:val="20"/>
          <w:szCs w:val="20"/>
        </w:rPr>
        <w:t>Th</w:t>
      </w:r>
      <w:r w:rsidRPr="007916A1">
        <w:rPr>
          <w:rFonts w:ascii="Arial" w:hAnsi="Arial" w:cs="Arial"/>
          <w:sz w:val="20"/>
          <w:szCs w:val="20"/>
        </w:rPr>
        <w:t>e</w:t>
      </w:r>
      <w:r w:rsidRPr="007916A1">
        <w:rPr>
          <w:rFonts w:ascii="Arial" w:hAnsi="Arial" w:cs="Arial"/>
          <w:spacing w:val="17"/>
          <w:sz w:val="20"/>
          <w:szCs w:val="20"/>
        </w:rPr>
        <w:t xml:space="preserve"> </w:t>
      </w:r>
      <w:r w:rsidRPr="007916A1">
        <w:rPr>
          <w:rFonts w:ascii="Arial" w:hAnsi="Arial" w:cs="Arial"/>
          <w:spacing w:val="1"/>
          <w:sz w:val="20"/>
          <w:szCs w:val="20"/>
        </w:rPr>
        <w:t>t</w:t>
      </w:r>
      <w:r w:rsidRPr="007916A1">
        <w:rPr>
          <w:rFonts w:ascii="Arial" w:hAnsi="Arial" w:cs="Arial"/>
          <w:spacing w:val="2"/>
          <w:sz w:val="20"/>
          <w:szCs w:val="20"/>
        </w:rPr>
        <w:t>ab</w:t>
      </w:r>
      <w:r w:rsidRPr="007916A1">
        <w:rPr>
          <w:rFonts w:ascii="Arial" w:hAnsi="Arial" w:cs="Arial"/>
          <w:spacing w:val="1"/>
          <w:sz w:val="20"/>
          <w:szCs w:val="20"/>
        </w:rPr>
        <w:t>l</w:t>
      </w:r>
      <w:r w:rsidRPr="007916A1">
        <w:rPr>
          <w:rFonts w:ascii="Arial" w:hAnsi="Arial" w:cs="Arial"/>
          <w:sz w:val="20"/>
          <w:szCs w:val="20"/>
        </w:rPr>
        <w:t>e</w:t>
      </w:r>
      <w:r w:rsidRPr="007916A1">
        <w:rPr>
          <w:rFonts w:ascii="Arial" w:hAnsi="Arial" w:cs="Arial"/>
          <w:spacing w:val="16"/>
          <w:sz w:val="20"/>
          <w:szCs w:val="20"/>
        </w:rPr>
        <w:t xml:space="preserve"> </w:t>
      </w:r>
      <w:r w:rsidRPr="007916A1">
        <w:rPr>
          <w:rFonts w:ascii="Arial" w:hAnsi="Arial" w:cs="Arial"/>
          <w:spacing w:val="2"/>
          <w:sz w:val="20"/>
          <w:szCs w:val="20"/>
        </w:rPr>
        <w:t>be</w:t>
      </w:r>
      <w:r w:rsidRPr="007916A1">
        <w:rPr>
          <w:rFonts w:ascii="Arial" w:hAnsi="Arial" w:cs="Arial"/>
          <w:spacing w:val="1"/>
          <w:sz w:val="20"/>
          <w:szCs w:val="20"/>
        </w:rPr>
        <w:t>l</w:t>
      </w:r>
      <w:r w:rsidRPr="007916A1">
        <w:rPr>
          <w:rFonts w:ascii="Arial" w:hAnsi="Arial" w:cs="Arial"/>
          <w:spacing w:val="2"/>
          <w:sz w:val="20"/>
          <w:szCs w:val="20"/>
        </w:rPr>
        <w:t>o</w:t>
      </w:r>
      <w:r w:rsidRPr="007916A1">
        <w:rPr>
          <w:rFonts w:ascii="Arial" w:hAnsi="Arial" w:cs="Arial"/>
          <w:sz w:val="20"/>
          <w:szCs w:val="20"/>
        </w:rPr>
        <w:t>w</w:t>
      </w:r>
      <w:r w:rsidRPr="007916A1">
        <w:rPr>
          <w:rFonts w:ascii="Arial" w:hAnsi="Arial" w:cs="Arial"/>
          <w:spacing w:val="18"/>
          <w:sz w:val="20"/>
          <w:szCs w:val="20"/>
        </w:rPr>
        <w:t xml:space="preserve"> </w:t>
      </w:r>
      <w:r w:rsidRPr="007916A1">
        <w:rPr>
          <w:rFonts w:ascii="Arial" w:hAnsi="Arial" w:cs="Arial"/>
          <w:spacing w:val="2"/>
          <w:sz w:val="20"/>
          <w:szCs w:val="20"/>
        </w:rPr>
        <w:t>su</w:t>
      </w:r>
      <w:r w:rsidRPr="007916A1">
        <w:rPr>
          <w:rFonts w:ascii="Arial" w:hAnsi="Arial" w:cs="Arial"/>
          <w:spacing w:val="3"/>
          <w:sz w:val="20"/>
          <w:szCs w:val="20"/>
        </w:rPr>
        <w:t>mm</w:t>
      </w:r>
      <w:r w:rsidRPr="007916A1">
        <w:rPr>
          <w:rFonts w:ascii="Arial" w:hAnsi="Arial" w:cs="Arial"/>
          <w:spacing w:val="2"/>
          <w:sz w:val="20"/>
          <w:szCs w:val="20"/>
        </w:rPr>
        <w:t>a</w:t>
      </w:r>
      <w:r w:rsidRPr="007916A1">
        <w:rPr>
          <w:rFonts w:ascii="Arial" w:hAnsi="Arial" w:cs="Arial"/>
          <w:spacing w:val="1"/>
          <w:sz w:val="20"/>
          <w:szCs w:val="20"/>
        </w:rPr>
        <w:t>ri</w:t>
      </w:r>
      <w:r w:rsidRPr="007916A1">
        <w:rPr>
          <w:rFonts w:ascii="Arial" w:hAnsi="Arial" w:cs="Arial"/>
          <w:spacing w:val="2"/>
          <w:sz w:val="20"/>
          <w:szCs w:val="20"/>
        </w:rPr>
        <w:t>ze</w:t>
      </w:r>
      <w:r w:rsidRPr="007916A1">
        <w:rPr>
          <w:rFonts w:ascii="Arial" w:hAnsi="Arial" w:cs="Arial"/>
          <w:sz w:val="20"/>
          <w:szCs w:val="20"/>
        </w:rPr>
        <w:t>s</w:t>
      </w:r>
      <w:r w:rsidRPr="007916A1">
        <w:rPr>
          <w:rFonts w:ascii="Arial" w:hAnsi="Arial" w:cs="Arial"/>
          <w:spacing w:val="17"/>
          <w:sz w:val="20"/>
          <w:szCs w:val="20"/>
        </w:rPr>
        <w:t xml:space="preserve"> </w:t>
      </w:r>
      <w:r w:rsidRPr="007916A1">
        <w:rPr>
          <w:rFonts w:ascii="Arial" w:hAnsi="Arial" w:cs="Arial"/>
          <w:spacing w:val="1"/>
          <w:sz w:val="20"/>
          <w:szCs w:val="20"/>
        </w:rPr>
        <w:t>t</w:t>
      </w:r>
      <w:r w:rsidRPr="007916A1">
        <w:rPr>
          <w:rFonts w:ascii="Arial" w:hAnsi="Arial" w:cs="Arial"/>
          <w:spacing w:val="2"/>
          <w:sz w:val="20"/>
          <w:szCs w:val="20"/>
        </w:rPr>
        <w:t>h</w:t>
      </w:r>
      <w:r w:rsidRPr="007916A1">
        <w:rPr>
          <w:rFonts w:ascii="Arial" w:hAnsi="Arial" w:cs="Arial"/>
          <w:sz w:val="20"/>
          <w:szCs w:val="20"/>
        </w:rPr>
        <w:t>e</w:t>
      </w:r>
      <w:r w:rsidRPr="007916A1">
        <w:rPr>
          <w:rFonts w:ascii="Arial" w:hAnsi="Arial" w:cs="Arial"/>
          <w:spacing w:val="16"/>
          <w:sz w:val="20"/>
          <w:szCs w:val="20"/>
        </w:rPr>
        <w:t xml:space="preserve"> </w:t>
      </w:r>
      <w:r w:rsidRPr="007916A1">
        <w:rPr>
          <w:rFonts w:ascii="Arial" w:hAnsi="Arial" w:cs="Arial"/>
          <w:spacing w:val="2"/>
          <w:sz w:val="20"/>
          <w:szCs w:val="20"/>
        </w:rPr>
        <w:t>d</w:t>
      </w:r>
      <w:r w:rsidRPr="007916A1">
        <w:rPr>
          <w:rFonts w:ascii="Arial" w:hAnsi="Arial" w:cs="Arial"/>
          <w:spacing w:val="1"/>
          <w:sz w:val="20"/>
          <w:szCs w:val="20"/>
        </w:rPr>
        <w:t>iff</w:t>
      </w:r>
      <w:r w:rsidRPr="007916A1">
        <w:rPr>
          <w:rFonts w:ascii="Arial" w:hAnsi="Arial" w:cs="Arial"/>
          <w:spacing w:val="2"/>
          <w:sz w:val="20"/>
          <w:szCs w:val="20"/>
        </w:rPr>
        <w:t>e</w:t>
      </w:r>
      <w:r w:rsidRPr="007916A1">
        <w:rPr>
          <w:rFonts w:ascii="Arial" w:hAnsi="Arial" w:cs="Arial"/>
          <w:spacing w:val="1"/>
          <w:sz w:val="20"/>
          <w:szCs w:val="20"/>
        </w:rPr>
        <w:t>r</w:t>
      </w:r>
      <w:r w:rsidRPr="007916A1">
        <w:rPr>
          <w:rFonts w:ascii="Arial" w:hAnsi="Arial" w:cs="Arial"/>
          <w:spacing w:val="2"/>
          <w:sz w:val="20"/>
          <w:szCs w:val="20"/>
        </w:rPr>
        <w:t>en</w:t>
      </w:r>
      <w:r w:rsidRPr="007916A1">
        <w:rPr>
          <w:rFonts w:ascii="Arial" w:hAnsi="Arial" w:cs="Arial"/>
          <w:sz w:val="20"/>
          <w:szCs w:val="20"/>
        </w:rPr>
        <w:t>t</w:t>
      </w:r>
      <w:r w:rsidRPr="007916A1">
        <w:rPr>
          <w:rFonts w:ascii="Arial" w:hAnsi="Arial" w:cs="Arial"/>
          <w:spacing w:val="16"/>
          <w:sz w:val="20"/>
          <w:szCs w:val="20"/>
        </w:rPr>
        <w:t xml:space="preserve"> </w:t>
      </w:r>
      <w:r w:rsidRPr="007916A1">
        <w:rPr>
          <w:rFonts w:ascii="Arial" w:hAnsi="Arial" w:cs="Arial"/>
          <w:spacing w:val="2"/>
          <w:sz w:val="20"/>
          <w:szCs w:val="20"/>
        </w:rPr>
        <w:t>ca</w:t>
      </w:r>
      <w:r w:rsidRPr="007916A1">
        <w:rPr>
          <w:rFonts w:ascii="Arial" w:hAnsi="Arial" w:cs="Arial"/>
          <w:spacing w:val="1"/>
          <w:sz w:val="20"/>
          <w:szCs w:val="20"/>
        </w:rPr>
        <w:t>t</w:t>
      </w:r>
      <w:r w:rsidRPr="007916A1">
        <w:rPr>
          <w:rFonts w:ascii="Arial" w:hAnsi="Arial" w:cs="Arial"/>
          <w:spacing w:val="2"/>
          <w:sz w:val="20"/>
          <w:szCs w:val="20"/>
        </w:rPr>
        <w:t>eg</w:t>
      </w:r>
      <w:r w:rsidRPr="007916A1">
        <w:rPr>
          <w:rFonts w:ascii="Arial" w:hAnsi="Arial" w:cs="Arial"/>
          <w:spacing w:val="3"/>
          <w:sz w:val="20"/>
          <w:szCs w:val="20"/>
        </w:rPr>
        <w:t>o</w:t>
      </w:r>
      <w:r w:rsidRPr="007916A1">
        <w:rPr>
          <w:rFonts w:ascii="Arial" w:hAnsi="Arial" w:cs="Arial"/>
          <w:spacing w:val="1"/>
          <w:sz w:val="20"/>
          <w:szCs w:val="20"/>
        </w:rPr>
        <w:t>ri</w:t>
      </w:r>
      <w:r w:rsidRPr="007916A1">
        <w:rPr>
          <w:rFonts w:ascii="Arial" w:hAnsi="Arial" w:cs="Arial"/>
          <w:spacing w:val="2"/>
          <w:sz w:val="20"/>
          <w:szCs w:val="20"/>
        </w:rPr>
        <w:t>e</w:t>
      </w:r>
      <w:r w:rsidRPr="007916A1">
        <w:rPr>
          <w:rFonts w:ascii="Arial" w:hAnsi="Arial" w:cs="Arial"/>
          <w:sz w:val="20"/>
          <w:szCs w:val="20"/>
        </w:rPr>
        <w:t>s</w:t>
      </w:r>
      <w:r w:rsidRPr="007916A1">
        <w:rPr>
          <w:rFonts w:ascii="Arial" w:hAnsi="Arial" w:cs="Arial"/>
          <w:spacing w:val="17"/>
          <w:sz w:val="20"/>
          <w:szCs w:val="20"/>
        </w:rPr>
        <w:t xml:space="preserve"> </w:t>
      </w:r>
      <w:r w:rsidRPr="007916A1">
        <w:rPr>
          <w:rFonts w:ascii="Arial" w:hAnsi="Arial" w:cs="Arial"/>
          <w:spacing w:val="2"/>
          <w:sz w:val="20"/>
          <w:szCs w:val="20"/>
        </w:rPr>
        <w:t>o</w:t>
      </w:r>
      <w:r w:rsidRPr="007916A1">
        <w:rPr>
          <w:rFonts w:ascii="Arial" w:hAnsi="Arial" w:cs="Arial"/>
          <w:sz w:val="20"/>
          <w:szCs w:val="20"/>
        </w:rPr>
        <w:t>f</w:t>
      </w:r>
      <w:r w:rsidRPr="007916A1">
        <w:rPr>
          <w:rFonts w:ascii="Arial" w:hAnsi="Arial" w:cs="Arial"/>
          <w:spacing w:val="16"/>
          <w:sz w:val="20"/>
          <w:szCs w:val="20"/>
        </w:rPr>
        <w:t xml:space="preserve"> </w:t>
      </w:r>
      <w:r w:rsidRPr="007916A1">
        <w:rPr>
          <w:rFonts w:ascii="Arial" w:hAnsi="Arial" w:cs="Arial"/>
          <w:spacing w:val="2"/>
          <w:sz w:val="20"/>
          <w:szCs w:val="20"/>
        </w:rPr>
        <w:t>808</w:t>
      </w:r>
      <w:r w:rsidRPr="007916A1">
        <w:rPr>
          <w:rFonts w:ascii="Arial" w:hAnsi="Arial" w:cs="Arial"/>
          <w:sz w:val="20"/>
          <w:szCs w:val="20"/>
        </w:rPr>
        <w:t>6</w:t>
      </w:r>
      <w:r w:rsidRPr="007916A1">
        <w:rPr>
          <w:rFonts w:ascii="Arial" w:hAnsi="Arial" w:cs="Arial"/>
          <w:spacing w:val="17"/>
          <w:sz w:val="20"/>
          <w:szCs w:val="20"/>
        </w:rPr>
        <w:t xml:space="preserve"> </w:t>
      </w:r>
      <w:r w:rsidRPr="007916A1">
        <w:rPr>
          <w:rFonts w:ascii="Arial" w:hAnsi="Arial" w:cs="Arial"/>
          <w:spacing w:val="1"/>
          <w:sz w:val="20"/>
          <w:szCs w:val="20"/>
        </w:rPr>
        <w:t>I</w:t>
      </w:r>
      <w:r w:rsidRPr="007916A1">
        <w:rPr>
          <w:rFonts w:ascii="Arial" w:hAnsi="Arial" w:cs="Arial"/>
          <w:spacing w:val="2"/>
          <w:sz w:val="20"/>
          <w:szCs w:val="20"/>
        </w:rPr>
        <w:t>ns</w:t>
      </w:r>
      <w:r w:rsidRPr="007916A1">
        <w:rPr>
          <w:rFonts w:ascii="Arial" w:hAnsi="Arial" w:cs="Arial"/>
          <w:spacing w:val="1"/>
          <w:sz w:val="20"/>
          <w:szCs w:val="20"/>
        </w:rPr>
        <w:t>tr</w:t>
      </w:r>
      <w:r w:rsidRPr="007916A1">
        <w:rPr>
          <w:rFonts w:ascii="Arial" w:hAnsi="Arial" w:cs="Arial"/>
          <w:spacing w:val="2"/>
          <w:sz w:val="20"/>
          <w:szCs w:val="20"/>
        </w:rPr>
        <w:t>uc</w:t>
      </w:r>
      <w:r w:rsidRPr="007916A1">
        <w:rPr>
          <w:rFonts w:ascii="Arial" w:hAnsi="Arial" w:cs="Arial"/>
          <w:spacing w:val="1"/>
          <w:sz w:val="20"/>
          <w:szCs w:val="20"/>
        </w:rPr>
        <w:t>ti</w:t>
      </w:r>
      <w:r w:rsidRPr="007916A1">
        <w:rPr>
          <w:rFonts w:ascii="Arial" w:hAnsi="Arial" w:cs="Arial"/>
          <w:spacing w:val="2"/>
          <w:sz w:val="20"/>
          <w:szCs w:val="20"/>
        </w:rPr>
        <w:t>o</w:t>
      </w:r>
      <w:r w:rsidRPr="007916A1">
        <w:rPr>
          <w:rFonts w:ascii="Arial" w:hAnsi="Arial" w:cs="Arial"/>
          <w:sz w:val="20"/>
          <w:szCs w:val="20"/>
        </w:rPr>
        <w:t>n</w:t>
      </w:r>
      <w:r w:rsidRPr="007916A1">
        <w:rPr>
          <w:rFonts w:ascii="Arial" w:hAnsi="Arial" w:cs="Arial"/>
          <w:spacing w:val="16"/>
          <w:sz w:val="20"/>
          <w:szCs w:val="20"/>
        </w:rPr>
        <w:t xml:space="preserve"> </w:t>
      </w:r>
      <w:r w:rsidRPr="007916A1">
        <w:rPr>
          <w:rFonts w:ascii="Arial" w:hAnsi="Arial" w:cs="Arial"/>
          <w:spacing w:val="2"/>
          <w:sz w:val="20"/>
          <w:szCs w:val="20"/>
        </w:rPr>
        <w:t>Se</w:t>
      </w:r>
      <w:r w:rsidRPr="007916A1">
        <w:rPr>
          <w:rFonts w:ascii="Arial" w:hAnsi="Arial" w:cs="Arial"/>
          <w:spacing w:val="1"/>
          <w:sz w:val="20"/>
          <w:szCs w:val="20"/>
        </w:rPr>
        <w:t>t</w:t>
      </w:r>
      <w:r w:rsidRPr="007916A1">
        <w:rPr>
          <w:rFonts w:ascii="Arial" w:hAnsi="Arial" w:cs="Arial"/>
          <w:sz w:val="20"/>
          <w:szCs w:val="20"/>
        </w:rPr>
        <w:t xml:space="preserve">. </w:t>
      </w:r>
      <w:r w:rsidRPr="007916A1">
        <w:rPr>
          <w:rFonts w:ascii="Arial" w:hAnsi="Arial" w:cs="Arial"/>
          <w:spacing w:val="30"/>
          <w:sz w:val="20"/>
          <w:szCs w:val="20"/>
        </w:rPr>
        <w:t xml:space="preserve"> </w:t>
      </w:r>
      <w:r w:rsidRPr="007916A1">
        <w:rPr>
          <w:rFonts w:ascii="Arial" w:hAnsi="Arial" w:cs="Arial"/>
          <w:spacing w:val="1"/>
          <w:sz w:val="20"/>
          <w:szCs w:val="20"/>
        </w:rPr>
        <w:t>I</w:t>
      </w:r>
      <w:r w:rsidRPr="007916A1">
        <w:rPr>
          <w:rFonts w:ascii="Arial" w:hAnsi="Arial" w:cs="Arial"/>
          <w:sz w:val="20"/>
          <w:szCs w:val="20"/>
        </w:rPr>
        <w:t>n</w:t>
      </w:r>
      <w:r w:rsidRPr="007916A1">
        <w:rPr>
          <w:rFonts w:ascii="Arial" w:hAnsi="Arial" w:cs="Arial"/>
          <w:spacing w:val="16"/>
          <w:sz w:val="20"/>
          <w:szCs w:val="20"/>
        </w:rPr>
        <w:t xml:space="preserve"> </w:t>
      </w:r>
      <w:r w:rsidRPr="007916A1">
        <w:rPr>
          <w:rFonts w:ascii="Arial" w:hAnsi="Arial" w:cs="Arial"/>
          <w:spacing w:val="1"/>
          <w:sz w:val="20"/>
          <w:szCs w:val="20"/>
        </w:rPr>
        <w:t>t</w:t>
      </w:r>
      <w:r w:rsidRPr="007916A1">
        <w:rPr>
          <w:rFonts w:ascii="Arial" w:hAnsi="Arial" w:cs="Arial"/>
          <w:spacing w:val="2"/>
          <w:sz w:val="20"/>
          <w:szCs w:val="20"/>
        </w:rPr>
        <w:t>h</w:t>
      </w:r>
      <w:r w:rsidRPr="007916A1">
        <w:rPr>
          <w:rFonts w:ascii="Arial" w:hAnsi="Arial" w:cs="Arial"/>
          <w:spacing w:val="1"/>
          <w:sz w:val="20"/>
          <w:szCs w:val="20"/>
        </w:rPr>
        <w:t>i</w:t>
      </w:r>
      <w:r w:rsidRPr="007916A1">
        <w:rPr>
          <w:rFonts w:ascii="Arial" w:hAnsi="Arial" w:cs="Arial"/>
          <w:sz w:val="20"/>
          <w:szCs w:val="20"/>
        </w:rPr>
        <w:t>s</w:t>
      </w:r>
      <w:r>
        <w:rPr>
          <w:rFonts w:ascii="Arial" w:hAnsi="Arial" w:cs="Arial"/>
          <w:spacing w:val="16"/>
          <w:sz w:val="20"/>
          <w:szCs w:val="20"/>
        </w:rPr>
        <w:t xml:space="preserve"> </w:t>
      </w:r>
      <w:r w:rsidRPr="007916A1">
        <w:rPr>
          <w:rFonts w:ascii="Arial" w:hAnsi="Arial" w:cs="Arial"/>
          <w:spacing w:val="2"/>
          <w:sz w:val="20"/>
          <w:szCs w:val="20"/>
        </w:rPr>
        <w:t>expe</w:t>
      </w:r>
      <w:r w:rsidRPr="007916A1">
        <w:rPr>
          <w:rFonts w:ascii="Arial" w:hAnsi="Arial" w:cs="Arial"/>
          <w:spacing w:val="1"/>
          <w:sz w:val="20"/>
          <w:szCs w:val="20"/>
        </w:rPr>
        <w:t>ri</w:t>
      </w:r>
      <w:r w:rsidRPr="007916A1">
        <w:rPr>
          <w:rFonts w:ascii="Arial" w:hAnsi="Arial" w:cs="Arial"/>
          <w:spacing w:val="3"/>
          <w:sz w:val="20"/>
          <w:szCs w:val="20"/>
        </w:rPr>
        <w:t>m</w:t>
      </w:r>
      <w:r w:rsidRPr="007916A1">
        <w:rPr>
          <w:rFonts w:ascii="Arial" w:hAnsi="Arial" w:cs="Arial"/>
          <w:spacing w:val="2"/>
          <w:sz w:val="20"/>
          <w:szCs w:val="20"/>
        </w:rPr>
        <w:t>en</w:t>
      </w:r>
      <w:r w:rsidRPr="007916A1">
        <w:rPr>
          <w:rFonts w:ascii="Arial" w:hAnsi="Arial" w:cs="Arial"/>
          <w:sz w:val="20"/>
          <w:szCs w:val="20"/>
        </w:rPr>
        <w:t>t</w:t>
      </w:r>
      <w:r w:rsidRPr="007916A1">
        <w:rPr>
          <w:rFonts w:ascii="Arial" w:hAnsi="Arial" w:cs="Arial"/>
          <w:spacing w:val="16"/>
          <w:sz w:val="20"/>
          <w:szCs w:val="20"/>
        </w:rPr>
        <w:t xml:space="preserve"> </w:t>
      </w:r>
      <w:r w:rsidRPr="007916A1">
        <w:rPr>
          <w:rFonts w:ascii="Arial" w:hAnsi="Arial" w:cs="Arial"/>
          <w:spacing w:val="2"/>
          <w:w w:val="103"/>
          <w:sz w:val="20"/>
          <w:szCs w:val="20"/>
        </w:rPr>
        <w:t>yo</w:t>
      </w:r>
      <w:r w:rsidRPr="007916A1">
        <w:rPr>
          <w:rFonts w:ascii="Arial" w:hAnsi="Arial" w:cs="Arial"/>
          <w:w w:val="103"/>
          <w:sz w:val="20"/>
          <w:szCs w:val="20"/>
        </w:rPr>
        <w:t>u</w:t>
      </w:r>
      <w:r w:rsidRPr="007916A1">
        <w:rPr>
          <w:rFonts w:ascii="Arial" w:hAnsi="Arial" w:cs="Arial"/>
          <w:spacing w:val="14"/>
          <w:sz w:val="20"/>
          <w:szCs w:val="20"/>
        </w:rPr>
        <w:t xml:space="preserve"> </w:t>
      </w:r>
      <w:r w:rsidRPr="007916A1">
        <w:rPr>
          <w:rFonts w:ascii="Arial" w:hAnsi="Arial" w:cs="Arial"/>
          <w:spacing w:val="2"/>
          <w:sz w:val="20"/>
          <w:szCs w:val="20"/>
        </w:rPr>
        <w:t>w</w:t>
      </w:r>
      <w:r w:rsidRPr="007916A1">
        <w:rPr>
          <w:rFonts w:ascii="Arial" w:hAnsi="Arial" w:cs="Arial"/>
          <w:spacing w:val="1"/>
          <w:sz w:val="20"/>
          <w:szCs w:val="20"/>
        </w:rPr>
        <w:t>il</w:t>
      </w:r>
      <w:r w:rsidRPr="007916A1">
        <w:rPr>
          <w:rFonts w:ascii="Arial" w:hAnsi="Arial" w:cs="Arial"/>
          <w:sz w:val="20"/>
          <w:szCs w:val="20"/>
        </w:rPr>
        <w:t>l</w:t>
      </w:r>
      <w:r w:rsidRPr="007916A1">
        <w:rPr>
          <w:rFonts w:ascii="Arial" w:hAnsi="Arial" w:cs="Arial"/>
          <w:spacing w:val="4"/>
          <w:sz w:val="20"/>
          <w:szCs w:val="20"/>
        </w:rPr>
        <w:t xml:space="preserve"> </w:t>
      </w:r>
      <w:r w:rsidRPr="007916A1">
        <w:rPr>
          <w:rFonts w:ascii="Arial" w:hAnsi="Arial" w:cs="Arial"/>
          <w:spacing w:val="2"/>
          <w:sz w:val="20"/>
          <w:szCs w:val="20"/>
        </w:rPr>
        <w:t>b</w:t>
      </w:r>
      <w:r w:rsidRPr="007916A1">
        <w:rPr>
          <w:rFonts w:ascii="Arial" w:hAnsi="Arial" w:cs="Arial"/>
          <w:sz w:val="20"/>
          <w:szCs w:val="20"/>
        </w:rPr>
        <w:t xml:space="preserve">e </w:t>
      </w:r>
      <w:r w:rsidRPr="007916A1">
        <w:rPr>
          <w:rFonts w:ascii="Arial" w:hAnsi="Arial" w:cs="Arial"/>
          <w:spacing w:val="2"/>
          <w:sz w:val="20"/>
          <w:szCs w:val="20"/>
        </w:rPr>
        <w:t>c</w:t>
      </w:r>
      <w:r w:rsidRPr="007916A1">
        <w:rPr>
          <w:rFonts w:ascii="Arial" w:hAnsi="Arial" w:cs="Arial"/>
          <w:spacing w:val="1"/>
          <w:sz w:val="20"/>
          <w:szCs w:val="20"/>
        </w:rPr>
        <w:t>r</w:t>
      </w:r>
      <w:r w:rsidRPr="007916A1">
        <w:rPr>
          <w:rFonts w:ascii="Arial" w:hAnsi="Arial" w:cs="Arial"/>
          <w:spacing w:val="2"/>
          <w:sz w:val="20"/>
          <w:szCs w:val="20"/>
        </w:rPr>
        <w:t>ea</w:t>
      </w:r>
      <w:r w:rsidRPr="007916A1">
        <w:rPr>
          <w:rFonts w:ascii="Arial" w:hAnsi="Arial" w:cs="Arial"/>
          <w:spacing w:val="1"/>
          <w:sz w:val="20"/>
          <w:szCs w:val="20"/>
        </w:rPr>
        <w:t>ti</w:t>
      </w:r>
      <w:r w:rsidRPr="007916A1">
        <w:rPr>
          <w:rFonts w:ascii="Arial" w:hAnsi="Arial" w:cs="Arial"/>
          <w:spacing w:val="2"/>
          <w:sz w:val="20"/>
          <w:szCs w:val="20"/>
        </w:rPr>
        <w:t>n</w:t>
      </w:r>
      <w:r w:rsidRPr="007916A1">
        <w:rPr>
          <w:rFonts w:ascii="Arial" w:hAnsi="Arial" w:cs="Arial"/>
          <w:sz w:val="20"/>
          <w:szCs w:val="20"/>
        </w:rPr>
        <w:t xml:space="preserve">g </w:t>
      </w:r>
      <w:r w:rsidRPr="007916A1">
        <w:rPr>
          <w:rFonts w:ascii="Arial" w:hAnsi="Arial" w:cs="Arial"/>
          <w:spacing w:val="2"/>
          <w:sz w:val="20"/>
          <w:szCs w:val="20"/>
        </w:rPr>
        <w:t>an</w:t>
      </w:r>
      <w:r w:rsidRPr="007916A1">
        <w:rPr>
          <w:rFonts w:ascii="Arial" w:hAnsi="Arial" w:cs="Arial"/>
          <w:sz w:val="20"/>
          <w:szCs w:val="20"/>
        </w:rPr>
        <w:t xml:space="preserve">d </w:t>
      </w:r>
      <w:r w:rsidRPr="007916A1">
        <w:rPr>
          <w:rFonts w:ascii="Arial" w:hAnsi="Arial" w:cs="Arial"/>
          <w:spacing w:val="1"/>
          <w:sz w:val="20"/>
          <w:szCs w:val="20"/>
        </w:rPr>
        <w:t>t</w:t>
      </w:r>
      <w:r w:rsidRPr="007916A1">
        <w:rPr>
          <w:rFonts w:ascii="Arial" w:hAnsi="Arial" w:cs="Arial"/>
          <w:spacing w:val="2"/>
          <w:sz w:val="20"/>
          <w:szCs w:val="20"/>
        </w:rPr>
        <w:t>es</w:t>
      </w:r>
      <w:r w:rsidRPr="007916A1">
        <w:rPr>
          <w:rFonts w:ascii="Arial" w:hAnsi="Arial" w:cs="Arial"/>
          <w:spacing w:val="1"/>
          <w:sz w:val="20"/>
          <w:szCs w:val="20"/>
        </w:rPr>
        <w:t>ti</w:t>
      </w:r>
      <w:r w:rsidRPr="007916A1">
        <w:rPr>
          <w:rFonts w:ascii="Arial" w:hAnsi="Arial" w:cs="Arial"/>
          <w:spacing w:val="2"/>
          <w:sz w:val="20"/>
          <w:szCs w:val="20"/>
        </w:rPr>
        <w:t>n</w:t>
      </w:r>
      <w:r w:rsidRPr="007916A1">
        <w:rPr>
          <w:rFonts w:ascii="Arial" w:hAnsi="Arial" w:cs="Arial"/>
          <w:sz w:val="20"/>
          <w:szCs w:val="20"/>
        </w:rPr>
        <w:t>g</w:t>
      </w:r>
      <w:r w:rsidRPr="007916A1">
        <w:rPr>
          <w:rFonts w:ascii="Arial" w:hAnsi="Arial" w:cs="Arial"/>
          <w:spacing w:val="4"/>
          <w:sz w:val="20"/>
          <w:szCs w:val="20"/>
        </w:rPr>
        <w:t xml:space="preserve"> </w:t>
      </w:r>
      <w:r w:rsidRPr="007916A1">
        <w:rPr>
          <w:rFonts w:ascii="Arial" w:hAnsi="Arial" w:cs="Arial"/>
          <w:spacing w:val="2"/>
          <w:sz w:val="20"/>
          <w:szCs w:val="20"/>
        </w:rPr>
        <w:t>code</w:t>
      </w:r>
      <w:r w:rsidRPr="007916A1">
        <w:rPr>
          <w:rFonts w:ascii="Arial" w:hAnsi="Arial" w:cs="Arial"/>
          <w:sz w:val="20"/>
          <w:szCs w:val="20"/>
        </w:rPr>
        <w:t xml:space="preserve">s </w:t>
      </w:r>
      <w:r w:rsidRPr="007916A1">
        <w:rPr>
          <w:rFonts w:ascii="Arial" w:hAnsi="Arial" w:cs="Arial"/>
          <w:spacing w:val="2"/>
          <w:sz w:val="20"/>
          <w:szCs w:val="20"/>
        </w:rPr>
        <w:t>w</w:t>
      </w:r>
      <w:r w:rsidRPr="007916A1">
        <w:rPr>
          <w:rFonts w:ascii="Arial" w:hAnsi="Arial" w:cs="Arial"/>
          <w:spacing w:val="1"/>
          <w:sz w:val="20"/>
          <w:szCs w:val="20"/>
        </w:rPr>
        <w:t>ritt</w:t>
      </w:r>
      <w:r w:rsidRPr="007916A1">
        <w:rPr>
          <w:rFonts w:ascii="Arial" w:hAnsi="Arial" w:cs="Arial"/>
          <w:spacing w:val="2"/>
          <w:sz w:val="20"/>
          <w:szCs w:val="20"/>
        </w:rPr>
        <w:t>e</w:t>
      </w:r>
      <w:r w:rsidRPr="007916A1">
        <w:rPr>
          <w:rFonts w:ascii="Arial" w:hAnsi="Arial" w:cs="Arial"/>
          <w:sz w:val="20"/>
          <w:szCs w:val="20"/>
        </w:rPr>
        <w:t>n</w:t>
      </w:r>
      <w:r w:rsidRPr="007916A1">
        <w:rPr>
          <w:rFonts w:ascii="Arial" w:hAnsi="Arial" w:cs="Arial"/>
          <w:spacing w:val="6"/>
          <w:sz w:val="20"/>
          <w:szCs w:val="20"/>
        </w:rPr>
        <w:t xml:space="preserve"> </w:t>
      </w:r>
      <w:r w:rsidRPr="007916A1">
        <w:rPr>
          <w:rFonts w:ascii="Arial" w:hAnsi="Arial" w:cs="Arial"/>
          <w:spacing w:val="1"/>
          <w:sz w:val="20"/>
          <w:szCs w:val="20"/>
        </w:rPr>
        <w:t>i</w:t>
      </w:r>
      <w:r w:rsidRPr="007916A1">
        <w:rPr>
          <w:rFonts w:ascii="Arial" w:hAnsi="Arial" w:cs="Arial"/>
          <w:sz w:val="20"/>
          <w:szCs w:val="20"/>
        </w:rPr>
        <w:t xml:space="preserve">n </w:t>
      </w:r>
      <w:r w:rsidRPr="007916A1">
        <w:rPr>
          <w:rFonts w:ascii="Arial" w:hAnsi="Arial" w:cs="Arial"/>
          <w:spacing w:val="2"/>
          <w:sz w:val="20"/>
          <w:szCs w:val="20"/>
        </w:rPr>
        <w:t>asse</w:t>
      </w:r>
      <w:r w:rsidRPr="007916A1">
        <w:rPr>
          <w:rFonts w:ascii="Arial" w:hAnsi="Arial" w:cs="Arial"/>
          <w:spacing w:val="3"/>
          <w:sz w:val="20"/>
          <w:szCs w:val="20"/>
        </w:rPr>
        <w:t>m</w:t>
      </w:r>
      <w:r w:rsidRPr="007916A1">
        <w:rPr>
          <w:rFonts w:ascii="Arial" w:hAnsi="Arial" w:cs="Arial"/>
          <w:spacing w:val="2"/>
          <w:sz w:val="20"/>
          <w:szCs w:val="20"/>
        </w:rPr>
        <w:t>b</w:t>
      </w:r>
      <w:r w:rsidRPr="007916A1">
        <w:rPr>
          <w:rFonts w:ascii="Arial" w:hAnsi="Arial" w:cs="Arial"/>
          <w:spacing w:val="1"/>
          <w:sz w:val="20"/>
          <w:szCs w:val="20"/>
        </w:rPr>
        <w:t>l</w:t>
      </w:r>
      <w:r w:rsidRPr="007916A1">
        <w:rPr>
          <w:rFonts w:ascii="Arial" w:hAnsi="Arial" w:cs="Arial"/>
          <w:sz w:val="20"/>
          <w:szCs w:val="20"/>
        </w:rPr>
        <w:t xml:space="preserve">y </w:t>
      </w:r>
      <w:r w:rsidRPr="007916A1">
        <w:rPr>
          <w:rFonts w:ascii="Arial" w:hAnsi="Arial" w:cs="Arial"/>
          <w:spacing w:val="1"/>
          <w:sz w:val="20"/>
          <w:szCs w:val="20"/>
        </w:rPr>
        <w:t>l</w:t>
      </w:r>
      <w:r w:rsidRPr="007916A1">
        <w:rPr>
          <w:rFonts w:ascii="Arial" w:hAnsi="Arial" w:cs="Arial"/>
          <w:spacing w:val="2"/>
          <w:sz w:val="20"/>
          <w:szCs w:val="20"/>
        </w:rPr>
        <w:t>anguag</w:t>
      </w:r>
      <w:r w:rsidRPr="007916A1">
        <w:rPr>
          <w:rFonts w:ascii="Arial" w:hAnsi="Arial" w:cs="Arial"/>
          <w:sz w:val="20"/>
          <w:szCs w:val="20"/>
        </w:rPr>
        <w:t xml:space="preserve">e </w:t>
      </w:r>
      <w:r w:rsidRPr="007916A1">
        <w:rPr>
          <w:rFonts w:ascii="Arial" w:hAnsi="Arial" w:cs="Arial"/>
          <w:spacing w:val="2"/>
          <w:sz w:val="20"/>
          <w:szCs w:val="20"/>
        </w:rPr>
        <w:t>p</w:t>
      </w:r>
      <w:r w:rsidRPr="007916A1">
        <w:rPr>
          <w:rFonts w:ascii="Arial" w:hAnsi="Arial" w:cs="Arial"/>
          <w:spacing w:val="1"/>
          <w:sz w:val="20"/>
          <w:szCs w:val="20"/>
        </w:rPr>
        <w:t>r</w:t>
      </w:r>
      <w:r w:rsidRPr="007916A1">
        <w:rPr>
          <w:rFonts w:ascii="Arial" w:hAnsi="Arial" w:cs="Arial"/>
          <w:spacing w:val="2"/>
          <w:sz w:val="20"/>
          <w:szCs w:val="20"/>
        </w:rPr>
        <w:t>og</w:t>
      </w:r>
      <w:r w:rsidRPr="007916A1">
        <w:rPr>
          <w:rFonts w:ascii="Arial" w:hAnsi="Arial" w:cs="Arial"/>
          <w:spacing w:val="1"/>
          <w:sz w:val="20"/>
          <w:szCs w:val="20"/>
        </w:rPr>
        <w:t>r</w:t>
      </w:r>
      <w:r w:rsidRPr="007916A1">
        <w:rPr>
          <w:rFonts w:ascii="Arial" w:hAnsi="Arial" w:cs="Arial"/>
          <w:spacing w:val="2"/>
          <w:sz w:val="20"/>
          <w:szCs w:val="20"/>
        </w:rPr>
        <w:t>a</w:t>
      </w:r>
      <w:r w:rsidRPr="007916A1">
        <w:rPr>
          <w:rFonts w:ascii="Arial" w:hAnsi="Arial" w:cs="Arial"/>
          <w:spacing w:val="3"/>
          <w:sz w:val="20"/>
          <w:szCs w:val="20"/>
        </w:rPr>
        <w:t>m</w:t>
      </w:r>
      <w:r w:rsidRPr="007916A1">
        <w:rPr>
          <w:rFonts w:ascii="Arial" w:hAnsi="Arial" w:cs="Arial"/>
          <w:sz w:val="20"/>
          <w:szCs w:val="20"/>
        </w:rPr>
        <w:t>s</w:t>
      </w:r>
      <w:r w:rsidRPr="007916A1">
        <w:rPr>
          <w:rFonts w:ascii="Arial" w:hAnsi="Arial" w:cs="Arial"/>
          <w:spacing w:val="5"/>
          <w:sz w:val="20"/>
          <w:szCs w:val="20"/>
        </w:rPr>
        <w:t xml:space="preserve"> </w:t>
      </w:r>
      <w:r w:rsidRPr="007916A1">
        <w:rPr>
          <w:rFonts w:ascii="Arial" w:hAnsi="Arial" w:cs="Arial"/>
          <w:spacing w:val="2"/>
          <w:sz w:val="20"/>
          <w:szCs w:val="20"/>
        </w:rPr>
        <w:t>us</w:t>
      </w:r>
      <w:r w:rsidRPr="007916A1">
        <w:rPr>
          <w:rFonts w:ascii="Arial" w:hAnsi="Arial" w:cs="Arial"/>
          <w:spacing w:val="1"/>
          <w:sz w:val="20"/>
          <w:szCs w:val="20"/>
        </w:rPr>
        <w:t>i</w:t>
      </w:r>
      <w:r w:rsidRPr="007916A1">
        <w:rPr>
          <w:rFonts w:ascii="Arial" w:hAnsi="Arial" w:cs="Arial"/>
          <w:spacing w:val="2"/>
          <w:sz w:val="20"/>
          <w:szCs w:val="20"/>
        </w:rPr>
        <w:t>n</w:t>
      </w:r>
      <w:r w:rsidRPr="007916A1">
        <w:rPr>
          <w:rFonts w:ascii="Arial" w:hAnsi="Arial" w:cs="Arial"/>
          <w:sz w:val="20"/>
          <w:szCs w:val="20"/>
        </w:rPr>
        <w:t xml:space="preserve">g </w:t>
      </w:r>
      <w:r w:rsidRPr="007916A1">
        <w:rPr>
          <w:rFonts w:ascii="Arial" w:hAnsi="Arial" w:cs="Arial"/>
          <w:spacing w:val="2"/>
          <w:w w:val="103"/>
          <w:sz w:val="20"/>
          <w:szCs w:val="20"/>
        </w:rPr>
        <w:t>808</w:t>
      </w:r>
      <w:r w:rsidRPr="007916A1">
        <w:rPr>
          <w:rFonts w:ascii="Arial" w:hAnsi="Arial" w:cs="Arial"/>
          <w:w w:val="103"/>
          <w:sz w:val="20"/>
          <w:szCs w:val="20"/>
        </w:rPr>
        <w:t>6</w:t>
      </w:r>
      <w:r w:rsidRPr="007916A1">
        <w:rPr>
          <w:rFonts w:ascii="Arial" w:hAnsi="Arial" w:cs="Arial"/>
          <w:sz w:val="20"/>
          <w:szCs w:val="20"/>
        </w:rPr>
        <w:t xml:space="preserve"> </w:t>
      </w:r>
      <w:r w:rsidRPr="007916A1">
        <w:rPr>
          <w:rFonts w:ascii="Arial" w:hAnsi="Arial" w:cs="Arial"/>
          <w:spacing w:val="1"/>
          <w:w w:val="103"/>
          <w:sz w:val="20"/>
          <w:szCs w:val="20"/>
        </w:rPr>
        <w:t>I</w:t>
      </w:r>
      <w:r w:rsidRPr="007916A1">
        <w:rPr>
          <w:rFonts w:ascii="Arial" w:hAnsi="Arial" w:cs="Arial"/>
          <w:spacing w:val="2"/>
          <w:w w:val="103"/>
          <w:sz w:val="20"/>
          <w:szCs w:val="20"/>
        </w:rPr>
        <w:t>ns</w:t>
      </w:r>
      <w:r w:rsidRPr="007916A1">
        <w:rPr>
          <w:rFonts w:ascii="Arial" w:hAnsi="Arial" w:cs="Arial"/>
          <w:spacing w:val="1"/>
          <w:w w:val="103"/>
          <w:sz w:val="20"/>
          <w:szCs w:val="20"/>
        </w:rPr>
        <w:t>tr</w:t>
      </w:r>
      <w:r w:rsidRPr="007916A1">
        <w:rPr>
          <w:rFonts w:ascii="Arial" w:hAnsi="Arial" w:cs="Arial"/>
          <w:spacing w:val="2"/>
          <w:w w:val="103"/>
          <w:sz w:val="20"/>
          <w:szCs w:val="20"/>
        </w:rPr>
        <w:t>uc</w:t>
      </w:r>
      <w:r w:rsidRPr="007916A1">
        <w:rPr>
          <w:rFonts w:ascii="Arial" w:hAnsi="Arial" w:cs="Arial"/>
          <w:spacing w:val="1"/>
          <w:w w:val="103"/>
          <w:sz w:val="20"/>
          <w:szCs w:val="20"/>
        </w:rPr>
        <w:t>ti</w:t>
      </w:r>
      <w:r w:rsidRPr="007916A1">
        <w:rPr>
          <w:rFonts w:ascii="Arial" w:hAnsi="Arial" w:cs="Arial"/>
          <w:spacing w:val="2"/>
          <w:w w:val="103"/>
          <w:sz w:val="20"/>
          <w:szCs w:val="20"/>
        </w:rPr>
        <w:t>o</w:t>
      </w:r>
      <w:r w:rsidRPr="007916A1">
        <w:rPr>
          <w:rFonts w:ascii="Arial" w:hAnsi="Arial" w:cs="Arial"/>
          <w:w w:val="103"/>
          <w:sz w:val="20"/>
          <w:szCs w:val="20"/>
        </w:rPr>
        <w:t>n</w:t>
      </w:r>
      <w:r w:rsidRPr="007916A1">
        <w:rPr>
          <w:rFonts w:ascii="Arial" w:hAnsi="Arial" w:cs="Arial"/>
          <w:sz w:val="20"/>
          <w:szCs w:val="20"/>
        </w:rPr>
        <w:t xml:space="preserve"> </w:t>
      </w:r>
      <w:r w:rsidRPr="007916A1">
        <w:rPr>
          <w:rFonts w:ascii="Arial" w:hAnsi="Arial" w:cs="Arial"/>
          <w:spacing w:val="2"/>
          <w:sz w:val="20"/>
          <w:szCs w:val="20"/>
        </w:rPr>
        <w:t>Se</w:t>
      </w:r>
      <w:r w:rsidRPr="007916A1">
        <w:rPr>
          <w:rFonts w:ascii="Arial" w:hAnsi="Arial" w:cs="Arial"/>
          <w:spacing w:val="1"/>
          <w:sz w:val="20"/>
          <w:szCs w:val="20"/>
        </w:rPr>
        <w:t>t</w:t>
      </w:r>
      <w:r w:rsidRPr="007916A1">
        <w:rPr>
          <w:rFonts w:ascii="Arial" w:hAnsi="Arial" w:cs="Arial"/>
          <w:sz w:val="20"/>
          <w:szCs w:val="20"/>
        </w:rPr>
        <w:t>.</w:t>
      </w:r>
      <w:r>
        <w:rPr>
          <w:rFonts w:ascii="Arial" w:hAnsi="Arial" w:cs="Arial"/>
          <w:spacing w:val="4"/>
          <w:sz w:val="20"/>
          <w:szCs w:val="20"/>
        </w:rPr>
        <w:t xml:space="preserve"> </w:t>
      </w:r>
      <w:r w:rsidRPr="007916A1">
        <w:rPr>
          <w:rFonts w:ascii="Arial" w:hAnsi="Arial" w:cs="Arial"/>
          <w:spacing w:val="2"/>
          <w:sz w:val="20"/>
          <w:szCs w:val="20"/>
        </w:rPr>
        <w:t>Obse</w:t>
      </w:r>
      <w:r w:rsidRPr="007916A1">
        <w:rPr>
          <w:rFonts w:ascii="Arial" w:hAnsi="Arial" w:cs="Arial"/>
          <w:spacing w:val="1"/>
          <w:sz w:val="20"/>
          <w:szCs w:val="20"/>
        </w:rPr>
        <w:t>r</w:t>
      </w:r>
      <w:r w:rsidRPr="007916A1">
        <w:rPr>
          <w:rFonts w:ascii="Arial" w:hAnsi="Arial" w:cs="Arial"/>
          <w:spacing w:val="2"/>
          <w:sz w:val="20"/>
          <w:szCs w:val="20"/>
        </w:rPr>
        <w:t>v</w:t>
      </w:r>
      <w:r w:rsidRPr="007916A1">
        <w:rPr>
          <w:rFonts w:ascii="Arial" w:hAnsi="Arial" w:cs="Arial"/>
          <w:sz w:val="20"/>
          <w:szCs w:val="20"/>
        </w:rPr>
        <w:t>e</w:t>
      </w:r>
      <w:r w:rsidRPr="007916A1">
        <w:rPr>
          <w:rFonts w:ascii="Arial" w:hAnsi="Arial" w:cs="Arial"/>
          <w:spacing w:val="5"/>
          <w:sz w:val="20"/>
          <w:szCs w:val="20"/>
        </w:rPr>
        <w:t xml:space="preserve"> </w:t>
      </w:r>
      <w:r w:rsidRPr="007916A1">
        <w:rPr>
          <w:rFonts w:ascii="Arial" w:hAnsi="Arial" w:cs="Arial"/>
          <w:spacing w:val="2"/>
          <w:sz w:val="20"/>
          <w:szCs w:val="20"/>
        </w:rPr>
        <w:t>ho</w:t>
      </w:r>
      <w:r w:rsidRPr="007916A1">
        <w:rPr>
          <w:rFonts w:ascii="Arial" w:hAnsi="Arial" w:cs="Arial"/>
          <w:sz w:val="20"/>
          <w:szCs w:val="20"/>
        </w:rPr>
        <w:t>w</w:t>
      </w:r>
      <w:r w:rsidRPr="007916A1">
        <w:rPr>
          <w:rFonts w:ascii="Arial" w:hAnsi="Arial" w:cs="Arial"/>
          <w:spacing w:val="8"/>
          <w:sz w:val="20"/>
          <w:szCs w:val="20"/>
        </w:rPr>
        <w:t xml:space="preserve"> </w:t>
      </w:r>
      <w:r w:rsidRPr="007916A1">
        <w:rPr>
          <w:rFonts w:ascii="Arial" w:hAnsi="Arial" w:cs="Arial"/>
          <w:spacing w:val="1"/>
          <w:sz w:val="20"/>
          <w:szCs w:val="20"/>
        </w:rPr>
        <w:t>t</w:t>
      </w:r>
      <w:r w:rsidRPr="007916A1">
        <w:rPr>
          <w:rFonts w:ascii="Arial" w:hAnsi="Arial" w:cs="Arial"/>
          <w:spacing w:val="2"/>
          <w:sz w:val="20"/>
          <w:szCs w:val="20"/>
        </w:rPr>
        <w:t>h</w:t>
      </w:r>
      <w:r w:rsidRPr="007916A1">
        <w:rPr>
          <w:rFonts w:ascii="Arial" w:hAnsi="Arial" w:cs="Arial"/>
          <w:sz w:val="20"/>
          <w:szCs w:val="20"/>
        </w:rPr>
        <w:t>e</w:t>
      </w:r>
      <w:r w:rsidRPr="007916A1">
        <w:rPr>
          <w:rFonts w:ascii="Arial" w:hAnsi="Arial" w:cs="Arial"/>
          <w:spacing w:val="7"/>
          <w:sz w:val="20"/>
          <w:szCs w:val="20"/>
        </w:rPr>
        <w:t xml:space="preserve"> </w:t>
      </w:r>
      <w:r w:rsidRPr="007916A1">
        <w:rPr>
          <w:rFonts w:ascii="Arial" w:hAnsi="Arial" w:cs="Arial"/>
          <w:spacing w:val="2"/>
          <w:sz w:val="20"/>
          <w:szCs w:val="20"/>
        </w:rPr>
        <w:t>808</w:t>
      </w:r>
      <w:r w:rsidRPr="007916A1">
        <w:rPr>
          <w:rFonts w:ascii="Arial" w:hAnsi="Arial" w:cs="Arial"/>
          <w:sz w:val="20"/>
          <w:szCs w:val="20"/>
        </w:rPr>
        <w:t>6</w:t>
      </w:r>
      <w:r w:rsidRPr="007916A1">
        <w:rPr>
          <w:rFonts w:ascii="Arial" w:hAnsi="Arial" w:cs="Arial"/>
          <w:spacing w:val="8"/>
          <w:sz w:val="20"/>
          <w:szCs w:val="20"/>
        </w:rPr>
        <w:t xml:space="preserve"> </w:t>
      </w:r>
      <w:r w:rsidRPr="007916A1">
        <w:rPr>
          <w:rFonts w:ascii="Arial" w:hAnsi="Arial" w:cs="Arial"/>
          <w:spacing w:val="1"/>
          <w:sz w:val="20"/>
          <w:szCs w:val="20"/>
        </w:rPr>
        <w:t>i</w:t>
      </w:r>
      <w:r w:rsidRPr="007916A1">
        <w:rPr>
          <w:rFonts w:ascii="Arial" w:hAnsi="Arial" w:cs="Arial"/>
          <w:spacing w:val="2"/>
          <w:sz w:val="20"/>
          <w:szCs w:val="20"/>
        </w:rPr>
        <w:t>n</w:t>
      </w:r>
      <w:r w:rsidRPr="007916A1">
        <w:rPr>
          <w:rFonts w:ascii="Arial" w:hAnsi="Arial" w:cs="Arial"/>
          <w:spacing w:val="1"/>
          <w:sz w:val="20"/>
          <w:szCs w:val="20"/>
        </w:rPr>
        <w:t>t</w:t>
      </w:r>
      <w:r w:rsidRPr="007916A1">
        <w:rPr>
          <w:rFonts w:ascii="Arial" w:hAnsi="Arial" w:cs="Arial"/>
          <w:spacing w:val="2"/>
          <w:sz w:val="20"/>
          <w:szCs w:val="20"/>
        </w:rPr>
        <w:t>e</w:t>
      </w:r>
      <w:r w:rsidRPr="007916A1">
        <w:rPr>
          <w:rFonts w:ascii="Arial" w:hAnsi="Arial" w:cs="Arial"/>
          <w:spacing w:val="1"/>
          <w:sz w:val="20"/>
          <w:szCs w:val="20"/>
        </w:rPr>
        <w:t>r</w:t>
      </w:r>
      <w:r w:rsidRPr="007916A1">
        <w:rPr>
          <w:rFonts w:ascii="Arial" w:hAnsi="Arial" w:cs="Arial"/>
          <w:spacing w:val="2"/>
          <w:sz w:val="20"/>
          <w:szCs w:val="20"/>
        </w:rPr>
        <w:t>na</w:t>
      </w:r>
      <w:r w:rsidRPr="007916A1">
        <w:rPr>
          <w:rFonts w:ascii="Arial" w:hAnsi="Arial" w:cs="Arial"/>
          <w:sz w:val="20"/>
          <w:szCs w:val="20"/>
        </w:rPr>
        <w:t>l</w:t>
      </w:r>
      <w:r w:rsidRPr="007916A1">
        <w:rPr>
          <w:rFonts w:ascii="Arial" w:hAnsi="Arial" w:cs="Arial"/>
          <w:spacing w:val="5"/>
          <w:sz w:val="20"/>
          <w:szCs w:val="20"/>
        </w:rPr>
        <w:t xml:space="preserve"> </w:t>
      </w:r>
      <w:r w:rsidRPr="007916A1">
        <w:rPr>
          <w:rFonts w:ascii="Arial" w:hAnsi="Arial" w:cs="Arial"/>
          <w:spacing w:val="1"/>
          <w:sz w:val="20"/>
          <w:szCs w:val="20"/>
        </w:rPr>
        <w:t>r</w:t>
      </w:r>
      <w:r w:rsidRPr="007916A1">
        <w:rPr>
          <w:rFonts w:ascii="Arial" w:hAnsi="Arial" w:cs="Arial"/>
          <w:spacing w:val="2"/>
          <w:sz w:val="20"/>
          <w:szCs w:val="20"/>
        </w:rPr>
        <w:t>eg</w:t>
      </w:r>
      <w:r w:rsidRPr="007916A1">
        <w:rPr>
          <w:rFonts w:ascii="Arial" w:hAnsi="Arial" w:cs="Arial"/>
          <w:spacing w:val="1"/>
          <w:sz w:val="20"/>
          <w:szCs w:val="20"/>
        </w:rPr>
        <w:t>i</w:t>
      </w:r>
      <w:r w:rsidRPr="007916A1">
        <w:rPr>
          <w:rFonts w:ascii="Arial" w:hAnsi="Arial" w:cs="Arial"/>
          <w:spacing w:val="2"/>
          <w:sz w:val="20"/>
          <w:szCs w:val="20"/>
        </w:rPr>
        <w:t>s</w:t>
      </w:r>
      <w:r w:rsidRPr="007916A1">
        <w:rPr>
          <w:rFonts w:ascii="Arial" w:hAnsi="Arial" w:cs="Arial"/>
          <w:spacing w:val="1"/>
          <w:sz w:val="20"/>
          <w:szCs w:val="20"/>
        </w:rPr>
        <w:t>t</w:t>
      </w:r>
      <w:r w:rsidRPr="007916A1">
        <w:rPr>
          <w:rFonts w:ascii="Arial" w:hAnsi="Arial" w:cs="Arial"/>
          <w:spacing w:val="2"/>
          <w:sz w:val="20"/>
          <w:szCs w:val="20"/>
        </w:rPr>
        <w:t>e</w:t>
      </w:r>
      <w:r w:rsidRPr="007916A1">
        <w:rPr>
          <w:rFonts w:ascii="Arial" w:hAnsi="Arial" w:cs="Arial"/>
          <w:spacing w:val="1"/>
          <w:sz w:val="20"/>
          <w:szCs w:val="20"/>
        </w:rPr>
        <w:t>r</w:t>
      </w:r>
      <w:r w:rsidRPr="007916A1">
        <w:rPr>
          <w:rFonts w:ascii="Arial" w:hAnsi="Arial" w:cs="Arial"/>
          <w:sz w:val="20"/>
          <w:szCs w:val="20"/>
        </w:rPr>
        <w:t>s</w:t>
      </w:r>
      <w:r w:rsidRPr="007916A1">
        <w:rPr>
          <w:rFonts w:ascii="Arial" w:hAnsi="Arial" w:cs="Arial"/>
          <w:spacing w:val="6"/>
          <w:sz w:val="20"/>
          <w:szCs w:val="20"/>
        </w:rPr>
        <w:t xml:space="preserve"> </w:t>
      </w:r>
      <w:r w:rsidRPr="007916A1">
        <w:rPr>
          <w:rFonts w:ascii="Arial" w:hAnsi="Arial" w:cs="Arial"/>
          <w:spacing w:val="2"/>
          <w:sz w:val="20"/>
          <w:szCs w:val="20"/>
        </w:rPr>
        <w:t>a</w:t>
      </w:r>
      <w:r w:rsidRPr="007916A1">
        <w:rPr>
          <w:rFonts w:ascii="Arial" w:hAnsi="Arial" w:cs="Arial"/>
          <w:spacing w:val="1"/>
          <w:sz w:val="20"/>
          <w:szCs w:val="20"/>
        </w:rPr>
        <w:t>r</w:t>
      </w:r>
      <w:r w:rsidRPr="007916A1">
        <w:rPr>
          <w:rFonts w:ascii="Arial" w:hAnsi="Arial" w:cs="Arial"/>
          <w:sz w:val="20"/>
          <w:szCs w:val="20"/>
        </w:rPr>
        <w:t>e</w:t>
      </w:r>
      <w:r w:rsidRPr="007916A1">
        <w:rPr>
          <w:rFonts w:ascii="Arial" w:hAnsi="Arial" w:cs="Arial"/>
          <w:spacing w:val="8"/>
          <w:sz w:val="20"/>
          <w:szCs w:val="20"/>
        </w:rPr>
        <w:t xml:space="preserve"> </w:t>
      </w:r>
      <w:r w:rsidRPr="007916A1">
        <w:rPr>
          <w:rFonts w:ascii="Arial" w:hAnsi="Arial" w:cs="Arial"/>
          <w:spacing w:val="2"/>
          <w:sz w:val="20"/>
          <w:szCs w:val="20"/>
        </w:rPr>
        <w:t>a</w:t>
      </w:r>
      <w:r w:rsidRPr="007916A1">
        <w:rPr>
          <w:rFonts w:ascii="Arial" w:hAnsi="Arial" w:cs="Arial"/>
          <w:spacing w:val="1"/>
          <w:sz w:val="20"/>
          <w:szCs w:val="20"/>
        </w:rPr>
        <w:t>ff</w:t>
      </w:r>
      <w:r w:rsidRPr="007916A1">
        <w:rPr>
          <w:rFonts w:ascii="Arial" w:hAnsi="Arial" w:cs="Arial"/>
          <w:spacing w:val="2"/>
          <w:sz w:val="20"/>
          <w:szCs w:val="20"/>
        </w:rPr>
        <w:t>ec</w:t>
      </w:r>
      <w:r w:rsidRPr="007916A1">
        <w:rPr>
          <w:rFonts w:ascii="Arial" w:hAnsi="Arial" w:cs="Arial"/>
          <w:spacing w:val="1"/>
          <w:sz w:val="20"/>
          <w:szCs w:val="20"/>
        </w:rPr>
        <w:t>t</w:t>
      </w:r>
      <w:r w:rsidRPr="007916A1">
        <w:rPr>
          <w:rFonts w:ascii="Arial" w:hAnsi="Arial" w:cs="Arial"/>
          <w:spacing w:val="2"/>
          <w:sz w:val="20"/>
          <w:szCs w:val="20"/>
        </w:rPr>
        <w:t>e</w:t>
      </w:r>
      <w:r w:rsidRPr="007916A1">
        <w:rPr>
          <w:rFonts w:ascii="Arial" w:hAnsi="Arial" w:cs="Arial"/>
          <w:sz w:val="20"/>
          <w:szCs w:val="20"/>
        </w:rPr>
        <w:t>d</w:t>
      </w:r>
      <w:r w:rsidRPr="007916A1">
        <w:rPr>
          <w:rFonts w:ascii="Arial" w:hAnsi="Arial" w:cs="Arial"/>
          <w:spacing w:val="8"/>
          <w:sz w:val="20"/>
          <w:szCs w:val="20"/>
        </w:rPr>
        <w:t xml:space="preserve"> </w:t>
      </w:r>
      <w:r w:rsidRPr="007916A1">
        <w:rPr>
          <w:rFonts w:ascii="Arial" w:hAnsi="Arial" w:cs="Arial"/>
          <w:spacing w:val="2"/>
          <w:sz w:val="20"/>
          <w:szCs w:val="20"/>
        </w:rPr>
        <w:t>b</w:t>
      </w:r>
      <w:r w:rsidRPr="007916A1">
        <w:rPr>
          <w:rFonts w:ascii="Arial" w:hAnsi="Arial" w:cs="Arial"/>
          <w:sz w:val="20"/>
          <w:szCs w:val="20"/>
        </w:rPr>
        <w:t>y</w:t>
      </w:r>
      <w:r w:rsidRPr="007916A1">
        <w:rPr>
          <w:rFonts w:ascii="Arial" w:hAnsi="Arial" w:cs="Arial"/>
          <w:spacing w:val="8"/>
          <w:sz w:val="20"/>
          <w:szCs w:val="20"/>
        </w:rPr>
        <w:t xml:space="preserve"> </w:t>
      </w:r>
      <w:r w:rsidRPr="007916A1">
        <w:rPr>
          <w:rFonts w:ascii="Arial" w:hAnsi="Arial" w:cs="Arial"/>
          <w:spacing w:val="1"/>
          <w:sz w:val="20"/>
          <w:szCs w:val="20"/>
        </w:rPr>
        <w:t>t</w:t>
      </w:r>
      <w:r w:rsidRPr="007916A1">
        <w:rPr>
          <w:rFonts w:ascii="Arial" w:hAnsi="Arial" w:cs="Arial"/>
          <w:spacing w:val="2"/>
          <w:sz w:val="20"/>
          <w:szCs w:val="20"/>
        </w:rPr>
        <w:t>h</w:t>
      </w:r>
      <w:r w:rsidRPr="007916A1">
        <w:rPr>
          <w:rFonts w:ascii="Arial" w:hAnsi="Arial" w:cs="Arial"/>
          <w:sz w:val="20"/>
          <w:szCs w:val="20"/>
        </w:rPr>
        <w:t>e</w:t>
      </w:r>
      <w:r w:rsidRPr="007916A1">
        <w:rPr>
          <w:rFonts w:ascii="Arial" w:hAnsi="Arial" w:cs="Arial"/>
          <w:spacing w:val="7"/>
          <w:sz w:val="20"/>
          <w:szCs w:val="20"/>
        </w:rPr>
        <w:t xml:space="preserve"> </w:t>
      </w:r>
      <w:r w:rsidRPr="007916A1">
        <w:rPr>
          <w:rFonts w:ascii="Arial" w:hAnsi="Arial" w:cs="Arial"/>
          <w:spacing w:val="2"/>
          <w:sz w:val="20"/>
          <w:szCs w:val="20"/>
        </w:rPr>
        <w:t>d</w:t>
      </w:r>
      <w:r w:rsidRPr="007916A1">
        <w:rPr>
          <w:rFonts w:ascii="Arial" w:hAnsi="Arial" w:cs="Arial"/>
          <w:spacing w:val="1"/>
          <w:sz w:val="20"/>
          <w:szCs w:val="20"/>
        </w:rPr>
        <w:t>iff</w:t>
      </w:r>
      <w:r w:rsidRPr="007916A1">
        <w:rPr>
          <w:rFonts w:ascii="Arial" w:hAnsi="Arial" w:cs="Arial"/>
          <w:spacing w:val="2"/>
          <w:sz w:val="20"/>
          <w:szCs w:val="20"/>
        </w:rPr>
        <w:t>e</w:t>
      </w:r>
      <w:r w:rsidRPr="007916A1">
        <w:rPr>
          <w:rFonts w:ascii="Arial" w:hAnsi="Arial" w:cs="Arial"/>
          <w:spacing w:val="1"/>
          <w:sz w:val="20"/>
          <w:szCs w:val="20"/>
        </w:rPr>
        <w:t>r</w:t>
      </w:r>
      <w:r w:rsidRPr="007916A1">
        <w:rPr>
          <w:rFonts w:ascii="Arial" w:hAnsi="Arial" w:cs="Arial"/>
          <w:spacing w:val="2"/>
          <w:sz w:val="20"/>
          <w:szCs w:val="20"/>
        </w:rPr>
        <w:t>en</w:t>
      </w:r>
      <w:r w:rsidRPr="007916A1">
        <w:rPr>
          <w:rFonts w:ascii="Arial" w:hAnsi="Arial" w:cs="Arial"/>
          <w:sz w:val="20"/>
          <w:szCs w:val="20"/>
        </w:rPr>
        <w:t>t</w:t>
      </w:r>
      <w:r w:rsidRPr="007916A1">
        <w:rPr>
          <w:rFonts w:ascii="Arial" w:hAnsi="Arial" w:cs="Arial"/>
          <w:spacing w:val="7"/>
          <w:sz w:val="20"/>
          <w:szCs w:val="20"/>
        </w:rPr>
        <w:t xml:space="preserve"> </w:t>
      </w:r>
      <w:r w:rsidRPr="007916A1">
        <w:rPr>
          <w:rFonts w:ascii="Arial" w:hAnsi="Arial" w:cs="Arial"/>
          <w:spacing w:val="1"/>
          <w:w w:val="103"/>
          <w:sz w:val="20"/>
          <w:szCs w:val="20"/>
        </w:rPr>
        <w:t>i</w:t>
      </w:r>
      <w:r w:rsidRPr="007916A1">
        <w:rPr>
          <w:rFonts w:ascii="Arial" w:hAnsi="Arial" w:cs="Arial"/>
          <w:spacing w:val="2"/>
          <w:w w:val="103"/>
          <w:sz w:val="20"/>
          <w:szCs w:val="20"/>
        </w:rPr>
        <w:t>ns</w:t>
      </w:r>
      <w:r w:rsidRPr="007916A1">
        <w:rPr>
          <w:rFonts w:ascii="Arial" w:hAnsi="Arial" w:cs="Arial"/>
          <w:spacing w:val="1"/>
          <w:w w:val="103"/>
          <w:sz w:val="20"/>
          <w:szCs w:val="20"/>
        </w:rPr>
        <w:t>tr</w:t>
      </w:r>
      <w:r w:rsidRPr="007916A1">
        <w:rPr>
          <w:rFonts w:ascii="Arial" w:hAnsi="Arial" w:cs="Arial"/>
          <w:spacing w:val="2"/>
          <w:w w:val="103"/>
          <w:sz w:val="20"/>
          <w:szCs w:val="20"/>
        </w:rPr>
        <w:t>uc</w:t>
      </w:r>
      <w:r w:rsidRPr="007916A1">
        <w:rPr>
          <w:rFonts w:ascii="Arial" w:hAnsi="Arial" w:cs="Arial"/>
          <w:spacing w:val="1"/>
          <w:w w:val="103"/>
          <w:sz w:val="20"/>
          <w:szCs w:val="20"/>
        </w:rPr>
        <w:t>ti</w:t>
      </w:r>
      <w:r w:rsidRPr="007916A1">
        <w:rPr>
          <w:rFonts w:ascii="Arial" w:hAnsi="Arial" w:cs="Arial"/>
          <w:spacing w:val="2"/>
          <w:w w:val="103"/>
          <w:sz w:val="20"/>
          <w:szCs w:val="20"/>
        </w:rPr>
        <w:t>ons</w:t>
      </w:r>
      <w:r w:rsidRPr="007916A1">
        <w:rPr>
          <w:rFonts w:ascii="Arial" w:hAnsi="Arial" w:cs="Arial"/>
          <w:w w:val="103"/>
          <w:sz w:val="20"/>
          <w:szCs w:val="20"/>
        </w:rPr>
        <w:t>.</w:t>
      </w:r>
    </w:p>
    <w:p w:rsidR="005502B0" w:rsidRDefault="005502B0" w:rsidP="005502B0">
      <w:pPr>
        <w:widowControl w:val="0"/>
        <w:autoSpaceDE w:val="0"/>
        <w:autoSpaceDN w:val="0"/>
        <w:adjustRightInd w:val="0"/>
        <w:spacing w:line="253" w:lineRule="auto"/>
        <w:ind w:left="462" w:right="86" w:hanging="83"/>
        <w:jc w:val="both"/>
        <w:rPr>
          <w:rFonts w:ascii="Arial" w:hAnsi="Arial" w:cs="Arial"/>
          <w:w w:val="103"/>
          <w:sz w:val="20"/>
          <w:szCs w:val="20"/>
        </w:rPr>
      </w:pPr>
    </w:p>
    <w:p w:rsidR="005502B0" w:rsidRDefault="005502B0" w:rsidP="005502B0">
      <w:pPr>
        <w:widowControl w:val="0"/>
        <w:autoSpaceDE w:val="0"/>
        <w:autoSpaceDN w:val="0"/>
        <w:adjustRightInd w:val="0"/>
        <w:ind w:left="380" w:right="5203"/>
        <w:jc w:val="center"/>
        <w:rPr>
          <w:rFonts w:ascii="Arial" w:hAnsi="Arial" w:cs="Arial"/>
          <w:b/>
          <w:bCs/>
          <w:spacing w:val="5"/>
        </w:rPr>
      </w:pPr>
      <w:r>
        <w:rPr>
          <w:rFonts w:asciiTheme="minorHAnsi" w:hAnsiTheme="minorHAnsi" w:cstheme="minorBidi"/>
          <w:noProof/>
          <w:sz w:val="22"/>
          <w:lang w:val="en-MY" w:eastAsia="en-MY"/>
        </w:rPr>
        <mc:AlternateContent>
          <mc:Choice Requires="wpg">
            <w:drawing>
              <wp:anchor distT="0" distB="0" distL="114300" distR="114300" simplePos="0" relativeHeight="251662336" behindDoc="1" locked="0" layoutInCell="0" allowOverlap="1" wp14:anchorId="311019B1" wp14:editId="51B665DB">
                <wp:simplePos x="0" y="0"/>
                <wp:positionH relativeFrom="page">
                  <wp:posOffset>788035</wp:posOffset>
                </wp:positionH>
                <wp:positionV relativeFrom="paragraph">
                  <wp:posOffset>137160</wp:posOffset>
                </wp:positionV>
                <wp:extent cx="5972175" cy="3578860"/>
                <wp:effectExtent l="0" t="0" r="9525" b="254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3578860"/>
                          <a:chOff x="1232" y="-2544"/>
                          <a:chExt cx="9405" cy="3634"/>
                        </a:xfrm>
                      </wpg:grpSpPr>
                      <wps:wsp>
                        <wps:cNvPr id="2" name="Freeform 3"/>
                        <wps:cNvSpPr>
                          <a:spLocks/>
                        </wps:cNvSpPr>
                        <wps:spPr bwMode="auto">
                          <a:xfrm>
                            <a:off x="1248" y="-2529"/>
                            <a:ext cx="9374" cy="0"/>
                          </a:xfrm>
                          <a:custGeom>
                            <a:avLst/>
                            <a:gdLst>
                              <a:gd name="T0" fmla="*/ 0 w 9374"/>
                              <a:gd name="T1" fmla="*/ 9374 w 9374"/>
                            </a:gdLst>
                            <a:ahLst/>
                            <a:cxnLst>
                              <a:cxn ang="0">
                                <a:pos x="T0" y="0"/>
                              </a:cxn>
                              <a:cxn ang="0">
                                <a:pos x="T1" y="0"/>
                              </a:cxn>
                            </a:cxnLst>
                            <a:rect l="0" t="0" r="r" b="b"/>
                            <a:pathLst>
                              <a:path w="9374">
                                <a:moveTo>
                                  <a:pt x="0" y="0"/>
                                </a:moveTo>
                                <a:lnTo>
                                  <a:pt x="9374" y="0"/>
                                </a:lnTo>
                              </a:path>
                            </a:pathLst>
                          </a:custGeom>
                          <a:noFill/>
                          <a:ln w="19558">
                            <a:solidFill>
                              <a:srgbClr val="008E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3244" y="-2515"/>
                            <a:ext cx="0" cy="3575"/>
                          </a:xfrm>
                          <a:custGeom>
                            <a:avLst/>
                            <a:gdLst>
                              <a:gd name="T0" fmla="*/ 0 h 3575"/>
                              <a:gd name="T1" fmla="*/ 3576 h 3575"/>
                            </a:gdLst>
                            <a:ahLst/>
                            <a:cxnLst>
                              <a:cxn ang="0">
                                <a:pos x="0" y="T0"/>
                              </a:cxn>
                              <a:cxn ang="0">
                                <a:pos x="0" y="T1"/>
                              </a:cxn>
                            </a:cxnLst>
                            <a:rect l="0" t="0" r="r" b="b"/>
                            <a:pathLst>
                              <a:path h="3575">
                                <a:moveTo>
                                  <a:pt x="0" y="0"/>
                                </a:moveTo>
                                <a:lnTo>
                                  <a:pt x="0" y="3576"/>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1248" y="-2179"/>
                            <a:ext cx="9374" cy="0"/>
                          </a:xfrm>
                          <a:custGeom>
                            <a:avLst/>
                            <a:gdLst>
                              <a:gd name="T0" fmla="*/ 0 w 9374"/>
                              <a:gd name="T1" fmla="*/ 9374 w 9374"/>
                            </a:gdLst>
                            <a:ahLst/>
                            <a:cxnLst>
                              <a:cxn ang="0">
                                <a:pos x="T0" y="0"/>
                              </a:cxn>
                              <a:cxn ang="0">
                                <a:pos x="T1" y="0"/>
                              </a:cxn>
                            </a:cxnLst>
                            <a:rect l="0" t="0" r="r" b="b"/>
                            <a:pathLst>
                              <a:path w="9374">
                                <a:moveTo>
                                  <a:pt x="0" y="0"/>
                                </a:moveTo>
                                <a:lnTo>
                                  <a:pt x="937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
                        <wps:cNvSpPr>
                          <a:spLocks/>
                        </wps:cNvSpPr>
                        <wps:spPr bwMode="auto">
                          <a:xfrm>
                            <a:off x="1248" y="1075"/>
                            <a:ext cx="9374" cy="0"/>
                          </a:xfrm>
                          <a:custGeom>
                            <a:avLst/>
                            <a:gdLst>
                              <a:gd name="T0" fmla="*/ 0 w 9374"/>
                              <a:gd name="T1" fmla="*/ 9374 w 9374"/>
                            </a:gdLst>
                            <a:ahLst/>
                            <a:cxnLst>
                              <a:cxn ang="0">
                                <a:pos x="T0" y="0"/>
                              </a:cxn>
                              <a:cxn ang="0">
                                <a:pos x="T1" y="0"/>
                              </a:cxn>
                            </a:cxnLst>
                            <a:rect l="0" t="0" r="r" b="b"/>
                            <a:pathLst>
                              <a:path w="9374">
                                <a:moveTo>
                                  <a:pt x="0" y="0"/>
                                </a:moveTo>
                                <a:lnTo>
                                  <a:pt x="9374" y="0"/>
                                </a:lnTo>
                              </a:path>
                            </a:pathLst>
                          </a:custGeom>
                          <a:noFill/>
                          <a:ln w="19558">
                            <a:solidFill>
                              <a:srgbClr val="008E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53302423" id="Group 2" o:spid="_x0000_s1026" style="position:absolute;margin-left:62.05pt;margin-top:10.8pt;width:470.25pt;height:281.8pt;z-index:-251654144;mso-position-horizontal-relative:page" coordorigin="1232,-2544" coordsize="9405,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" o:allowincell="f">
                <v:shape id="Freeform 3" o:spid="_x0000_s1027" style="position:absolute;left:1248;top:-2529;width:9374;height:0;visibility:visible;mso-wrap-style:square;v-text-anchor:top" coordsize="9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" path="m,l9374,e" filled="f" strokecolor="#008e00" strokeweight="1.54pt">
                  <v:path arrowok="t" o:connecttype="custom" o:connectlocs="0,0;9374,0" o:connectangles="0,0"/>
                </v:shape>
                <v:shape id="Freeform 4" o:spid="_x0000_s1028" style="position:absolute;left:3244;top:-2515;width:0;height:3575;visibility:visible;mso-wrap-style:square;v-text-anchor:top" coordsize="0,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" path="m,l,3576e" filled="f" strokeweight=".20458mm">
                  <v:path arrowok="t" o:connecttype="custom" o:connectlocs="0,0;0,3576" o:connectangles="0,0"/>
                </v:shape>
                <v:shape id="Freeform 5" o:spid="_x0000_s1029" style="position:absolute;left:1248;top:-2179;width:9374;height:0;visibility:visible;mso-wrap-style:square;v-text-anchor:top" coordsize="9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" path="m,l9374,e" filled="f" strokeweight=".58pt">
                  <v:path arrowok="t" o:connecttype="custom" o:connectlocs="0,0;9374,0" o:connectangles="0,0"/>
                </v:shape>
                <v:shape id="Freeform 6" o:spid="_x0000_s1030" style="position:absolute;left:1248;top:1075;width:9374;height:0;visibility:visible;mso-wrap-style:square;v-text-anchor:top" coordsize="9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" path="m,l9374,e" filled="f" strokecolor="#008e00" strokeweight="1.54pt">
                  <v:path arrowok="t" o:connecttype="custom" o:connectlocs="0,0;9374,0" o:connectangles="0,0"/>
                </v:shape>
                <w10:wrap anchorx="page"/>
              </v:group>
            </w:pict>
          </mc:Fallback>
        </mc:AlternateContent>
      </w:r>
      <w:r w:rsidRPr="0006594F">
        <w:rPr>
          <w:rFonts w:ascii="Arial" w:hAnsi="Arial" w:cs="Arial"/>
          <w:b/>
          <w:bCs/>
          <w:spacing w:val="2"/>
        </w:rPr>
        <w:t>TABL</w:t>
      </w:r>
      <w:r w:rsidRPr="0006594F">
        <w:rPr>
          <w:rFonts w:ascii="Arial" w:hAnsi="Arial" w:cs="Arial"/>
          <w:b/>
          <w:bCs/>
        </w:rPr>
        <w:t>E</w:t>
      </w:r>
      <w:r w:rsidRPr="0006594F">
        <w:rPr>
          <w:rFonts w:ascii="Arial" w:hAnsi="Arial" w:cs="Arial"/>
          <w:b/>
          <w:bCs/>
          <w:spacing w:val="8"/>
        </w:rPr>
        <w:t xml:space="preserve"> </w:t>
      </w:r>
      <w:r w:rsidRPr="0006594F">
        <w:rPr>
          <w:rFonts w:ascii="Arial" w:hAnsi="Arial" w:cs="Arial"/>
          <w:b/>
          <w:bCs/>
          <w:spacing w:val="2"/>
        </w:rPr>
        <w:t>1</w:t>
      </w:r>
      <w:r w:rsidRPr="0006594F">
        <w:rPr>
          <w:rFonts w:ascii="Arial" w:hAnsi="Arial" w:cs="Arial"/>
          <w:b/>
          <w:bCs/>
        </w:rPr>
        <w:t>:</w:t>
      </w:r>
      <w:r w:rsidRPr="0006594F">
        <w:rPr>
          <w:rFonts w:ascii="Arial" w:hAnsi="Arial" w:cs="Arial"/>
          <w:b/>
          <w:bCs/>
          <w:spacing w:val="7"/>
        </w:rPr>
        <w:t xml:space="preserve"> </w:t>
      </w:r>
      <w:r w:rsidRPr="0006594F">
        <w:rPr>
          <w:rFonts w:ascii="Arial" w:hAnsi="Arial" w:cs="Arial"/>
          <w:b/>
          <w:bCs/>
          <w:spacing w:val="2"/>
        </w:rPr>
        <w:t>Ca</w:t>
      </w:r>
      <w:r w:rsidRPr="0006594F">
        <w:rPr>
          <w:rFonts w:ascii="Arial" w:hAnsi="Arial" w:cs="Arial"/>
          <w:b/>
          <w:bCs/>
          <w:spacing w:val="1"/>
        </w:rPr>
        <w:t>t</w:t>
      </w:r>
      <w:r w:rsidRPr="0006594F">
        <w:rPr>
          <w:rFonts w:ascii="Arial" w:hAnsi="Arial" w:cs="Arial"/>
          <w:b/>
          <w:bCs/>
          <w:spacing w:val="2"/>
        </w:rPr>
        <w:t>ego</w:t>
      </w:r>
      <w:r w:rsidRPr="0006594F">
        <w:rPr>
          <w:rFonts w:ascii="Arial" w:hAnsi="Arial" w:cs="Arial"/>
          <w:b/>
          <w:bCs/>
          <w:spacing w:val="1"/>
        </w:rPr>
        <w:t>ri</w:t>
      </w:r>
      <w:r w:rsidRPr="0006594F">
        <w:rPr>
          <w:rFonts w:ascii="Arial" w:hAnsi="Arial" w:cs="Arial"/>
          <w:b/>
          <w:bCs/>
          <w:spacing w:val="2"/>
        </w:rPr>
        <w:t>e</w:t>
      </w:r>
      <w:r w:rsidRPr="0006594F">
        <w:rPr>
          <w:rFonts w:ascii="Arial" w:hAnsi="Arial" w:cs="Arial"/>
          <w:b/>
          <w:bCs/>
        </w:rPr>
        <w:t>s</w:t>
      </w:r>
      <w:r w:rsidRPr="0006594F">
        <w:rPr>
          <w:rFonts w:ascii="Arial" w:hAnsi="Arial" w:cs="Arial"/>
          <w:b/>
          <w:bCs/>
          <w:spacing w:val="9"/>
        </w:rPr>
        <w:t xml:space="preserve"> </w:t>
      </w:r>
      <w:r w:rsidRPr="0006594F">
        <w:rPr>
          <w:rFonts w:ascii="Arial" w:hAnsi="Arial" w:cs="Arial"/>
          <w:b/>
          <w:bCs/>
          <w:spacing w:val="2"/>
        </w:rPr>
        <w:t>o</w:t>
      </w:r>
      <w:r w:rsidRPr="0006594F">
        <w:rPr>
          <w:rFonts w:ascii="Arial" w:hAnsi="Arial" w:cs="Arial"/>
          <w:b/>
          <w:bCs/>
        </w:rPr>
        <w:t>f</w:t>
      </w:r>
      <w:r w:rsidRPr="0006594F">
        <w:rPr>
          <w:rFonts w:ascii="Arial" w:hAnsi="Arial" w:cs="Arial"/>
          <w:b/>
          <w:bCs/>
          <w:spacing w:val="8"/>
        </w:rPr>
        <w:t xml:space="preserve"> </w:t>
      </w:r>
      <w:r w:rsidRPr="0006594F">
        <w:rPr>
          <w:rFonts w:ascii="Arial" w:hAnsi="Arial" w:cs="Arial"/>
          <w:b/>
          <w:bCs/>
          <w:spacing w:val="2"/>
        </w:rPr>
        <w:t>808</w:t>
      </w:r>
      <w:r w:rsidRPr="0006594F">
        <w:rPr>
          <w:rFonts w:ascii="Arial" w:hAnsi="Arial" w:cs="Arial"/>
          <w:b/>
          <w:bCs/>
        </w:rPr>
        <w:t>6</w:t>
      </w:r>
      <w:r w:rsidRPr="0006594F">
        <w:rPr>
          <w:rFonts w:ascii="Arial" w:hAnsi="Arial" w:cs="Arial"/>
          <w:b/>
          <w:bCs/>
          <w:spacing w:val="8"/>
        </w:rPr>
        <w:t xml:space="preserve"> </w:t>
      </w:r>
      <w:r w:rsidRPr="0006594F">
        <w:rPr>
          <w:rFonts w:ascii="Arial" w:hAnsi="Arial" w:cs="Arial"/>
          <w:b/>
          <w:bCs/>
          <w:spacing w:val="1"/>
          <w:w w:val="103"/>
        </w:rPr>
        <w:t>I</w:t>
      </w:r>
      <w:r w:rsidRPr="0006594F">
        <w:rPr>
          <w:rFonts w:ascii="Arial" w:hAnsi="Arial" w:cs="Arial"/>
          <w:b/>
          <w:bCs/>
          <w:spacing w:val="2"/>
          <w:w w:val="103"/>
        </w:rPr>
        <w:t>ns</w:t>
      </w:r>
      <w:r w:rsidRPr="0006594F">
        <w:rPr>
          <w:rFonts w:ascii="Arial" w:hAnsi="Arial" w:cs="Arial"/>
          <w:b/>
          <w:bCs/>
          <w:spacing w:val="1"/>
          <w:w w:val="103"/>
        </w:rPr>
        <w:t>tr</w:t>
      </w:r>
      <w:r w:rsidRPr="0006594F">
        <w:rPr>
          <w:rFonts w:ascii="Arial" w:hAnsi="Arial" w:cs="Arial"/>
          <w:b/>
          <w:bCs/>
          <w:spacing w:val="2"/>
          <w:w w:val="103"/>
        </w:rPr>
        <w:t>uc</w:t>
      </w:r>
      <w:r w:rsidRPr="0006594F">
        <w:rPr>
          <w:rFonts w:ascii="Arial" w:hAnsi="Arial" w:cs="Arial"/>
          <w:b/>
          <w:bCs/>
          <w:spacing w:val="1"/>
          <w:w w:val="103"/>
        </w:rPr>
        <w:t>ti</w:t>
      </w:r>
      <w:r w:rsidRPr="0006594F">
        <w:rPr>
          <w:rFonts w:ascii="Arial" w:hAnsi="Arial" w:cs="Arial"/>
          <w:b/>
          <w:bCs/>
          <w:spacing w:val="2"/>
          <w:w w:val="103"/>
        </w:rPr>
        <w:t>o</w:t>
      </w:r>
      <w:r w:rsidRPr="0006594F">
        <w:rPr>
          <w:rFonts w:ascii="Arial" w:hAnsi="Arial" w:cs="Arial"/>
          <w:b/>
          <w:bCs/>
          <w:w w:val="103"/>
        </w:rPr>
        <w:t>n</w:t>
      </w:r>
      <w:r w:rsidRPr="0006594F">
        <w:rPr>
          <w:rFonts w:ascii="Arial" w:hAnsi="Arial" w:cs="Arial"/>
          <w:b/>
          <w:bCs/>
          <w:spacing w:val="5"/>
        </w:rPr>
        <w:t xml:space="preserve"> </w:t>
      </w:r>
    </w:p>
    <w:p w:rsidR="005502B0" w:rsidRPr="004B4194" w:rsidRDefault="005502B0" w:rsidP="005502B0">
      <w:pPr>
        <w:widowControl w:val="0"/>
        <w:autoSpaceDE w:val="0"/>
        <w:autoSpaceDN w:val="0"/>
        <w:adjustRightInd w:val="0"/>
        <w:ind w:left="380" w:right="5203"/>
        <w:jc w:val="center"/>
        <w:rPr>
          <w:rFonts w:ascii="Arial" w:hAnsi="Arial" w:cs="Arial"/>
          <w:sz w:val="20"/>
        </w:rPr>
      </w:pPr>
      <w:r w:rsidRPr="004B4194">
        <w:rPr>
          <w:rFonts w:ascii="Arial" w:hAnsi="Arial" w:cs="Arial"/>
          <w:b/>
          <w:bCs/>
          <w:spacing w:val="2"/>
          <w:w w:val="103"/>
          <w:sz w:val="20"/>
        </w:rPr>
        <w:t>Se</w:t>
      </w:r>
      <w:r w:rsidRPr="004B4194">
        <w:rPr>
          <w:rFonts w:ascii="Arial" w:hAnsi="Arial" w:cs="Arial"/>
          <w:b/>
          <w:bCs/>
          <w:w w:val="103"/>
          <w:sz w:val="20"/>
        </w:rPr>
        <w:t>t</w:t>
      </w:r>
    </w:p>
    <w:p w:rsidR="005502B0" w:rsidRPr="004B4194" w:rsidRDefault="005502B0" w:rsidP="005502B0">
      <w:pPr>
        <w:widowControl w:val="0"/>
        <w:tabs>
          <w:tab w:val="left" w:pos="2540"/>
          <w:tab w:val="left" w:pos="5120"/>
        </w:tabs>
        <w:autoSpaceDE w:val="0"/>
        <w:autoSpaceDN w:val="0"/>
        <w:adjustRightInd w:val="0"/>
        <w:spacing w:before="29" w:line="188" w:lineRule="exact"/>
        <w:ind w:left="573"/>
        <w:rPr>
          <w:rFonts w:ascii="Verdana" w:hAnsi="Verdana" w:cs="Verdana"/>
          <w:sz w:val="20"/>
        </w:rPr>
      </w:pPr>
      <w:r w:rsidRPr="004B4194">
        <w:rPr>
          <w:rFonts w:ascii="Verdana" w:hAnsi="Verdana" w:cs="Verdana"/>
          <w:b/>
          <w:bCs/>
          <w:spacing w:val="1"/>
          <w:position w:val="-1"/>
          <w:sz w:val="20"/>
        </w:rPr>
        <w:t>Typ</w:t>
      </w:r>
      <w:r w:rsidRPr="004B4194">
        <w:rPr>
          <w:rFonts w:ascii="Verdana" w:hAnsi="Verdana" w:cs="Verdana"/>
          <w:b/>
          <w:bCs/>
          <w:position w:val="-1"/>
          <w:sz w:val="20"/>
        </w:rPr>
        <w:t>e</w:t>
      </w:r>
      <w:r w:rsidRPr="004B4194">
        <w:rPr>
          <w:rFonts w:ascii="Verdana" w:hAnsi="Verdana" w:cs="Verdana"/>
          <w:b/>
          <w:bCs/>
          <w:position w:val="-1"/>
          <w:sz w:val="20"/>
        </w:rPr>
        <w:tab/>
      </w:r>
      <w:r w:rsidRPr="004B4194">
        <w:rPr>
          <w:rFonts w:ascii="Verdana" w:hAnsi="Verdana" w:cs="Verdana"/>
          <w:b/>
          <w:bCs/>
          <w:spacing w:val="1"/>
          <w:position w:val="-1"/>
          <w:sz w:val="20"/>
        </w:rPr>
        <w:t>Descriptio</w:t>
      </w:r>
      <w:r w:rsidRPr="004B4194">
        <w:rPr>
          <w:rFonts w:ascii="Verdana" w:hAnsi="Verdana" w:cs="Verdana"/>
          <w:b/>
          <w:bCs/>
          <w:position w:val="-1"/>
          <w:sz w:val="20"/>
        </w:rPr>
        <w:t>n</w:t>
      </w:r>
      <w:r w:rsidRPr="004B4194">
        <w:rPr>
          <w:rFonts w:ascii="Verdana" w:hAnsi="Verdana" w:cs="Verdana"/>
          <w:b/>
          <w:bCs/>
          <w:position w:val="-1"/>
          <w:sz w:val="20"/>
        </w:rPr>
        <w:tab/>
      </w:r>
      <w:r w:rsidRPr="004B4194">
        <w:rPr>
          <w:rFonts w:ascii="Verdana" w:hAnsi="Verdana" w:cs="Verdana"/>
          <w:b/>
          <w:bCs/>
          <w:spacing w:val="1"/>
          <w:position w:val="-1"/>
          <w:sz w:val="20"/>
        </w:rPr>
        <w:t>Operatio</w:t>
      </w:r>
      <w:r w:rsidRPr="004B4194">
        <w:rPr>
          <w:rFonts w:ascii="Verdana" w:hAnsi="Verdana" w:cs="Verdana"/>
          <w:b/>
          <w:bCs/>
          <w:position w:val="-1"/>
          <w:sz w:val="20"/>
        </w:rPr>
        <w:t>n</w:t>
      </w:r>
      <w:r w:rsidRPr="004B4194">
        <w:rPr>
          <w:rFonts w:ascii="Verdana" w:hAnsi="Verdana" w:cs="Verdana"/>
          <w:b/>
          <w:bCs/>
          <w:spacing w:val="-1"/>
          <w:position w:val="-1"/>
          <w:sz w:val="20"/>
        </w:rPr>
        <w:t xml:space="preserve"> </w:t>
      </w:r>
      <w:r w:rsidRPr="004B4194">
        <w:rPr>
          <w:rFonts w:ascii="Verdana" w:hAnsi="Verdana" w:cs="Verdana"/>
          <w:b/>
          <w:bCs/>
          <w:spacing w:val="1"/>
          <w:position w:val="-1"/>
          <w:sz w:val="20"/>
        </w:rPr>
        <w:t>Na</w:t>
      </w:r>
      <w:r w:rsidRPr="004B4194">
        <w:rPr>
          <w:rFonts w:ascii="Verdana" w:hAnsi="Verdana" w:cs="Verdana"/>
          <w:b/>
          <w:bCs/>
          <w:spacing w:val="2"/>
          <w:position w:val="-1"/>
          <w:sz w:val="20"/>
        </w:rPr>
        <w:t>m</w:t>
      </w:r>
      <w:r w:rsidRPr="004B4194">
        <w:rPr>
          <w:rFonts w:ascii="Verdana" w:hAnsi="Verdana" w:cs="Verdana"/>
          <w:b/>
          <w:bCs/>
          <w:position w:val="-1"/>
          <w:sz w:val="20"/>
        </w:rPr>
        <w:t>e</w:t>
      </w:r>
    </w:p>
    <w:p w:rsidR="005502B0" w:rsidRPr="004B4194" w:rsidRDefault="005502B0" w:rsidP="005502B0">
      <w:pPr>
        <w:widowControl w:val="0"/>
        <w:tabs>
          <w:tab w:val="left" w:pos="2540"/>
          <w:tab w:val="left" w:pos="5120"/>
        </w:tabs>
        <w:autoSpaceDE w:val="0"/>
        <w:autoSpaceDN w:val="0"/>
        <w:adjustRightInd w:val="0"/>
        <w:spacing w:before="29" w:line="188" w:lineRule="exact"/>
        <w:ind w:left="573"/>
        <w:rPr>
          <w:rFonts w:ascii="Verdana" w:hAnsi="Verdana" w:cs="Verdana"/>
          <w:sz w:val="20"/>
        </w:rPr>
        <w:sectPr w:rsidR="005502B0" w:rsidRPr="004B4194">
          <w:pgSz w:w="12240" w:h="15840"/>
          <w:pgMar w:top="660" w:right="1140" w:bottom="280" w:left="800" w:header="720" w:footer="720" w:gutter="0"/>
          <w:cols w:space="720" w:equalWidth="0">
            <w:col w:w="10300"/>
          </w:cols>
          <w:noEndnote/>
        </w:sectPr>
      </w:pPr>
    </w:p>
    <w:p w:rsidR="005502B0" w:rsidRPr="004B4194" w:rsidRDefault="005502B0" w:rsidP="005502B0">
      <w:pPr>
        <w:widowControl w:val="0"/>
        <w:autoSpaceDE w:val="0"/>
        <w:autoSpaceDN w:val="0"/>
        <w:adjustRightInd w:val="0"/>
        <w:spacing w:before="3" w:line="150" w:lineRule="exact"/>
        <w:rPr>
          <w:rFonts w:ascii="Verdana" w:hAnsi="Verdana" w:cs="Verdana"/>
          <w:sz w:val="20"/>
        </w:rPr>
      </w:pPr>
    </w:p>
    <w:p w:rsidR="005502B0" w:rsidRPr="004B4194" w:rsidRDefault="005502B0" w:rsidP="005502B0">
      <w:pPr>
        <w:widowControl w:val="0"/>
        <w:tabs>
          <w:tab w:val="left" w:pos="2540"/>
        </w:tabs>
        <w:autoSpaceDE w:val="0"/>
        <w:autoSpaceDN w:val="0"/>
        <w:adjustRightInd w:val="0"/>
        <w:spacing w:line="242" w:lineRule="auto"/>
        <w:ind w:left="2546" w:right="-29" w:hanging="1973"/>
        <w:rPr>
          <w:rFonts w:ascii="Verdana" w:hAnsi="Verdana" w:cs="Verdana"/>
          <w:sz w:val="20"/>
        </w:rPr>
      </w:pPr>
      <w:r w:rsidRPr="004B4194">
        <w:rPr>
          <w:rFonts w:ascii="Verdana" w:hAnsi="Verdana" w:cs="Verdana"/>
          <w:b/>
          <w:bCs/>
          <w:spacing w:val="1"/>
          <w:sz w:val="20"/>
        </w:rPr>
        <w:t>Dat</w:t>
      </w:r>
      <w:r w:rsidRPr="004B4194">
        <w:rPr>
          <w:rFonts w:ascii="Verdana" w:hAnsi="Verdana" w:cs="Verdana"/>
          <w:b/>
          <w:bCs/>
          <w:sz w:val="20"/>
        </w:rPr>
        <w:t xml:space="preserve">a </w:t>
      </w:r>
      <w:r w:rsidRPr="004B4194">
        <w:rPr>
          <w:rFonts w:ascii="Verdana" w:hAnsi="Verdana" w:cs="Verdana"/>
          <w:b/>
          <w:bCs/>
          <w:spacing w:val="1"/>
          <w:sz w:val="20"/>
        </w:rPr>
        <w:t>Transfe</w:t>
      </w:r>
      <w:r w:rsidRPr="004B4194">
        <w:rPr>
          <w:rFonts w:ascii="Verdana" w:hAnsi="Verdana" w:cs="Verdana"/>
          <w:b/>
          <w:bCs/>
          <w:sz w:val="20"/>
        </w:rPr>
        <w:t>r</w:t>
      </w:r>
      <w:r w:rsidRPr="004B4194">
        <w:rPr>
          <w:rFonts w:ascii="Verdana" w:hAnsi="Verdana" w:cs="Verdana"/>
          <w:b/>
          <w:bCs/>
          <w:sz w:val="20"/>
        </w:rPr>
        <w:tab/>
      </w:r>
      <w:r w:rsidRPr="004B4194">
        <w:rPr>
          <w:rFonts w:ascii="Verdana" w:hAnsi="Verdana" w:cs="Verdana"/>
          <w:spacing w:val="1"/>
          <w:sz w:val="20"/>
        </w:rPr>
        <w:t>Transfe</w:t>
      </w:r>
      <w:r w:rsidRPr="004B4194">
        <w:rPr>
          <w:rFonts w:ascii="Verdana" w:hAnsi="Verdana" w:cs="Verdana"/>
          <w:sz w:val="20"/>
        </w:rPr>
        <w:t xml:space="preserve">r </w:t>
      </w:r>
      <w:r w:rsidRPr="004B4194">
        <w:rPr>
          <w:rFonts w:ascii="Verdana" w:hAnsi="Verdana" w:cs="Verdana"/>
          <w:spacing w:val="1"/>
          <w:w w:val="99"/>
          <w:sz w:val="20"/>
        </w:rPr>
        <w:t>dat</w:t>
      </w:r>
      <w:r w:rsidRPr="004B4194">
        <w:rPr>
          <w:rFonts w:ascii="Verdana" w:hAnsi="Verdana" w:cs="Verdana"/>
          <w:w w:val="99"/>
          <w:sz w:val="20"/>
        </w:rPr>
        <w:t>a</w:t>
      </w:r>
      <w:r w:rsidRPr="004B4194">
        <w:rPr>
          <w:rFonts w:ascii="Verdana" w:hAnsi="Verdana" w:cs="Verdana"/>
          <w:spacing w:val="1"/>
          <w:sz w:val="20"/>
        </w:rPr>
        <w:t xml:space="preserve"> </w:t>
      </w:r>
      <w:r w:rsidRPr="004B4194">
        <w:rPr>
          <w:rFonts w:ascii="Verdana" w:hAnsi="Verdana" w:cs="Verdana"/>
          <w:spacing w:val="1"/>
          <w:w w:val="99"/>
          <w:sz w:val="20"/>
        </w:rPr>
        <w:t>fro</w:t>
      </w:r>
      <w:r w:rsidRPr="004B4194">
        <w:rPr>
          <w:rFonts w:ascii="Verdana" w:hAnsi="Verdana" w:cs="Verdana"/>
          <w:w w:val="99"/>
          <w:sz w:val="20"/>
        </w:rPr>
        <w:t>m</w:t>
      </w:r>
      <w:r w:rsidRPr="004B4194">
        <w:rPr>
          <w:rFonts w:ascii="Verdana" w:hAnsi="Verdana" w:cs="Verdana"/>
          <w:spacing w:val="2"/>
          <w:sz w:val="20"/>
        </w:rPr>
        <w:t xml:space="preserve"> </w:t>
      </w:r>
      <w:r w:rsidRPr="004B4194">
        <w:rPr>
          <w:rFonts w:ascii="Verdana" w:hAnsi="Verdana" w:cs="Verdana"/>
          <w:spacing w:val="1"/>
          <w:sz w:val="20"/>
        </w:rPr>
        <w:t>on</w:t>
      </w:r>
      <w:r w:rsidRPr="004B4194">
        <w:rPr>
          <w:rFonts w:ascii="Verdana" w:hAnsi="Verdana" w:cs="Verdana"/>
          <w:sz w:val="20"/>
        </w:rPr>
        <w:t>e</w:t>
      </w:r>
      <w:r w:rsidRPr="004B4194">
        <w:rPr>
          <w:rFonts w:ascii="Verdana" w:hAnsi="Verdana" w:cs="Verdana"/>
          <w:spacing w:val="-1"/>
          <w:sz w:val="20"/>
        </w:rPr>
        <w:t xml:space="preserve"> </w:t>
      </w:r>
      <w:r w:rsidRPr="004B4194">
        <w:rPr>
          <w:rFonts w:ascii="Verdana" w:hAnsi="Verdana" w:cs="Verdana"/>
          <w:sz w:val="20"/>
        </w:rPr>
        <w:t>l</w:t>
      </w:r>
      <w:r w:rsidRPr="004B4194">
        <w:rPr>
          <w:rFonts w:ascii="Verdana" w:hAnsi="Verdana" w:cs="Verdana"/>
          <w:spacing w:val="1"/>
          <w:sz w:val="20"/>
        </w:rPr>
        <w:t>ocat</w:t>
      </w:r>
      <w:r w:rsidRPr="004B4194">
        <w:rPr>
          <w:rFonts w:ascii="Verdana" w:hAnsi="Verdana" w:cs="Verdana"/>
          <w:sz w:val="20"/>
        </w:rPr>
        <w:t>i</w:t>
      </w:r>
      <w:r w:rsidRPr="004B4194">
        <w:rPr>
          <w:rFonts w:ascii="Verdana" w:hAnsi="Verdana" w:cs="Verdana"/>
          <w:spacing w:val="1"/>
          <w:sz w:val="20"/>
        </w:rPr>
        <w:t>o</w:t>
      </w:r>
      <w:r w:rsidRPr="004B4194">
        <w:rPr>
          <w:rFonts w:ascii="Verdana" w:hAnsi="Verdana" w:cs="Verdana"/>
          <w:sz w:val="20"/>
        </w:rPr>
        <w:t>n</w:t>
      </w:r>
      <w:r w:rsidRPr="004B4194">
        <w:rPr>
          <w:rFonts w:ascii="Verdana" w:hAnsi="Verdana" w:cs="Verdana"/>
          <w:spacing w:val="1"/>
          <w:sz w:val="20"/>
        </w:rPr>
        <w:t xml:space="preserve"> t</w:t>
      </w:r>
      <w:r w:rsidRPr="004B4194">
        <w:rPr>
          <w:rFonts w:ascii="Verdana" w:hAnsi="Verdana" w:cs="Verdana"/>
          <w:sz w:val="20"/>
        </w:rPr>
        <w:t xml:space="preserve">o </w:t>
      </w:r>
      <w:r w:rsidRPr="004B4194">
        <w:rPr>
          <w:rFonts w:ascii="Verdana" w:hAnsi="Verdana" w:cs="Verdana"/>
          <w:spacing w:val="1"/>
          <w:sz w:val="20"/>
        </w:rPr>
        <w:t>anothe</w:t>
      </w:r>
      <w:r w:rsidRPr="004B4194">
        <w:rPr>
          <w:rFonts w:ascii="Verdana" w:hAnsi="Verdana" w:cs="Verdana"/>
          <w:sz w:val="20"/>
        </w:rPr>
        <w:t>r</w:t>
      </w:r>
    </w:p>
    <w:p w:rsidR="005502B0" w:rsidRPr="004B4194" w:rsidRDefault="005502B0" w:rsidP="005502B0">
      <w:pPr>
        <w:widowControl w:val="0"/>
        <w:autoSpaceDE w:val="0"/>
        <w:autoSpaceDN w:val="0"/>
        <w:adjustRightInd w:val="0"/>
        <w:spacing w:before="3" w:line="150" w:lineRule="exact"/>
        <w:rPr>
          <w:rFonts w:ascii="Verdana" w:hAnsi="Verdana" w:cs="Verdana"/>
          <w:sz w:val="20"/>
        </w:rPr>
      </w:pPr>
      <w:r w:rsidRPr="004B4194">
        <w:rPr>
          <w:rFonts w:ascii="Verdana" w:hAnsi="Verdana" w:cs="Verdana"/>
          <w:sz w:val="20"/>
        </w:rPr>
        <w:br w:type="column"/>
      </w:r>
    </w:p>
    <w:p w:rsidR="005502B0" w:rsidRPr="004B4194" w:rsidRDefault="005502B0" w:rsidP="005502B0">
      <w:pPr>
        <w:widowControl w:val="0"/>
        <w:autoSpaceDE w:val="0"/>
        <w:autoSpaceDN w:val="0"/>
        <w:adjustRightInd w:val="0"/>
        <w:rPr>
          <w:rFonts w:ascii="Verdana" w:hAnsi="Verdana" w:cs="Verdana"/>
          <w:sz w:val="20"/>
        </w:rPr>
      </w:pPr>
      <w:r w:rsidRPr="004B4194">
        <w:rPr>
          <w:rFonts w:ascii="Verdana" w:hAnsi="Verdana" w:cs="Verdana"/>
          <w:spacing w:val="1"/>
          <w:sz w:val="20"/>
        </w:rPr>
        <w:t>Move</w:t>
      </w:r>
      <w:r w:rsidRPr="004B4194">
        <w:rPr>
          <w:rFonts w:ascii="Verdana" w:hAnsi="Verdana" w:cs="Verdana"/>
          <w:sz w:val="20"/>
        </w:rPr>
        <w:t xml:space="preserve">, </w:t>
      </w:r>
      <w:r w:rsidRPr="004B4194">
        <w:rPr>
          <w:rFonts w:ascii="Verdana" w:hAnsi="Verdana" w:cs="Verdana"/>
          <w:spacing w:val="1"/>
          <w:sz w:val="20"/>
        </w:rPr>
        <w:t>Store</w:t>
      </w:r>
      <w:r w:rsidRPr="004B4194">
        <w:rPr>
          <w:rFonts w:ascii="Verdana" w:hAnsi="Verdana" w:cs="Verdana"/>
          <w:sz w:val="20"/>
        </w:rPr>
        <w:t xml:space="preserve">, </w:t>
      </w:r>
      <w:r w:rsidRPr="004B4194">
        <w:rPr>
          <w:rFonts w:ascii="Verdana" w:hAnsi="Verdana" w:cs="Verdana"/>
          <w:spacing w:val="1"/>
          <w:sz w:val="20"/>
        </w:rPr>
        <w:t>Load</w:t>
      </w:r>
      <w:r w:rsidRPr="004B4194">
        <w:rPr>
          <w:rFonts w:ascii="Verdana" w:hAnsi="Verdana" w:cs="Verdana"/>
          <w:sz w:val="20"/>
        </w:rPr>
        <w:t xml:space="preserve">, </w:t>
      </w:r>
      <w:r w:rsidRPr="004B4194">
        <w:rPr>
          <w:rFonts w:ascii="Verdana" w:hAnsi="Verdana" w:cs="Verdana"/>
          <w:spacing w:val="1"/>
          <w:sz w:val="20"/>
        </w:rPr>
        <w:t>Exchange</w:t>
      </w:r>
      <w:r w:rsidRPr="004B4194">
        <w:rPr>
          <w:rFonts w:ascii="Verdana" w:hAnsi="Verdana" w:cs="Verdana"/>
          <w:sz w:val="20"/>
        </w:rPr>
        <w:t xml:space="preserve">, </w:t>
      </w:r>
      <w:r w:rsidRPr="004B4194">
        <w:rPr>
          <w:rFonts w:ascii="Verdana" w:hAnsi="Verdana" w:cs="Verdana"/>
          <w:spacing w:val="1"/>
          <w:sz w:val="20"/>
        </w:rPr>
        <w:t>C</w:t>
      </w:r>
      <w:r w:rsidRPr="004B4194">
        <w:rPr>
          <w:rFonts w:ascii="Verdana" w:hAnsi="Verdana" w:cs="Verdana"/>
          <w:sz w:val="20"/>
        </w:rPr>
        <w:t>l</w:t>
      </w:r>
      <w:r w:rsidRPr="004B4194">
        <w:rPr>
          <w:rFonts w:ascii="Verdana" w:hAnsi="Verdana" w:cs="Verdana"/>
          <w:spacing w:val="1"/>
          <w:sz w:val="20"/>
        </w:rPr>
        <w:t>ear</w:t>
      </w:r>
      <w:r w:rsidRPr="004B4194">
        <w:rPr>
          <w:rFonts w:ascii="Verdana" w:hAnsi="Verdana" w:cs="Verdana"/>
          <w:sz w:val="20"/>
        </w:rPr>
        <w:t xml:space="preserve">, </w:t>
      </w:r>
      <w:r w:rsidRPr="004B4194">
        <w:rPr>
          <w:rFonts w:ascii="Verdana" w:hAnsi="Verdana" w:cs="Verdana"/>
          <w:spacing w:val="1"/>
          <w:sz w:val="20"/>
        </w:rPr>
        <w:t>Set</w:t>
      </w:r>
      <w:r w:rsidRPr="004B4194">
        <w:rPr>
          <w:rFonts w:ascii="Verdana" w:hAnsi="Verdana" w:cs="Verdana"/>
          <w:sz w:val="20"/>
        </w:rPr>
        <w:t xml:space="preserve">, </w:t>
      </w:r>
      <w:r w:rsidRPr="004B4194">
        <w:rPr>
          <w:rFonts w:ascii="Verdana" w:hAnsi="Verdana" w:cs="Verdana"/>
          <w:spacing w:val="1"/>
          <w:w w:val="99"/>
          <w:sz w:val="20"/>
        </w:rPr>
        <w:t>Push</w:t>
      </w:r>
      <w:r w:rsidRPr="004B4194">
        <w:rPr>
          <w:rFonts w:ascii="Verdana" w:hAnsi="Verdana" w:cs="Verdana"/>
          <w:w w:val="99"/>
          <w:sz w:val="20"/>
        </w:rPr>
        <w:t>,</w:t>
      </w:r>
      <w:r w:rsidRPr="004B4194">
        <w:rPr>
          <w:rFonts w:ascii="Verdana" w:hAnsi="Verdana" w:cs="Verdana"/>
          <w:spacing w:val="1"/>
          <w:sz w:val="20"/>
        </w:rPr>
        <w:t xml:space="preserve"> </w:t>
      </w:r>
      <w:r w:rsidRPr="004B4194">
        <w:rPr>
          <w:rFonts w:ascii="Verdana" w:hAnsi="Verdana" w:cs="Verdana"/>
          <w:spacing w:val="1"/>
          <w:w w:val="99"/>
          <w:sz w:val="20"/>
        </w:rPr>
        <w:t>Po</w:t>
      </w:r>
      <w:r w:rsidRPr="004B4194">
        <w:rPr>
          <w:rFonts w:ascii="Verdana" w:hAnsi="Verdana" w:cs="Verdana"/>
          <w:w w:val="99"/>
          <w:sz w:val="20"/>
        </w:rPr>
        <w:t>p</w:t>
      </w:r>
    </w:p>
    <w:p w:rsidR="005502B0" w:rsidRPr="004B4194" w:rsidRDefault="005502B0" w:rsidP="005502B0">
      <w:pPr>
        <w:widowControl w:val="0"/>
        <w:autoSpaceDE w:val="0"/>
        <w:autoSpaceDN w:val="0"/>
        <w:adjustRightInd w:val="0"/>
        <w:rPr>
          <w:rFonts w:ascii="Verdana" w:hAnsi="Verdana" w:cs="Verdana"/>
          <w:sz w:val="20"/>
        </w:rPr>
        <w:sectPr w:rsidR="005502B0" w:rsidRPr="004B4194">
          <w:type w:val="continuous"/>
          <w:pgSz w:w="12240" w:h="15840"/>
          <w:pgMar w:top="900" w:right="1140" w:bottom="280" w:left="800" w:header="720" w:footer="720" w:gutter="0"/>
          <w:cols w:num="2" w:space="720" w:equalWidth="0">
            <w:col w:w="4407" w:space="726"/>
            <w:col w:w="5167"/>
          </w:cols>
          <w:noEndnote/>
        </w:sectPr>
      </w:pPr>
    </w:p>
    <w:p w:rsidR="005502B0" w:rsidRPr="004B4194" w:rsidRDefault="005502B0" w:rsidP="005502B0">
      <w:pPr>
        <w:widowControl w:val="0"/>
        <w:autoSpaceDE w:val="0"/>
        <w:autoSpaceDN w:val="0"/>
        <w:adjustRightInd w:val="0"/>
        <w:spacing w:before="6" w:line="150" w:lineRule="exact"/>
        <w:rPr>
          <w:rFonts w:ascii="Verdana" w:hAnsi="Verdana" w:cs="Verdana"/>
          <w:sz w:val="20"/>
        </w:rPr>
      </w:pPr>
    </w:p>
    <w:p w:rsidR="005502B0" w:rsidRPr="004B4194" w:rsidRDefault="005502B0" w:rsidP="005502B0">
      <w:pPr>
        <w:widowControl w:val="0"/>
        <w:tabs>
          <w:tab w:val="left" w:pos="2540"/>
        </w:tabs>
        <w:autoSpaceDE w:val="0"/>
        <w:autoSpaceDN w:val="0"/>
        <w:adjustRightInd w:val="0"/>
        <w:spacing w:line="192" w:lineRule="exact"/>
        <w:ind w:left="2546" w:right="-29" w:hanging="1973"/>
        <w:rPr>
          <w:rFonts w:ascii="Verdana" w:hAnsi="Verdana" w:cs="Verdana"/>
          <w:sz w:val="20"/>
        </w:rPr>
      </w:pPr>
      <w:r w:rsidRPr="004B4194">
        <w:rPr>
          <w:rFonts w:ascii="Verdana" w:hAnsi="Verdana" w:cs="Verdana"/>
          <w:b/>
          <w:bCs/>
          <w:spacing w:val="1"/>
          <w:sz w:val="20"/>
        </w:rPr>
        <w:t>Arith</w:t>
      </w:r>
      <w:r w:rsidRPr="004B4194">
        <w:rPr>
          <w:rFonts w:ascii="Verdana" w:hAnsi="Verdana" w:cs="Verdana"/>
          <w:b/>
          <w:bCs/>
          <w:spacing w:val="2"/>
          <w:sz w:val="20"/>
        </w:rPr>
        <w:t>m</w:t>
      </w:r>
      <w:r w:rsidRPr="004B4194">
        <w:rPr>
          <w:rFonts w:ascii="Verdana" w:hAnsi="Verdana" w:cs="Verdana"/>
          <w:b/>
          <w:bCs/>
          <w:spacing w:val="1"/>
          <w:sz w:val="20"/>
        </w:rPr>
        <w:t>eti</w:t>
      </w:r>
      <w:r w:rsidRPr="004B4194">
        <w:rPr>
          <w:rFonts w:ascii="Verdana" w:hAnsi="Verdana" w:cs="Verdana"/>
          <w:b/>
          <w:bCs/>
          <w:sz w:val="20"/>
        </w:rPr>
        <w:t>c</w:t>
      </w:r>
      <w:r w:rsidRPr="004B4194">
        <w:rPr>
          <w:rFonts w:ascii="Verdana" w:hAnsi="Verdana" w:cs="Verdana"/>
          <w:b/>
          <w:bCs/>
          <w:sz w:val="20"/>
        </w:rPr>
        <w:tab/>
      </w:r>
      <w:r w:rsidRPr="004B4194">
        <w:rPr>
          <w:rFonts w:ascii="Verdana" w:hAnsi="Verdana" w:cs="Verdana"/>
          <w:spacing w:val="1"/>
          <w:sz w:val="20"/>
        </w:rPr>
        <w:t>Perfor</w:t>
      </w:r>
      <w:r w:rsidRPr="004B4194">
        <w:rPr>
          <w:rFonts w:ascii="Verdana" w:hAnsi="Verdana" w:cs="Verdana"/>
          <w:sz w:val="20"/>
        </w:rPr>
        <w:t>m</w:t>
      </w:r>
      <w:r w:rsidRPr="004B4194">
        <w:rPr>
          <w:rFonts w:ascii="Verdana" w:hAnsi="Verdana" w:cs="Verdana"/>
          <w:spacing w:val="1"/>
          <w:sz w:val="20"/>
        </w:rPr>
        <w:t xml:space="preserve"> ar</w:t>
      </w:r>
      <w:r w:rsidRPr="004B4194">
        <w:rPr>
          <w:rFonts w:ascii="Verdana" w:hAnsi="Verdana" w:cs="Verdana"/>
          <w:sz w:val="20"/>
        </w:rPr>
        <w:t>i</w:t>
      </w:r>
      <w:r w:rsidRPr="004B4194">
        <w:rPr>
          <w:rFonts w:ascii="Verdana" w:hAnsi="Verdana" w:cs="Verdana"/>
          <w:spacing w:val="1"/>
          <w:sz w:val="20"/>
        </w:rPr>
        <w:t>thmet</w:t>
      </w:r>
      <w:r w:rsidRPr="004B4194">
        <w:rPr>
          <w:rFonts w:ascii="Verdana" w:hAnsi="Verdana" w:cs="Verdana"/>
          <w:sz w:val="20"/>
        </w:rPr>
        <w:t>ic</w:t>
      </w:r>
      <w:r w:rsidRPr="004B4194">
        <w:rPr>
          <w:rFonts w:ascii="Verdana" w:hAnsi="Verdana" w:cs="Verdana"/>
          <w:spacing w:val="1"/>
          <w:sz w:val="20"/>
        </w:rPr>
        <w:t xml:space="preserve"> funct</w:t>
      </w:r>
      <w:r w:rsidRPr="004B4194">
        <w:rPr>
          <w:rFonts w:ascii="Verdana" w:hAnsi="Verdana" w:cs="Verdana"/>
          <w:sz w:val="20"/>
        </w:rPr>
        <w:t>i</w:t>
      </w:r>
      <w:r w:rsidRPr="004B4194">
        <w:rPr>
          <w:rFonts w:ascii="Verdana" w:hAnsi="Verdana" w:cs="Verdana"/>
          <w:spacing w:val="1"/>
          <w:sz w:val="20"/>
        </w:rPr>
        <w:t>o</w:t>
      </w:r>
      <w:r w:rsidRPr="004B4194">
        <w:rPr>
          <w:rFonts w:ascii="Verdana" w:hAnsi="Verdana" w:cs="Verdana"/>
          <w:sz w:val="20"/>
        </w:rPr>
        <w:t>n</w:t>
      </w:r>
      <w:r w:rsidRPr="004B4194">
        <w:rPr>
          <w:rFonts w:ascii="Verdana" w:hAnsi="Verdana" w:cs="Verdana"/>
          <w:spacing w:val="-1"/>
          <w:sz w:val="20"/>
        </w:rPr>
        <w:t xml:space="preserve"> </w:t>
      </w:r>
      <w:r w:rsidRPr="004B4194">
        <w:rPr>
          <w:rFonts w:ascii="Verdana" w:hAnsi="Verdana" w:cs="Verdana"/>
          <w:sz w:val="20"/>
        </w:rPr>
        <w:t>in</w:t>
      </w:r>
      <w:r w:rsidRPr="004B4194">
        <w:rPr>
          <w:rFonts w:ascii="Verdana" w:hAnsi="Verdana" w:cs="Verdana"/>
          <w:spacing w:val="1"/>
          <w:sz w:val="20"/>
        </w:rPr>
        <w:t xml:space="preserve"> AL</w:t>
      </w:r>
      <w:r w:rsidRPr="004B4194">
        <w:rPr>
          <w:rFonts w:ascii="Verdana" w:hAnsi="Verdana" w:cs="Verdana"/>
          <w:sz w:val="20"/>
        </w:rPr>
        <w:t>U</w:t>
      </w:r>
    </w:p>
    <w:p w:rsidR="005502B0" w:rsidRPr="004B4194" w:rsidRDefault="005502B0" w:rsidP="005502B0">
      <w:pPr>
        <w:widowControl w:val="0"/>
        <w:autoSpaceDE w:val="0"/>
        <w:autoSpaceDN w:val="0"/>
        <w:adjustRightInd w:val="0"/>
        <w:spacing w:before="6" w:line="150" w:lineRule="exact"/>
        <w:rPr>
          <w:rFonts w:ascii="Verdana" w:hAnsi="Verdana" w:cs="Verdana"/>
          <w:sz w:val="20"/>
        </w:rPr>
      </w:pPr>
      <w:r w:rsidRPr="004B4194">
        <w:rPr>
          <w:rFonts w:ascii="Verdana" w:hAnsi="Verdana" w:cs="Verdana"/>
          <w:sz w:val="20"/>
        </w:rPr>
        <w:br w:type="column"/>
      </w:r>
    </w:p>
    <w:p w:rsidR="005502B0" w:rsidRPr="004B4194" w:rsidRDefault="005502B0" w:rsidP="005502B0">
      <w:pPr>
        <w:widowControl w:val="0"/>
        <w:autoSpaceDE w:val="0"/>
        <w:autoSpaceDN w:val="0"/>
        <w:adjustRightInd w:val="0"/>
        <w:spacing w:line="192" w:lineRule="exact"/>
        <w:ind w:right="1128"/>
        <w:rPr>
          <w:rFonts w:ascii="Verdana" w:hAnsi="Verdana" w:cs="Verdana"/>
          <w:sz w:val="20"/>
        </w:rPr>
      </w:pPr>
      <w:r w:rsidRPr="004B4194">
        <w:rPr>
          <w:rFonts w:ascii="Verdana" w:hAnsi="Verdana" w:cs="Verdana"/>
          <w:spacing w:val="1"/>
          <w:sz w:val="20"/>
        </w:rPr>
        <w:t>Add</w:t>
      </w:r>
      <w:r w:rsidRPr="004B4194">
        <w:rPr>
          <w:rFonts w:ascii="Verdana" w:hAnsi="Verdana" w:cs="Verdana"/>
          <w:sz w:val="20"/>
        </w:rPr>
        <w:t xml:space="preserve">, </w:t>
      </w:r>
      <w:r w:rsidRPr="004B4194">
        <w:rPr>
          <w:rFonts w:ascii="Verdana" w:hAnsi="Verdana" w:cs="Verdana"/>
          <w:spacing w:val="1"/>
          <w:sz w:val="20"/>
        </w:rPr>
        <w:t>Subtract</w:t>
      </w:r>
      <w:r w:rsidRPr="004B4194">
        <w:rPr>
          <w:rFonts w:ascii="Verdana" w:hAnsi="Verdana" w:cs="Verdana"/>
          <w:sz w:val="20"/>
        </w:rPr>
        <w:t xml:space="preserve">, </w:t>
      </w:r>
      <w:r w:rsidRPr="004B4194">
        <w:rPr>
          <w:rFonts w:ascii="Verdana" w:hAnsi="Verdana" w:cs="Verdana"/>
          <w:spacing w:val="1"/>
          <w:sz w:val="20"/>
        </w:rPr>
        <w:t>Mu</w:t>
      </w:r>
      <w:r w:rsidRPr="004B4194">
        <w:rPr>
          <w:rFonts w:ascii="Verdana" w:hAnsi="Verdana" w:cs="Verdana"/>
          <w:sz w:val="20"/>
        </w:rPr>
        <w:t>l</w:t>
      </w:r>
      <w:r w:rsidRPr="004B4194">
        <w:rPr>
          <w:rFonts w:ascii="Verdana" w:hAnsi="Verdana" w:cs="Verdana"/>
          <w:spacing w:val="1"/>
          <w:sz w:val="20"/>
        </w:rPr>
        <w:t>t</w:t>
      </w:r>
      <w:r w:rsidRPr="004B4194">
        <w:rPr>
          <w:rFonts w:ascii="Verdana" w:hAnsi="Verdana" w:cs="Verdana"/>
          <w:sz w:val="20"/>
        </w:rPr>
        <w:t>i</w:t>
      </w:r>
      <w:r w:rsidRPr="004B4194">
        <w:rPr>
          <w:rFonts w:ascii="Verdana" w:hAnsi="Verdana" w:cs="Verdana"/>
          <w:spacing w:val="1"/>
          <w:sz w:val="20"/>
        </w:rPr>
        <w:t>p</w:t>
      </w:r>
      <w:r w:rsidRPr="004B4194">
        <w:rPr>
          <w:rFonts w:ascii="Verdana" w:hAnsi="Verdana" w:cs="Verdana"/>
          <w:sz w:val="20"/>
        </w:rPr>
        <w:t>l</w:t>
      </w:r>
      <w:r w:rsidRPr="004B4194">
        <w:rPr>
          <w:rFonts w:ascii="Verdana" w:hAnsi="Verdana" w:cs="Verdana"/>
          <w:spacing w:val="1"/>
          <w:sz w:val="20"/>
        </w:rPr>
        <w:t>y</w:t>
      </w:r>
      <w:r w:rsidRPr="004B4194">
        <w:rPr>
          <w:rFonts w:ascii="Verdana" w:hAnsi="Verdana" w:cs="Verdana"/>
          <w:sz w:val="20"/>
        </w:rPr>
        <w:t>,</w:t>
      </w:r>
      <w:r w:rsidRPr="004B4194">
        <w:rPr>
          <w:rFonts w:ascii="Verdana" w:hAnsi="Verdana" w:cs="Verdana"/>
          <w:spacing w:val="-1"/>
          <w:sz w:val="20"/>
        </w:rPr>
        <w:t xml:space="preserve"> </w:t>
      </w:r>
      <w:r w:rsidRPr="004B4194">
        <w:rPr>
          <w:rFonts w:ascii="Verdana" w:hAnsi="Verdana" w:cs="Verdana"/>
          <w:spacing w:val="1"/>
          <w:sz w:val="20"/>
        </w:rPr>
        <w:t>D</w:t>
      </w:r>
      <w:r w:rsidRPr="004B4194">
        <w:rPr>
          <w:rFonts w:ascii="Verdana" w:hAnsi="Verdana" w:cs="Verdana"/>
          <w:sz w:val="20"/>
        </w:rPr>
        <w:t>i</w:t>
      </w:r>
      <w:r w:rsidRPr="004B4194">
        <w:rPr>
          <w:rFonts w:ascii="Verdana" w:hAnsi="Verdana" w:cs="Verdana"/>
          <w:spacing w:val="1"/>
          <w:sz w:val="20"/>
        </w:rPr>
        <w:t>v</w:t>
      </w:r>
      <w:r w:rsidRPr="004B4194">
        <w:rPr>
          <w:rFonts w:ascii="Verdana" w:hAnsi="Verdana" w:cs="Verdana"/>
          <w:sz w:val="20"/>
        </w:rPr>
        <w:t>i</w:t>
      </w:r>
      <w:r w:rsidRPr="004B4194">
        <w:rPr>
          <w:rFonts w:ascii="Verdana" w:hAnsi="Verdana" w:cs="Verdana"/>
          <w:spacing w:val="1"/>
          <w:sz w:val="20"/>
        </w:rPr>
        <w:t>de</w:t>
      </w:r>
      <w:r w:rsidRPr="004B4194">
        <w:rPr>
          <w:rFonts w:ascii="Verdana" w:hAnsi="Verdana" w:cs="Verdana"/>
          <w:sz w:val="20"/>
        </w:rPr>
        <w:t>,</w:t>
      </w:r>
      <w:r w:rsidRPr="004B4194">
        <w:rPr>
          <w:rFonts w:ascii="Verdana" w:hAnsi="Verdana" w:cs="Verdana"/>
          <w:spacing w:val="1"/>
          <w:sz w:val="20"/>
        </w:rPr>
        <w:t xml:space="preserve"> Abso</w:t>
      </w:r>
      <w:r w:rsidRPr="004B4194">
        <w:rPr>
          <w:rFonts w:ascii="Verdana" w:hAnsi="Verdana" w:cs="Verdana"/>
          <w:sz w:val="20"/>
        </w:rPr>
        <w:t>l</w:t>
      </w:r>
      <w:r w:rsidRPr="004B4194">
        <w:rPr>
          <w:rFonts w:ascii="Verdana" w:hAnsi="Verdana" w:cs="Verdana"/>
          <w:spacing w:val="1"/>
          <w:sz w:val="20"/>
        </w:rPr>
        <w:t>ute</w:t>
      </w:r>
      <w:r w:rsidRPr="004B4194">
        <w:rPr>
          <w:rFonts w:ascii="Verdana" w:hAnsi="Verdana" w:cs="Verdana"/>
          <w:sz w:val="20"/>
        </w:rPr>
        <w:t xml:space="preserve">, </w:t>
      </w:r>
      <w:r w:rsidRPr="004B4194">
        <w:rPr>
          <w:rFonts w:ascii="Verdana" w:hAnsi="Verdana" w:cs="Verdana"/>
          <w:spacing w:val="1"/>
          <w:sz w:val="20"/>
        </w:rPr>
        <w:t>Negate</w:t>
      </w:r>
      <w:r w:rsidRPr="004B4194">
        <w:rPr>
          <w:rFonts w:ascii="Verdana" w:hAnsi="Verdana" w:cs="Verdana"/>
          <w:sz w:val="20"/>
        </w:rPr>
        <w:t>,</w:t>
      </w:r>
      <w:r w:rsidRPr="004B4194">
        <w:rPr>
          <w:rFonts w:ascii="Verdana" w:hAnsi="Verdana" w:cs="Verdana"/>
          <w:spacing w:val="-1"/>
          <w:sz w:val="20"/>
        </w:rPr>
        <w:t xml:space="preserve"> </w:t>
      </w:r>
      <w:r w:rsidRPr="004B4194">
        <w:rPr>
          <w:rFonts w:ascii="Verdana" w:hAnsi="Verdana" w:cs="Verdana"/>
          <w:spacing w:val="1"/>
          <w:sz w:val="20"/>
        </w:rPr>
        <w:t>Increment</w:t>
      </w:r>
      <w:r w:rsidRPr="004B4194">
        <w:rPr>
          <w:rFonts w:ascii="Verdana" w:hAnsi="Verdana" w:cs="Verdana"/>
          <w:sz w:val="20"/>
        </w:rPr>
        <w:t>,</w:t>
      </w:r>
      <w:r w:rsidRPr="004B4194">
        <w:rPr>
          <w:rFonts w:ascii="Verdana" w:hAnsi="Verdana" w:cs="Verdana"/>
          <w:spacing w:val="1"/>
          <w:sz w:val="20"/>
        </w:rPr>
        <w:t xml:space="preserve"> Decremen</w:t>
      </w:r>
      <w:r w:rsidRPr="004B4194">
        <w:rPr>
          <w:rFonts w:ascii="Verdana" w:hAnsi="Verdana" w:cs="Verdana"/>
          <w:sz w:val="20"/>
        </w:rPr>
        <w:t>t</w:t>
      </w:r>
    </w:p>
    <w:p w:rsidR="005502B0" w:rsidRPr="004B4194" w:rsidRDefault="005502B0" w:rsidP="005502B0">
      <w:pPr>
        <w:widowControl w:val="0"/>
        <w:autoSpaceDE w:val="0"/>
        <w:autoSpaceDN w:val="0"/>
        <w:adjustRightInd w:val="0"/>
        <w:spacing w:line="192" w:lineRule="exact"/>
        <w:ind w:right="1128"/>
        <w:rPr>
          <w:rFonts w:ascii="Verdana" w:hAnsi="Verdana" w:cs="Verdana"/>
          <w:sz w:val="20"/>
        </w:rPr>
        <w:sectPr w:rsidR="005502B0" w:rsidRPr="004B4194">
          <w:type w:val="continuous"/>
          <w:pgSz w:w="12240" w:h="15840"/>
          <w:pgMar w:top="900" w:right="1140" w:bottom="280" w:left="800" w:header="720" w:footer="720" w:gutter="0"/>
          <w:cols w:num="2" w:space="720" w:equalWidth="0">
            <w:col w:w="4756" w:space="377"/>
            <w:col w:w="5167"/>
          </w:cols>
          <w:noEndnote/>
        </w:sectPr>
      </w:pPr>
    </w:p>
    <w:p w:rsidR="005502B0" w:rsidRPr="004B4194" w:rsidRDefault="005502B0" w:rsidP="005502B0">
      <w:pPr>
        <w:widowControl w:val="0"/>
        <w:autoSpaceDE w:val="0"/>
        <w:autoSpaceDN w:val="0"/>
        <w:adjustRightInd w:val="0"/>
        <w:spacing w:before="7" w:line="130" w:lineRule="exact"/>
        <w:rPr>
          <w:rFonts w:ascii="Verdana" w:hAnsi="Verdana" w:cs="Verdana"/>
          <w:sz w:val="20"/>
        </w:rPr>
      </w:pPr>
    </w:p>
    <w:p w:rsidR="005502B0" w:rsidRPr="004B4194" w:rsidRDefault="005502B0" w:rsidP="005502B0">
      <w:pPr>
        <w:widowControl w:val="0"/>
        <w:tabs>
          <w:tab w:val="left" w:pos="2540"/>
          <w:tab w:val="left" w:pos="5120"/>
        </w:tabs>
        <w:autoSpaceDE w:val="0"/>
        <w:autoSpaceDN w:val="0"/>
        <w:adjustRightInd w:val="0"/>
        <w:ind w:left="573"/>
        <w:rPr>
          <w:rFonts w:ascii="Verdana" w:hAnsi="Verdana" w:cs="Verdana"/>
          <w:sz w:val="20"/>
        </w:rPr>
      </w:pPr>
      <w:r w:rsidRPr="004B4194">
        <w:rPr>
          <w:rFonts w:ascii="Verdana" w:hAnsi="Verdana" w:cs="Verdana"/>
          <w:b/>
          <w:bCs/>
          <w:spacing w:val="1"/>
          <w:sz w:val="20"/>
        </w:rPr>
        <w:t>Logica</w:t>
      </w:r>
      <w:r w:rsidRPr="004B4194">
        <w:rPr>
          <w:rFonts w:ascii="Verdana" w:hAnsi="Verdana" w:cs="Verdana"/>
          <w:b/>
          <w:bCs/>
          <w:sz w:val="20"/>
        </w:rPr>
        <w:t>l</w:t>
      </w:r>
      <w:r w:rsidRPr="004B4194">
        <w:rPr>
          <w:rFonts w:ascii="Verdana" w:hAnsi="Verdana" w:cs="Verdana"/>
          <w:b/>
          <w:bCs/>
          <w:sz w:val="20"/>
        </w:rPr>
        <w:tab/>
      </w:r>
      <w:r w:rsidRPr="004B4194">
        <w:rPr>
          <w:rFonts w:ascii="Verdana" w:hAnsi="Verdana" w:cs="Verdana"/>
          <w:spacing w:val="1"/>
          <w:sz w:val="20"/>
        </w:rPr>
        <w:t>Perfor</w:t>
      </w:r>
      <w:r w:rsidRPr="004B4194">
        <w:rPr>
          <w:rFonts w:ascii="Verdana" w:hAnsi="Verdana" w:cs="Verdana"/>
          <w:sz w:val="20"/>
        </w:rPr>
        <w:t>m</w:t>
      </w:r>
      <w:r w:rsidRPr="004B4194">
        <w:rPr>
          <w:rFonts w:ascii="Verdana" w:hAnsi="Verdana" w:cs="Verdana"/>
          <w:spacing w:val="1"/>
          <w:sz w:val="20"/>
        </w:rPr>
        <w:t xml:space="preserve"> </w:t>
      </w:r>
      <w:r w:rsidRPr="004B4194">
        <w:rPr>
          <w:rFonts w:ascii="Verdana" w:hAnsi="Verdana" w:cs="Verdana"/>
          <w:sz w:val="20"/>
        </w:rPr>
        <w:t>l</w:t>
      </w:r>
      <w:r w:rsidRPr="004B4194">
        <w:rPr>
          <w:rFonts w:ascii="Verdana" w:hAnsi="Verdana" w:cs="Verdana"/>
          <w:spacing w:val="1"/>
          <w:sz w:val="20"/>
        </w:rPr>
        <w:t>og</w:t>
      </w:r>
      <w:r w:rsidRPr="004B4194">
        <w:rPr>
          <w:rFonts w:ascii="Verdana" w:hAnsi="Verdana" w:cs="Verdana"/>
          <w:sz w:val="20"/>
        </w:rPr>
        <w:t xml:space="preserve">ic </w:t>
      </w:r>
      <w:r w:rsidRPr="004B4194">
        <w:rPr>
          <w:rFonts w:ascii="Verdana" w:hAnsi="Verdana" w:cs="Verdana"/>
          <w:spacing w:val="1"/>
          <w:sz w:val="20"/>
        </w:rPr>
        <w:t>funct</w:t>
      </w:r>
      <w:r w:rsidRPr="004B4194">
        <w:rPr>
          <w:rFonts w:ascii="Verdana" w:hAnsi="Verdana" w:cs="Verdana"/>
          <w:sz w:val="20"/>
        </w:rPr>
        <w:t>i</w:t>
      </w:r>
      <w:r w:rsidRPr="004B4194">
        <w:rPr>
          <w:rFonts w:ascii="Verdana" w:hAnsi="Verdana" w:cs="Verdana"/>
          <w:spacing w:val="1"/>
          <w:sz w:val="20"/>
        </w:rPr>
        <w:t>o</w:t>
      </w:r>
      <w:r w:rsidRPr="004B4194">
        <w:rPr>
          <w:rFonts w:ascii="Verdana" w:hAnsi="Verdana" w:cs="Verdana"/>
          <w:sz w:val="20"/>
        </w:rPr>
        <w:t>n in</w:t>
      </w:r>
      <w:r w:rsidRPr="004B4194">
        <w:rPr>
          <w:rFonts w:ascii="Verdana" w:hAnsi="Verdana" w:cs="Verdana"/>
          <w:spacing w:val="-1"/>
          <w:sz w:val="20"/>
        </w:rPr>
        <w:t xml:space="preserve"> </w:t>
      </w:r>
      <w:r w:rsidRPr="004B4194">
        <w:rPr>
          <w:rFonts w:ascii="Verdana" w:hAnsi="Verdana" w:cs="Verdana"/>
          <w:spacing w:val="1"/>
          <w:w w:val="99"/>
          <w:sz w:val="20"/>
        </w:rPr>
        <w:t>AL</w:t>
      </w:r>
      <w:r w:rsidRPr="004B4194">
        <w:rPr>
          <w:rFonts w:ascii="Verdana" w:hAnsi="Verdana" w:cs="Verdana"/>
          <w:w w:val="99"/>
          <w:sz w:val="20"/>
        </w:rPr>
        <w:t>U</w:t>
      </w:r>
      <w:r w:rsidRPr="004B4194">
        <w:rPr>
          <w:rFonts w:ascii="Verdana" w:hAnsi="Verdana" w:cs="Verdana"/>
          <w:sz w:val="20"/>
        </w:rPr>
        <w:tab/>
      </w:r>
      <w:r w:rsidRPr="004B4194">
        <w:rPr>
          <w:rFonts w:ascii="Verdana" w:hAnsi="Verdana" w:cs="Verdana"/>
          <w:spacing w:val="1"/>
          <w:sz w:val="20"/>
        </w:rPr>
        <w:t>AND</w:t>
      </w:r>
      <w:r w:rsidRPr="004B4194">
        <w:rPr>
          <w:rFonts w:ascii="Verdana" w:hAnsi="Verdana" w:cs="Verdana"/>
          <w:sz w:val="20"/>
        </w:rPr>
        <w:t xml:space="preserve">, </w:t>
      </w:r>
      <w:r w:rsidRPr="004B4194">
        <w:rPr>
          <w:rFonts w:ascii="Verdana" w:hAnsi="Verdana" w:cs="Verdana"/>
          <w:spacing w:val="1"/>
          <w:sz w:val="20"/>
        </w:rPr>
        <w:t>OR</w:t>
      </w:r>
      <w:r w:rsidRPr="004B4194">
        <w:rPr>
          <w:rFonts w:ascii="Verdana" w:hAnsi="Verdana" w:cs="Verdana"/>
          <w:sz w:val="20"/>
        </w:rPr>
        <w:t>,</w:t>
      </w:r>
      <w:r w:rsidRPr="004B4194">
        <w:rPr>
          <w:rFonts w:ascii="Verdana" w:hAnsi="Verdana" w:cs="Verdana"/>
          <w:spacing w:val="-1"/>
          <w:sz w:val="20"/>
        </w:rPr>
        <w:t xml:space="preserve"> </w:t>
      </w:r>
      <w:r w:rsidRPr="004B4194">
        <w:rPr>
          <w:rFonts w:ascii="Verdana" w:hAnsi="Verdana" w:cs="Verdana"/>
          <w:spacing w:val="1"/>
          <w:sz w:val="20"/>
        </w:rPr>
        <w:t>NOT</w:t>
      </w:r>
      <w:r w:rsidRPr="004B4194">
        <w:rPr>
          <w:rFonts w:ascii="Verdana" w:hAnsi="Verdana" w:cs="Verdana"/>
          <w:sz w:val="20"/>
        </w:rPr>
        <w:t xml:space="preserve">, </w:t>
      </w:r>
      <w:r w:rsidRPr="004B4194">
        <w:rPr>
          <w:rFonts w:ascii="Verdana" w:hAnsi="Verdana" w:cs="Verdana"/>
          <w:spacing w:val="1"/>
          <w:sz w:val="20"/>
        </w:rPr>
        <w:t>XOR</w:t>
      </w:r>
      <w:r w:rsidRPr="004B4194">
        <w:rPr>
          <w:rFonts w:ascii="Verdana" w:hAnsi="Verdana" w:cs="Verdana"/>
          <w:sz w:val="20"/>
        </w:rPr>
        <w:t xml:space="preserve">, </w:t>
      </w:r>
      <w:r w:rsidRPr="004B4194">
        <w:rPr>
          <w:rFonts w:ascii="Verdana" w:hAnsi="Verdana" w:cs="Verdana"/>
          <w:spacing w:val="1"/>
          <w:sz w:val="20"/>
        </w:rPr>
        <w:t>Test</w:t>
      </w:r>
      <w:r w:rsidRPr="004B4194">
        <w:rPr>
          <w:rFonts w:ascii="Verdana" w:hAnsi="Verdana" w:cs="Verdana"/>
          <w:sz w:val="20"/>
        </w:rPr>
        <w:t xml:space="preserve">, </w:t>
      </w:r>
      <w:r w:rsidRPr="004B4194">
        <w:rPr>
          <w:rFonts w:ascii="Verdana" w:hAnsi="Verdana" w:cs="Verdana"/>
          <w:spacing w:val="1"/>
          <w:sz w:val="20"/>
        </w:rPr>
        <w:t>Compare</w:t>
      </w:r>
      <w:r w:rsidRPr="004B4194">
        <w:rPr>
          <w:rFonts w:ascii="Verdana" w:hAnsi="Verdana" w:cs="Verdana"/>
          <w:sz w:val="20"/>
        </w:rPr>
        <w:t xml:space="preserve">, </w:t>
      </w:r>
      <w:r w:rsidRPr="004B4194">
        <w:rPr>
          <w:rFonts w:ascii="Verdana" w:hAnsi="Verdana" w:cs="Verdana"/>
          <w:spacing w:val="1"/>
          <w:sz w:val="20"/>
        </w:rPr>
        <w:t>Sh</w:t>
      </w:r>
      <w:r w:rsidRPr="004B4194">
        <w:rPr>
          <w:rFonts w:ascii="Verdana" w:hAnsi="Verdana" w:cs="Verdana"/>
          <w:sz w:val="20"/>
        </w:rPr>
        <w:t>i</w:t>
      </w:r>
      <w:r w:rsidRPr="004B4194">
        <w:rPr>
          <w:rFonts w:ascii="Verdana" w:hAnsi="Verdana" w:cs="Verdana"/>
          <w:spacing w:val="1"/>
          <w:sz w:val="20"/>
        </w:rPr>
        <w:t>ft</w:t>
      </w:r>
      <w:r w:rsidRPr="004B4194">
        <w:rPr>
          <w:rFonts w:ascii="Verdana" w:hAnsi="Verdana" w:cs="Verdana"/>
          <w:sz w:val="20"/>
        </w:rPr>
        <w:t>,</w:t>
      </w:r>
      <w:r w:rsidRPr="004B4194">
        <w:rPr>
          <w:rFonts w:ascii="Verdana" w:hAnsi="Verdana" w:cs="Verdana"/>
          <w:spacing w:val="1"/>
          <w:sz w:val="20"/>
        </w:rPr>
        <w:t xml:space="preserve"> Rotat</w:t>
      </w:r>
      <w:r w:rsidRPr="004B4194">
        <w:rPr>
          <w:rFonts w:ascii="Verdana" w:hAnsi="Verdana" w:cs="Verdana"/>
          <w:sz w:val="20"/>
        </w:rPr>
        <w:t>e</w:t>
      </w:r>
    </w:p>
    <w:p w:rsidR="005502B0" w:rsidRPr="004B4194" w:rsidRDefault="005502B0" w:rsidP="005502B0">
      <w:pPr>
        <w:widowControl w:val="0"/>
        <w:autoSpaceDE w:val="0"/>
        <w:autoSpaceDN w:val="0"/>
        <w:adjustRightInd w:val="0"/>
        <w:spacing w:before="6" w:line="160" w:lineRule="exact"/>
        <w:rPr>
          <w:rFonts w:ascii="Verdana" w:hAnsi="Verdana" w:cs="Verdana"/>
          <w:sz w:val="20"/>
        </w:rPr>
      </w:pPr>
    </w:p>
    <w:p w:rsidR="005502B0" w:rsidRPr="004B4194" w:rsidRDefault="005502B0" w:rsidP="005502B0">
      <w:pPr>
        <w:widowControl w:val="0"/>
        <w:tabs>
          <w:tab w:val="left" w:pos="2540"/>
          <w:tab w:val="left" w:pos="5120"/>
        </w:tabs>
        <w:autoSpaceDE w:val="0"/>
        <w:autoSpaceDN w:val="0"/>
        <w:adjustRightInd w:val="0"/>
        <w:spacing w:line="242" w:lineRule="auto"/>
        <w:ind w:left="5133" w:right="802" w:hanging="4560"/>
        <w:rPr>
          <w:rFonts w:ascii="Verdana" w:hAnsi="Verdana" w:cs="Verdana"/>
          <w:sz w:val="20"/>
        </w:rPr>
      </w:pPr>
      <w:r w:rsidRPr="004B4194">
        <w:rPr>
          <w:rFonts w:ascii="Verdana" w:hAnsi="Verdana" w:cs="Verdana"/>
          <w:b/>
          <w:bCs/>
          <w:spacing w:val="1"/>
          <w:sz w:val="18"/>
        </w:rPr>
        <w:t>Transfe</w:t>
      </w:r>
      <w:r w:rsidRPr="004B4194">
        <w:rPr>
          <w:rFonts w:ascii="Verdana" w:hAnsi="Verdana" w:cs="Verdana"/>
          <w:b/>
          <w:bCs/>
          <w:sz w:val="18"/>
        </w:rPr>
        <w:t xml:space="preserve">r </w:t>
      </w:r>
      <w:r w:rsidRPr="004B4194">
        <w:rPr>
          <w:rFonts w:ascii="Verdana" w:hAnsi="Verdana" w:cs="Verdana"/>
          <w:b/>
          <w:bCs/>
          <w:spacing w:val="1"/>
          <w:sz w:val="18"/>
        </w:rPr>
        <w:t>o</w:t>
      </w:r>
      <w:r w:rsidRPr="004B4194">
        <w:rPr>
          <w:rFonts w:ascii="Verdana" w:hAnsi="Verdana" w:cs="Verdana"/>
          <w:b/>
          <w:bCs/>
          <w:sz w:val="18"/>
        </w:rPr>
        <w:t xml:space="preserve">f </w:t>
      </w:r>
      <w:r w:rsidRPr="004B4194">
        <w:rPr>
          <w:rFonts w:ascii="Verdana" w:hAnsi="Verdana" w:cs="Verdana"/>
          <w:b/>
          <w:bCs/>
          <w:spacing w:val="1"/>
          <w:sz w:val="18"/>
        </w:rPr>
        <w:t>Contro</w:t>
      </w:r>
      <w:r w:rsidRPr="004B4194">
        <w:rPr>
          <w:rFonts w:ascii="Verdana" w:hAnsi="Verdana" w:cs="Verdana"/>
          <w:b/>
          <w:bCs/>
          <w:sz w:val="18"/>
        </w:rPr>
        <w:t>l</w:t>
      </w:r>
      <w:r w:rsidRPr="004B4194">
        <w:rPr>
          <w:rFonts w:ascii="Verdana" w:hAnsi="Verdana" w:cs="Verdana"/>
          <w:b/>
          <w:bCs/>
          <w:sz w:val="20"/>
        </w:rPr>
        <w:tab/>
      </w:r>
      <w:r w:rsidRPr="004B4194">
        <w:rPr>
          <w:rFonts w:ascii="Verdana" w:hAnsi="Verdana" w:cs="Verdana"/>
          <w:spacing w:val="1"/>
          <w:sz w:val="20"/>
        </w:rPr>
        <w:t>Updat</w:t>
      </w:r>
      <w:r w:rsidRPr="004B4194">
        <w:rPr>
          <w:rFonts w:ascii="Verdana" w:hAnsi="Verdana" w:cs="Verdana"/>
          <w:sz w:val="20"/>
        </w:rPr>
        <w:t xml:space="preserve">e </w:t>
      </w:r>
      <w:r w:rsidRPr="004B4194">
        <w:rPr>
          <w:rFonts w:ascii="Verdana" w:hAnsi="Verdana" w:cs="Verdana"/>
          <w:spacing w:val="1"/>
          <w:sz w:val="20"/>
        </w:rPr>
        <w:t>progra</w:t>
      </w:r>
      <w:r w:rsidRPr="004B4194">
        <w:rPr>
          <w:rFonts w:ascii="Verdana" w:hAnsi="Verdana" w:cs="Verdana"/>
          <w:sz w:val="20"/>
        </w:rPr>
        <w:t>m</w:t>
      </w:r>
      <w:r w:rsidRPr="004B4194">
        <w:rPr>
          <w:rFonts w:ascii="Verdana" w:hAnsi="Verdana" w:cs="Verdana"/>
          <w:spacing w:val="1"/>
          <w:sz w:val="20"/>
        </w:rPr>
        <w:t xml:space="preserve"> </w:t>
      </w:r>
      <w:r w:rsidRPr="004B4194">
        <w:rPr>
          <w:rFonts w:ascii="Verdana" w:hAnsi="Verdana" w:cs="Verdana"/>
          <w:spacing w:val="1"/>
          <w:w w:val="99"/>
          <w:sz w:val="20"/>
        </w:rPr>
        <w:t>counte</w:t>
      </w:r>
      <w:r w:rsidRPr="004B4194">
        <w:rPr>
          <w:rFonts w:ascii="Verdana" w:hAnsi="Verdana" w:cs="Verdana"/>
          <w:w w:val="99"/>
          <w:sz w:val="20"/>
        </w:rPr>
        <w:t>r</w:t>
      </w:r>
      <w:r w:rsidRPr="004B4194">
        <w:rPr>
          <w:rFonts w:ascii="Verdana" w:hAnsi="Verdana" w:cs="Verdana"/>
          <w:sz w:val="20"/>
        </w:rPr>
        <w:tab/>
      </w:r>
      <w:r w:rsidRPr="004B4194">
        <w:rPr>
          <w:rFonts w:ascii="Verdana" w:hAnsi="Verdana" w:cs="Verdana"/>
          <w:spacing w:val="1"/>
          <w:sz w:val="20"/>
        </w:rPr>
        <w:t>Jump</w:t>
      </w:r>
      <w:r w:rsidRPr="004B4194">
        <w:rPr>
          <w:rFonts w:ascii="Verdana" w:hAnsi="Verdana" w:cs="Verdana"/>
          <w:sz w:val="20"/>
        </w:rPr>
        <w:t xml:space="preserve">, </w:t>
      </w:r>
      <w:r w:rsidRPr="004B4194">
        <w:rPr>
          <w:rFonts w:ascii="Verdana" w:hAnsi="Verdana" w:cs="Verdana"/>
          <w:spacing w:val="1"/>
          <w:sz w:val="20"/>
        </w:rPr>
        <w:t>Jum</w:t>
      </w:r>
      <w:r w:rsidRPr="004B4194">
        <w:rPr>
          <w:rFonts w:ascii="Verdana" w:hAnsi="Verdana" w:cs="Verdana"/>
          <w:sz w:val="20"/>
        </w:rPr>
        <w:t>p</w:t>
      </w:r>
      <w:r w:rsidRPr="004B4194">
        <w:rPr>
          <w:rFonts w:ascii="Verdana" w:hAnsi="Verdana" w:cs="Verdana"/>
          <w:spacing w:val="1"/>
          <w:sz w:val="20"/>
        </w:rPr>
        <w:t xml:space="preserve"> Cond</w:t>
      </w:r>
      <w:r w:rsidRPr="004B4194">
        <w:rPr>
          <w:rFonts w:ascii="Verdana" w:hAnsi="Verdana" w:cs="Verdana"/>
          <w:sz w:val="20"/>
        </w:rPr>
        <w:t>i</w:t>
      </w:r>
      <w:r w:rsidRPr="004B4194">
        <w:rPr>
          <w:rFonts w:ascii="Verdana" w:hAnsi="Verdana" w:cs="Verdana"/>
          <w:spacing w:val="1"/>
          <w:sz w:val="20"/>
        </w:rPr>
        <w:t>t</w:t>
      </w:r>
      <w:r w:rsidRPr="004B4194">
        <w:rPr>
          <w:rFonts w:ascii="Verdana" w:hAnsi="Verdana" w:cs="Verdana"/>
          <w:sz w:val="20"/>
        </w:rPr>
        <w:t>i</w:t>
      </w:r>
      <w:r w:rsidRPr="004B4194">
        <w:rPr>
          <w:rFonts w:ascii="Verdana" w:hAnsi="Verdana" w:cs="Verdana"/>
          <w:spacing w:val="1"/>
          <w:sz w:val="20"/>
        </w:rPr>
        <w:t>ona</w:t>
      </w:r>
      <w:r w:rsidRPr="004B4194">
        <w:rPr>
          <w:rFonts w:ascii="Verdana" w:hAnsi="Verdana" w:cs="Verdana"/>
          <w:sz w:val="20"/>
        </w:rPr>
        <w:t xml:space="preserve">l, </w:t>
      </w:r>
      <w:r w:rsidRPr="004B4194">
        <w:rPr>
          <w:rFonts w:ascii="Verdana" w:hAnsi="Verdana" w:cs="Verdana"/>
          <w:spacing w:val="1"/>
          <w:sz w:val="20"/>
        </w:rPr>
        <w:t>Jum</w:t>
      </w:r>
      <w:r w:rsidRPr="004B4194">
        <w:rPr>
          <w:rFonts w:ascii="Verdana" w:hAnsi="Verdana" w:cs="Verdana"/>
          <w:sz w:val="20"/>
        </w:rPr>
        <w:t xml:space="preserve">p </w:t>
      </w:r>
      <w:r w:rsidRPr="004B4194">
        <w:rPr>
          <w:rFonts w:ascii="Verdana" w:hAnsi="Verdana" w:cs="Verdana"/>
          <w:spacing w:val="1"/>
          <w:sz w:val="20"/>
        </w:rPr>
        <w:t>t</w:t>
      </w:r>
      <w:r w:rsidRPr="004B4194">
        <w:rPr>
          <w:rFonts w:ascii="Verdana" w:hAnsi="Verdana" w:cs="Verdana"/>
          <w:sz w:val="20"/>
        </w:rPr>
        <w:t xml:space="preserve">o </w:t>
      </w:r>
      <w:r w:rsidRPr="004B4194">
        <w:rPr>
          <w:rFonts w:ascii="Verdana" w:hAnsi="Verdana" w:cs="Verdana"/>
          <w:spacing w:val="1"/>
          <w:sz w:val="20"/>
        </w:rPr>
        <w:t>Subrout</w:t>
      </w:r>
      <w:r w:rsidRPr="004B4194">
        <w:rPr>
          <w:rFonts w:ascii="Verdana" w:hAnsi="Verdana" w:cs="Verdana"/>
          <w:sz w:val="20"/>
        </w:rPr>
        <w:t>i</w:t>
      </w:r>
      <w:r w:rsidRPr="004B4194">
        <w:rPr>
          <w:rFonts w:ascii="Verdana" w:hAnsi="Verdana" w:cs="Verdana"/>
          <w:spacing w:val="1"/>
          <w:sz w:val="20"/>
        </w:rPr>
        <w:t>ne</w:t>
      </w:r>
      <w:r w:rsidRPr="004B4194">
        <w:rPr>
          <w:rFonts w:ascii="Verdana" w:hAnsi="Verdana" w:cs="Verdana"/>
          <w:sz w:val="20"/>
        </w:rPr>
        <w:t xml:space="preserve">, </w:t>
      </w:r>
      <w:r w:rsidRPr="004B4194">
        <w:rPr>
          <w:rFonts w:ascii="Verdana" w:hAnsi="Verdana" w:cs="Verdana"/>
          <w:spacing w:val="1"/>
          <w:sz w:val="20"/>
        </w:rPr>
        <w:t>Return</w:t>
      </w:r>
      <w:r w:rsidRPr="004B4194">
        <w:rPr>
          <w:rFonts w:ascii="Verdana" w:hAnsi="Verdana" w:cs="Verdana"/>
          <w:sz w:val="20"/>
        </w:rPr>
        <w:t xml:space="preserve">, </w:t>
      </w:r>
      <w:r w:rsidRPr="004B4194">
        <w:rPr>
          <w:rFonts w:ascii="Verdana" w:hAnsi="Verdana" w:cs="Verdana"/>
          <w:spacing w:val="1"/>
          <w:sz w:val="20"/>
        </w:rPr>
        <w:t>Sk</w:t>
      </w:r>
      <w:r w:rsidRPr="004B4194">
        <w:rPr>
          <w:rFonts w:ascii="Verdana" w:hAnsi="Verdana" w:cs="Verdana"/>
          <w:sz w:val="20"/>
        </w:rPr>
        <w:t>i</w:t>
      </w:r>
      <w:r w:rsidRPr="004B4194">
        <w:rPr>
          <w:rFonts w:ascii="Verdana" w:hAnsi="Verdana" w:cs="Verdana"/>
          <w:spacing w:val="1"/>
          <w:sz w:val="20"/>
        </w:rPr>
        <w:t>p</w:t>
      </w:r>
      <w:r w:rsidRPr="004B4194">
        <w:rPr>
          <w:rFonts w:ascii="Verdana" w:hAnsi="Verdana" w:cs="Verdana"/>
          <w:sz w:val="20"/>
        </w:rPr>
        <w:t>,</w:t>
      </w:r>
      <w:r w:rsidRPr="004B4194">
        <w:rPr>
          <w:rFonts w:ascii="Verdana" w:hAnsi="Verdana" w:cs="Verdana"/>
          <w:spacing w:val="1"/>
          <w:sz w:val="20"/>
        </w:rPr>
        <w:t xml:space="preserve"> Sk</w:t>
      </w:r>
      <w:r w:rsidRPr="004B4194">
        <w:rPr>
          <w:rFonts w:ascii="Verdana" w:hAnsi="Verdana" w:cs="Verdana"/>
          <w:sz w:val="20"/>
        </w:rPr>
        <w:t xml:space="preserve">ip </w:t>
      </w:r>
      <w:r w:rsidRPr="004B4194">
        <w:rPr>
          <w:rFonts w:ascii="Verdana" w:hAnsi="Verdana" w:cs="Verdana"/>
          <w:spacing w:val="1"/>
          <w:sz w:val="20"/>
        </w:rPr>
        <w:t>Cond</w:t>
      </w:r>
      <w:r w:rsidRPr="004B4194">
        <w:rPr>
          <w:rFonts w:ascii="Verdana" w:hAnsi="Verdana" w:cs="Verdana"/>
          <w:sz w:val="20"/>
        </w:rPr>
        <w:t>i</w:t>
      </w:r>
      <w:r w:rsidRPr="004B4194">
        <w:rPr>
          <w:rFonts w:ascii="Verdana" w:hAnsi="Verdana" w:cs="Verdana"/>
          <w:spacing w:val="1"/>
          <w:sz w:val="20"/>
        </w:rPr>
        <w:t>t</w:t>
      </w:r>
      <w:r w:rsidRPr="004B4194">
        <w:rPr>
          <w:rFonts w:ascii="Verdana" w:hAnsi="Verdana" w:cs="Verdana"/>
          <w:sz w:val="20"/>
        </w:rPr>
        <w:t>i</w:t>
      </w:r>
      <w:r w:rsidRPr="004B4194">
        <w:rPr>
          <w:rFonts w:ascii="Verdana" w:hAnsi="Verdana" w:cs="Verdana"/>
          <w:spacing w:val="1"/>
          <w:sz w:val="20"/>
        </w:rPr>
        <w:t>ona</w:t>
      </w:r>
      <w:r w:rsidRPr="004B4194">
        <w:rPr>
          <w:rFonts w:ascii="Verdana" w:hAnsi="Verdana" w:cs="Verdana"/>
          <w:sz w:val="20"/>
        </w:rPr>
        <w:t xml:space="preserve">l, </w:t>
      </w:r>
      <w:r w:rsidRPr="004B4194">
        <w:rPr>
          <w:rFonts w:ascii="Verdana" w:hAnsi="Verdana" w:cs="Verdana"/>
          <w:spacing w:val="1"/>
          <w:sz w:val="20"/>
        </w:rPr>
        <w:t>Ha</w:t>
      </w:r>
      <w:r w:rsidRPr="004B4194">
        <w:rPr>
          <w:rFonts w:ascii="Verdana" w:hAnsi="Verdana" w:cs="Verdana"/>
          <w:sz w:val="20"/>
        </w:rPr>
        <w:t>l</w:t>
      </w:r>
      <w:r w:rsidRPr="004B4194">
        <w:rPr>
          <w:rFonts w:ascii="Verdana" w:hAnsi="Verdana" w:cs="Verdana"/>
          <w:spacing w:val="1"/>
          <w:sz w:val="20"/>
        </w:rPr>
        <w:t>t</w:t>
      </w:r>
      <w:r w:rsidRPr="004B4194">
        <w:rPr>
          <w:rFonts w:ascii="Verdana" w:hAnsi="Verdana" w:cs="Verdana"/>
          <w:sz w:val="20"/>
        </w:rPr>
        <w:t xml:space="preserve">, </w:t>
      </w:r>
      <w:r w:rsidRPr="004B4194">
        <w:rPr>
          <w:rFonts w:ascii="Verdana" w:hAnsi="Verdana" w:cs="Verdana"/>
          <w:spacing w:val="2"/>
          <w:sz w:val="20"/>
        </w:rPr>
        <w:t>W</w:t>
      </w:r>
      <w:r w:rsidRPr="004B4194">
        <w:rPr>
          <w:rFonts w:ascii="Verdana" w:hAnsi="Verdana" w:cs="Verdana"/>
          <w:spacing w:val="1"/>
          <w:sz w:val="20"/>
        </w:rPr>
        <w:t>a</w:t>
      </w:r>
      <w:r w:rsidRPr="004B4194">
        <w:rPr>
          <w:rFonts w:ascii="Verdana" w:hAnsi="Verdana" w:cs="Verdana"/>
          <w:sz w:val="20"/>
        </w:rPr>
        <w:t>i</w:t>
      </w:r>
      <w:r w:rsidRPr="004B4194">
        <w:rPr>
          <w:rFonts w:ascii="Verdana" w:hAnsi="Verdana" w:cs="Verdana"/>
          <w:spacing w:val="1"/>
          <w:sz w:val="20"/>
        </w:rPr>
        <w:t>t,</w:t>
      </w:r>
      <w:r w:rsidR="00BF1247">
        <w:rPr>
          <w:rFonts w:ascii="Verdana" w:hAnsi="Verdana" w:cs="Verdana"/>
          <w:spacing w:val="1"/>
          <w:sz w:val="20"/>
        </w:rPr>
        <w:t xml:space="preserve"> </w:t>
      </w:r>
      <w:r w:rsidRPr="004B4194">
        <w:rPr>
          <w:rFonts w:ascii="Verdana" w:hAnsi="Verdana" w:cs="Verdana"/>
          <w:spacing w:val="1"/>
          <w:sz w:val="20"/>
        </w:rPr>
        <w:t>N</w:t>
      </w:r>
      <w:r w:rsidRPr="004B4194">
        <w:rPr>
          <w:rFonts w:ascii="Verdana" w:hAnsi="Verdana" w:cs="Verdana"/>
          <w:sz w:val="20"/>
        </w:rPr>
        <w:t>o</w:t>
      </w:r>
      <w:r w:rsidRPr="004B4194">
        <w:rPr>
          <w:rFonts w:ascii="Verdana" w:hAnsi="Verdana" w:cs="Verdana"/>
          <w:spacing w:val="1"/>
          <w:sz w:val="20"/>
        </w:rPr>
        <w:t xml:space="preserve"> oper</w:t>
      </w:r>
      <w:r w:rsidR="00BF1247">
        <w:rPr>
          <w:rFonts w:ascii="Verdana" w:hAnsi="Verdana" w:cs="Verdana"/>
          <w:spacing w:val="1"/>
          <w:sz w:val="20"/>
        </w:rPr>
        <w:t>a</w:t>
      </w:r>
      <w:r w:rsidRPr="004B4194">
        <w:rPr>
          <w:rFonts w:ascii="Verdana" w:hAnsi="Verdana" w:cs="Verdana"/>
          <w:spacing w:val="1"/>
          <w:sz w:val="20"/>
        </w:rPr>
        <w:t>t</w:t>
      </w:r>
      <w:r w:rsidRPr="004B4194">
        <w:rPr>
          <w:rFonts w:ascii="Verdana" w:hAnsi="Verdana" w:cs="Verdana"/>
          <w:sz w:val="20"/>
        </w:rPr>
        <w:t>i</w:t>
      </w:r>
      <w:r w:rsidRPr="004B4194">
        <w:rPr>
          <w:rFonts w:ascii="Verdana" w:hAnsi="Verdana" w:cs="Verdana"/>
          <w:spacing w:val="1"/>
          <w:sz w:val="20"/>
        </w:rPr>
        <w:t>o</w:t>
      </w:r>
      <w:r w:rsidRPr="004B4194">
        <w:rPr>
          <w:rFonts w:ascii="Verdana" w:hAnsi="Verdana" w:cs="Verdana"/>
          <w:sz w:val="20"/>
        </w:rPr>
        <w:t>n</w:t>
      </w:r>
    </w:p>
    <w:p w:rsidR="005502B0" w:rsidRPr="004B4194" w:rsidRDefault="005502B0" w:rsidP="005502B0">
      <w:pPr>
        <w:widowControl w:val="0"/>
        <w:tabs>
          <w:tab w:val="left" w:pos="2540"/>
          <w:tab w:val="left" w:pos="5120"/>
        </w:tabs>
        <w:autoSpaceDE w:val="0"/>
        <w:autoSpaceDN w:val="0"/>
        <w:adjustRightInd w:val="0"/>
        <w:spacing w:line="242" w:lineRule="auto"/>
        <w:ind w:left="5133" w:right="802" w:hanging="4560"/>
        <w:rPr>
          <w:rFonts w:ascii="Verdana" w:hAnsi="Verdana" w:cs="Verdana"/>
          <w:sz w:val="20"/>
        </w:rPr>
        <w:sectPr w:rsidR="005502B0" w:rsidRPr="004B4194">
          <w:type w:val="continuous"/>
          <w:pgSz w:w="12240" w:h="15840"/>
          <w:pgMar w:top="900" w:right="1140" w:bottom="280" w:left="800" w:header="720" w:footer="720" w:gutter="0"/>
          <w:cols w:space="720" w:equalWidth="0">
            <w:col w:w="10300"/>
          </w:cols>
          <w:noEndnote/>
        </w:sectPr>
      </w:pPr>
    </w:p>
    <w:p w:rsidR="005502B0" w:rsidRPr="004B4194" w:rsidRDefault="005502B0" w:rsidP="005502B0">
      <w:pPr>
        <w:widowControl w:val="0"/>
        <w:autoSpaceDE w:val="0"/>
        <w:autoSpaceDN w:val="0"/>
        <w:adjustRightInd w:val="0"/>
        <w:spacing w:before="8" w:line="150" w:lineRule="exact"/>
        <w:rPr>
          <w:rFonts w:ascii="Verdana" w:hAnsi="Verdana" w:cs="Verdana"/>
          <w:sz w:val="20"/>
        </w:rPr>
      </w:pPr>
    </w:p>
    <w:p w:rsidR="005502B0" w:rsidRPr="004B4194" w:rsidRDefault="005502B0" w:rsidP="005502B0">
      <w:pPr>
        <w:widowControl w:val="0"/>
        <w:tabs>
          <w:tab w:val="left" w:pos="2540"/>
        </w:tabs>
        <w:autoSpaceDE w:val="0"/>
        <w:autoSpaceDN w:val="0"/>
        <w:adjustRightInd w:val="0"/>
        <w:ind w:left="573" w:right="-49"/>
        <w:rPr>
          <w:rFonts w:ascii="Verdana" w:hAnsi="Verdana" w:cs="Verdana"/>
          <w:sz w:val="20"/>
        </w:rPr>
      </w:pPr>
      <w:proofErr w:type="spellStart"/>
      <w:r w:rsidRPr="004B4194">
        <w:rPr>
          <w:rFonts w:ascii="Verdana" w:hAnsi="Verdana" w:cs="Verdana"/>
          <w:b/>
          <w:bCs/>
          <w:spacing w:val="1"/>
          <w:sz w:val="20"/>
        </w:rPr>
        <w:t>Input/Outpu</w:t>
      </w:r>
      <w:r w:rsidRPr="004B4194">
        <w:rPr>
          <w:rFonts w:ascii="Verdana" w:hAnsi="Verdana" w:cs="Verdana"/>
          <w:b/>
          <w:bCs/>
          <w:sz w:val="20"/>
        </w:rPr>
        <w:t>t</w:t>
      </w:r>
      <w:proofErr w:type="spellEnd"/>
      <w:r w:rsidRPr="004B4194">
        <w:rPr>
          <w:rFonts w:ascii="Verdana" w:hAnsi="Verdana" w:cs="Verdana"/>
          <w:b/>
          <w:bCs/>
          <w:sz w:val="20"/>
        </w:rPr>
        <w:tab/>
      </w:r>
      <w:r w:rsidRPr="004B4194">
        <w:rPr>
          <w:rFonts w:ascii="Verdana" w:hAnsi="Verdana" w:cs="Verdana"/>
          <w:spacing w:val="1"/>
          <w:sz w:val="20"/>
        </w:rPr>
        <w:t>Issu</w:t>
      </w:r>
      <w:r w:rsidRPr="004B4194">
        <w:rPr>
          <w:rFonts w:ascii="Verdana" w:hAnsi="Verdana" w:cs="Verdana"/>
          <w:sz w:val="20"/>
        </w:rPr>
        <w:t xml:space="preserve">e </w:t>
      </w:r>
      <w:r w:rsidRPr="004B4194">
        <w:rPr>
          <w:rFonts w:ascii="Verdana" w:hAnsi="Verdana" w:cs="Verdana"/>
          <w:spacing w:val="1"/>
          <w:w w:val="99"/>
          <w:sz w:val="20"/>
        </w:rPr>
        <w:t>comman</w:t>
      </w:r>
      <w:r w:rsidRPr="004B4194">
        <w:rPr>
          <w:rFonts w:ascii="Verdana" w:hAnsi="Verdana" w:cs="Verdana"/>
          <w:w w:val="99"/>
          <w:sz w:val="20"/>
        </w:rPr>
        <w:t>d</w:t>
      </w:r>
      <w:r w:rsidRPr="004B4194">
        <w:rPr>
          <w:rFonts w:ascii="Verdana" w:hAnsi="Verdana" w:cs="Verdana"/>
          <w:spacing w:val="1"/>
          <w:sz w:val="20"/>
        </w:rPr>
        <w:t xml:space="preserve"> </w:t>
      </w:r>
      <w:r w:rsidRPr="004B4194">
        <w:rPr>
          <w:rFonts w:ascii="Verdana" w:hAnsi="Verdana" w:cs="Verdana"/>
          <w:spacing w:val="1"/>
          <w:w w:val="99"/>
          <w:sz w:val="20"/>
        </w:rPr>
        <w:t>t</w:t>
      </w:r>
      <w:r w:rsidRPr="004B4194">
        <w:rPr>
          <w:rFonts w:ascii="Verdana" w:hAnsi="Verdana" w:cs="Verdana"/>
          <w:w w:val="99"/>
          <w:sz w:val="20"/>
        </w:rPr>
        <w:t>o</w:t>
      </w:r>
      <w:r w:rsidRPr="004B4194">
        <w:rPr>
          <w:rFonts w:ascii="Verdana" w:hAnsi="Verdana" w:cs="Verdana"/>
          <w:spacing w:val="1"/>
          <w:sz w:val="20"/>
        </w:rPr>
        <w:t xml:space="preserve"> I/</w:t>
      </w:r>
      <w:r w:rsidRPr="004B4194">
        <w:rPr>
          <w:rFonts w:ascii="Verdana" w:hAnsi="Verdana" w:cs="Verdana"/>
          <w:sz w:val="20"/>
        </w:rPr>
        <w:t>O</w:t>
      </w:r>
    </w:p>
    <w:p w:rsidR="005502B0" w:rsidRPr="004B4194" w:rsidRDefault="005502B0" w:rsidP="005502B0">
      <w:pPr>
        <w:widowControl w:val="0"/>
        <w:autoSpaceDE w:val="0"/>
        <w:autoSpaceDN w:val="0"/>
        <w:adjustRightInd w:val="0"/>
        <w:spacing w:line="186" w:lineRule="exact"/>
        <w:ind w:left="2546"/>
        <w:rPr>
          <w:rFonts w:ascii="Verdana" w:hAnsi="Verdana" w:cs="Verdana"/>
          <w:sz w:val="20"/>
        </w:rPr>
      </w:pPr>
      <w:r w:rsidRPr="004B4194">
        <w:rPr>
          <w:rFonts w:ascii="Verdana" w:hAnsi="Verdana" w:cs="Verdana"/>
          <w:spacing w:val="1"/>
          <w:position w:val="-1"/>
          <w:sz w:val="20"/>
        </w:rPr>
        <w:t>modu</w:t>
      </w:r>
      <w:r w:rsidRPr="004B4194">
        <w:rPr>
          <w:rFonts w:ascii="Verdana" w:hAnsi="Verdana" w:cs="Verdana"/>
          <w:position w:val="-1"/>
          <w:sz w:val="20"/>
        </w:rPr>
        <w:t>le</w:t>
      </w:r>
    </w:p>
    <w:p w:rsidR="005502B0" w:rsidRPr="004B4194" w:rsidRDefault="005502B0" w:rsidP="005502B0">
      <w:pPr>
        <w:widowControl w:val="0"/>
        <w:autoSpaceDE w:val="0"/>
        <w:autoSpaceDN w:val="0"/>
        <w:adjustRightInd w:val="0"/>
        <w:spacing w:before="8" w:line="150" w:lineRule="exact"/>
        <w:rPr>
          <w:rFonts w:ascii="Verdana" w:hAnsi="Verdana" w:cs="Verdana"/>
          <w:sz w:val="20"/>
        </w:rPr>
      </w:pPr>
      <w:r w:rsidRPr="004B4194">
        <w:rPr>
          <w:rFonts w:ascii="Verdana" w:hAnsi="Verdana" w:cs="Verdana"/>
          <w:sz w:val="20"/>
        </w:rPr>
        <w:br w:type="column"/>
      </w:r>
    </w:p>
    <w:p w:rsidR="005502B0" w:rsidRPr="004B4194" w:rsidRDefault="005502B0" w:rsidP="005502B0">
      <w:pPr>
        <w:widowControl w:val="0"/>
        <w:autoSpaceDE w:val="0"/>
        <w:autoSpaceDN w:val="0"/>
        <w:adjustRightInd w:val="0"/>
        <w:rPr>
          <w:rFonts w:ascii="Verdana" w:hAnsi="Verdana" w:cs="Verdana"/>
          <w:sz w:val="20"/>
        </w:rPr>
      </w:pPr>
      <w:r w:rsidRPr="004B4194">
        <w:rPr>
          <w:rFonts w:ascii="Verdana" w:hAnsi="Verdana" w:cs="Verdana"/>
          <w:spacing w:val="1"/>
          <w:sz w:val="20"/>
        </w:rPr>
        <w:t>Input</w:t>
      </w:r>
      <w:r w:rsidRPr="004B4194">
        <w:rPr>
          <w:rFonts w:ascii="Verdana" w:hAnsi="Verdana" w:cs="Verdana"/>
          <w:sz w:val="20"/>
        </w:rPr>
        <w:t xml:space="preserve">, </w:t>
      </w:r>
      <w:r w:rsidRPr="004B4194">
        <w:rPr>
          <w:rFonts w:ascii="Verdana" w:hAnsi="Verdana" w:cs="Verdana"/>
          <w:spacing w:val="1"/>
          <w:sz w:val="20"/>
        </w:rPr>
        <w:t>Output</w:t>
      </w:r>
      <w:r w:rsidRPr="004B4194">
        <w:rPr>
          <w:rFonts w:ascii="Verdana" w:hAnsi="Verdana" w:cs="Verdana"/>
          <w:sz w:val="20"/>
        </w:rPr>
        <w:t>,</w:t>
      </w:r>
      <w:r w:rsidRPr="004B4194">
        <w:rPr>
          <w:rFonts w:ascii="Verdana" w:hAnsi="Verdana" w:cs="Verdana"/>
          <w:spacing w:val="-1"/>
          <w:sz w:val="20"/>
        </w:rPr>
        <w:t xml:space="preserve"> </w:t>
      </w:r>
      <w:r w:rsidRPr="004B4194">
        <w:rPr>
          <w:rFonts w:ascii="Verdana" w:hAnsi="Verdana" w:cs="Verdana"/>
          <w:spacing w:val="1"/>
          <w:sz w:val="20"/>
        </w:rPr>
        <w:t>Star</w:t>
      </w:r>
      <w:r w:rsidRPr="004B4194">
        <w:rPr>
          <w:rFonts w:ascii="Verdana" w:hAnsi="Verdana" w:cs="Verdana"/>
          <w:sz w:val="20"/>
        </w:rPr>
        <w:t xml:space="preserve">t </w:t>
      </w:r>
      <w:r w:rsidRPr="004B4194">
        <w:rPr>
          <w:rFonts w:ascii="Verdana" w:hAnsi="Verdana" w:cs="Verdana"/>
          <w:spacing w:val="1"/>
          <w:sz w:val="20"/>
        </w:rPr>
        <w:t>I/O</w:t>
      </w:r>
      <w:r w:rsidRPr="004B4194">
        <w:rPr>
          <w:rFonts w:ascii="Verdana" w:hAnsi="Verdana" w:cs="Verdana"/>
          <w:sz w:val="20"/>
        </w:rPr>
        <w:t xml:space="preserve">, </w:t>
      </w:r>
      <w:r w:rsidRPr="004B4194">
        <w:rPr>
          <w:rFonts w:ascii="Verdana" w:hAnsi="Verdana" w:cs="Verdana"/>
          <w:spacing w:val="1"/>
          <w:sz w:val="20"/>
        </w:rPr>
        <w:t>Tes</w:t>
      </w:r>
      <w:r w:rsidRPr="004B4194">
        <w:rPr>
          <w:rFonts w:ascii="Verdana" w:hAnsi="Verdana" w:cs="Verdana"/>
          <w:sz w:val="20"/>
        </w:rPr>
        <w:t xml:space="preserve">t </w:t>
      </w:r>
      <w:r w:rsidRPr="004B4194">
        <w:rPr>
          <w:rFonts w:ascii="Verdana" w:hAnsi="Verdana" w:cs="Verdana"/>
          <w:spacing w:val="1"/>
          <w:sz w:val="20"/>
        </w:rPr>
        <w:t>I/</w:t>
      </w:r>
      <w:r w:rsidRPr="004B4194">
        <w:rPr>
          <w:rFonts w:ascii="Verdana" w:hAnsi="Verdana" w:cs="Verdana"/>
          <w:sz w:val="20"/>
        </w:rPr>
        <w:t>O</w:t>
      </w:r>
    </w:p>
    <w:p w:rsidR="005502B0" w:rsidRPr="004B4194" w:rsidRDefault="005502B0" w:rsidP="005502B0">
      <w:pPr>
        <w:widowControl w:val="0"/>
        <w:autoSpaceDE w:val="0"/>
        <w:autoSpaceDN w:val="0"/>
        <w:adjustRightInd w:val="0"/>
        <w:rPr>
          <w:rFonts w:ascii="Verdana" w:hAnsi="Verdana" w:cs="Verdana"/>
          <w:sz w:val="20"/>
        </w:rPr>
        <w:sectPr w:rsidR="005502B0" w:rsidRPr="004B4194">
          <w:type w:val="continuous"/>
          <w:pgSz w:w="12240" w:h="15840"/>
          <w:pgMar w:top="900" w:right="1140" w:bottom="280" w:left="800" w:header="720" w:footer="720" w:gutter="0"/>
          <w:cols w:num="2" w:space="720" w:equalWidth="0">
            <w:col w:w="4359" w:space="774"/>
            <w:col w:w="5167"/>
          </w:cols>
          <w:noEndnote/>
        </w:sectPr>
      </w:pPr>
    </w:p>
    <w:p w:rsidR="005502B0" w:rsidRPr="004B4194" w:rsidRDefault="005502B0" w:rsidP="005502B0">
      <w:pPr>
        <w:widowControl w:val="0"/>
        <w:autoSpaceDE w:val="0"/>
        <w:autoSpaceDN w:val="0"/>
        <w:adjustRightInd w:val="0"/>
        <w:spacing w:before="1" w:line="160" w:lineRule="exact"/>
        <w:rPr>
          <w:rFonts w:ascii="Verdana" w:hAnsi="Verdana" w:cs="Verdana"/>
          <w:sz w:val="20"/>
        </w:rPr>
      </w:pPr>
    </w:p>
    <w:p w:rsidR="005502B0" w:rsidRDefault="005502B0" w:rsidP="005502B0">
      <w:pPr>
        <w:widowControl w:val="0"/>
        <w:autoSpaceDE w:val="0"/>
        <w:autoSpaceDN w:val="0"/>
        <w:adjustRightInd w:val="0"/>
        <w:spacing w:before="1" w:line="160" w:lineRule="exact"/>
        <w:rPr>
          <w:rFonts w:ascii="Verdana" w:hAnsi="Verdana" w:cs="Verdana"/>
          <w:sz w:val="20"/>
        </w:rPr>
      </w:pPr>
    </w:p>
    <w:p w:rsidR="005502B0" w:rsidRDefault="005502B0" w:rsidP="005502B0">
      <w:pPr>
        <w:widowControl w:val="0"/>
        <w:autoSpaceDE w:val="0"/>
        <w:autoSpaceDN w:val="0"/>
        <w:adjustRightInd w:val="0"/>
        <w:spacing w:before="1" w:line="160" w:lineRule="exact"/>
        <w:rPr>
          <w:rFonts w:ascii="Verdana" w:hAnsi="Verdana" w:cs="Verdana"/>
          <w:b/>
          <w:bCs/>
          <w:spacing w:val="1"/>
          <w:sz w:val="20"/>
        </w:rPr>
      </w:pPr>
      <w:r>
        <w:rPr>
          <w:rFonts w:ascii="Verdana" w:hAnsi="Verdana" w:cs="Verdana"/>
          <w:b/>
          <w:bCs/>
          <w:spacing w:val="1"/>
          <w:sz w:val="20"/>
        </w:rPr>
        <w:t xml:space="preserve">        </w:t>
      </w:r>
    </w:p>
    <w:p w:rsidR="005502B0" w:rsidRDefault="005502B0" w:rsidP="005502B0">
      <w:pPr>
        <w:widowControl w:val="0"/>
        <w:autoSpaceDE w:val="0"/>
        <w:autoSpaceDN w:val="0"/>
        <w:adjustRightInd w:val="0"/>
        <w:spacing w:before="1" w:line="160" w:lineRule="exact"/>
        <w:rPr>
          <w:rFonts w:ascii="Verdana" w:hAnsi="Verdana" w:cs="Verdana"/>
          <w:sz w:val="20"/>
        </w:rPr>
      </w:pPr>
      <w:r>
        <w:rPr>
          <w:rFonts w:ascii="Verdana" w:hAnsi="Verdana" w:cs="Verdana"/>
          <w:b/>
          <w:bCs/>
          <w:spacing w:val="1"/>
          <w:sz w:val="20"/>
        </w:rPr>
        <w:t xml:space="preserve">        </w:t>
      </w:r>
      <w:r w:rsidRPr="004B4194">
        <w:rPr>
          <w:rFonts w:ascii="Verdana" w:hAnsi="Verdana" w:cs="Verdana"/>
          <w:b/>
          <w:bCs/>
          <w:spacing w:val="1"/>
          <w:sz w:val="20"/>
        </w:rPr>
        <w:t>Conversio</w:t>
      </w:r>
      <w:r w:rsidRPr="004B4194">
        <w:rPr>
          <w:rFonts w:ascii="Verdana" w:hAnsi="Verdana" w:cs="Verdana"/>
          <w:b/>
          <w:bCs/>
          <w:sz w:val="20"/>
        </w:rPr>
        <w:t>n</w:t>
      </w:r>
      <w:r>
        <w:rPr>
          <w:rFonts w:ascii="Verdana" w:hAnsi="Verdana" w:cs="Verdana"/>
          <w:sz w:val="20"/>
        </w:rPr>
        <w:t xml:space="preserve">          </w:t>
      </w:r>
      <w:r w:rsidRPr="004B4194">
        <w:rPr>
          <w:rFonts w:ascii="Verdana" w:hAnsi="Verdana" w:cs="Verdana"/>
          <w:spacing w:val="1"/>
          <w:sz w:val="20"/>
        </w:rPr>
        <w:t>Ma</w:t>
      </w:r>
      <w:r w:rsidRPr="004B4194">
        <w:rPr>
          <w:rFonts w:ascii="Verdana" w:hAnsi="Verdana" w:cs="Verdana"/>
          <w:sz w:val="20"/>
        </w:rPr>
        <w:t>y</w:t>
      </w:r>
      <w:r w:rsidRPr="004B4194">
        <w:rPr>
          <w:rFonts w:ascii="Verdana" w:hAnsi="Verdana" w:cs="Verdana"/>
          <w:spacing w:val="-1"/>
          <w:sz w:val="20"/>
        </w:rPr>
        <w:t xml:space="preserve"> </w:t>
      </w:r>
      <w:r w:rsidRPr="004B4194">
        <w:rPr>
          <w:rFonts w:ascii="Verdana" w:hAnsi="Verdana" w:cs="Verdana"/>
          <w:sz w:val="20"/>
        </w:rPr>
        <w:t>i</w:t>
      </w:r>
      <w:r w:rsidRPr="004B4194">
        <w:rPr>
          <w:rFonts w:ascii="Verdana" w:hAnsi="Verdana" w:cs="Verdana"/>
          <w:spacing w:val="1"/>
          <w:sz w:val="20"/>
        </w:rPr>
        <w:t>nvo</w:t>
      </w:r>
      <w:r w:rsidRPr="004B4194">
        <w:rPr>
          <w:rFonts w:ascii="Verdana" w:hAnsi="Verdana" w:cs="Verdana"/>
          <w:sz w:val="20"/>
        </w:rPr>
        <w:t>l</w:t>
      </w:r>
      <w:r w:rsidRPr="004B4194">
        <w:rPr>
          <w:rFonts w:ascii="Verdana" w:hAnsi="Verdana" w:cs="Verdana"/>
          <w:spacing w:val="1"/>
          <w:sz w:val="20"/>
        </w:rPr>
        <w:t>v</w:t>
      </w:r>
      <w:r w:rsidRPr="004B4194">
        <w:rPr>
          <w:rFonts w:ascii="Verdana" w:hAnsi="Verdana" w:cs="Verdana"/>
          <w:sz w:val="20"/>
        </w:rPr>
        <w:t xml:space="preserve">e </w:t>
      </w:r>
      <w:r w:rsidRPr="004B4194">
        <w:rPr>
          <w:rFonts w:ascii="Verdana" w:hAnsi="Verdana" w:cs="Verdana"/>
          <w:spacing w:val="1"/>
          <w:sz w:val="20"/>
        </w:rPr>
        <w:t>spec</w:t>
      </w:r>
      <w:r w:rsidRPr="004B4194">
        <w:rPr>
          <w:rFonts w:ascii="Verdana" w:hAnsi="Verdana" w:cs="Verdana"/>
          <w:sz w:val="20"/>
        </w:rPr>
        <w:t>i</w:t>
      </w:r>
      <w:r w:rsidRPr="004B4194">
        <w:rPr>
          <w:rFonts w:ascii="Verdana" w:hAnsi="Verdana" w:cs="Verdana"/>
          <w:spacing w:val="1"/>
          <w:sz w:val="20"/>
        </w:rPr>
        <w:t>a</w:t>
      </w:r>
      <w:r w:rsidRPr="004B4194">
        <w:rPr>
          <w:rFonts w:ascii="Verdana" w:hAnsi="Verdana" w:cs="Verdana"/>
          <w:sz w:val="20"/>
        </w:rPr>
        <w:t>l l</w:t>
      </w:r>
      <w:r w:rsidRPr="004B4194">
        <w:rPr>
          <w:rFonts w:ascii="Verdana" w:hAnsi="Verdana" w:cs="Verdana"/>
          <w:spacing w:val="1"/>
          <w:sz w:val="20"/>
        </w:rPr>
        <w:t>og</w:t>
      </w:r>
      <w:r w:rsidRPr="004B4194">
        <w:rPr>
          <w:rFonts w:ascii="Verdana" w:hAnsi="Verdana" w:cs="Verdana"/>
          <w:sz w:val="20"/>
        </w:rPr>
        <w:t xml:space="preserve">ic </w:t>
      </w:r>
      <w:r>
        <w:rPr>
          <w:rFonts w:ascii="Verdana" w:hAnsi="Verdana" w:cs="Verdana"/>
          <w:sz w:val="20"/>
        </w:rPr>
        <w:t xml:space="preserve">   </w:t>
      </w:r>
      <w:r w:rsidRPr="004B4194">
        <w:rPr>
          <w:rFonts w:ascii="Verdana" w:hAnsi="Verdana" w:cs="Verdana"/>
          <w:spacing w:val="1"/>
          <w:sz w:val="20"/>
        </w:rPr>
        <w:t>Trans</w:t>
      </w:r>
      <w:r w:rsidRPr="004B4194">
        <w:rPr>
          <w:rFonts w:ascii="Verdana" w:hAnsi="Verdana" w:cs="Verdana"/>
          <w:sz w:val="20"/>
        </w:rPr>
        <w:t>l</w:t>
      </w:r>
      <w:r w:rsidRPr="004B4194">
        <w:rPr>
          <w:rFonts w:ascii="Verdana" w:hAnsi="Verdana" w:cs="Verdana"/>
          <w:spacing w:val="1"/>
          <w:sz w:val="20"/>
        </w:rPr>
        <w:t>ate</w:t>
      </w:r>
      <w:r w:rsidRPr="004B4194">
        <w:rPr>
          <w:rFonts w:ascii="Verdana" w:hAnsi="Verdana" w:cs="Verdana"/>
          <w:sz w:val="20"/>
        </w:rPr>
        <w:t xml:space="preserve">, </w:t>
      </w:r>
      <w:r w:rsidRPr="004B4194">
        <w:rPr>
          <w:rFonts w:ascii="Verdana" w:hAnsi="Verdana" w:cs="Verdana"/>
          <w:spacing w:val="1"/>
          <w:sz w:val="20"/>
        </w:rPr>
        <w:t>Conver</w:t>
      </w:r>
      <w:r w:rsidRPr="004B4194">
        <w:rPr>
          <w:rFonts w:ascii="Verdana" w:hAnsi="Verdana" w:cs="Verdana"/>
          <w:sz w:val="20"/>
        </w:rPr>
        <w:t>t</w:t>
      </w:r>
    </w:p>
    <w:p w:rsidR="005502B0" w:rsidRPr="004B4194" w:rsidRDefault="005502B0" w:rsidP="005502B0">
      <w:pPr>
        <w:widowControl w:val="0"/>
        <w:autoSpaceDE w:val="0"/>
        <w:autoSpaceDN w:val="0"/>
        <w:adjustRightInd w:val="0"/>
        <w:spacing w:before="1" w:line="160" w:lineRule="exact"/>
        <w:rPr>
          <w:rFonts w:ascii="Verdana" w:hAnsi="Verdana" w:cs="Verdana"/>
          <w:sz w:val="20"/>
        </w:rPr>
      </w:pPr>
      <w:r>
        <w:rPr>
          <w:rFonts w:ascii="Verdana" w:hAnsi="Verdana" w:cs="Verdana"/>
          <w:sz w:val="20"/>
        </w:rPr>
        <w:t xml:space="preserve">                                    </w:t>
      </w:r>
      <w:r w:rsidRPr="004B4194">
        <w:rPr>
          <w:rFonts w:ascii="Verdana" w:hAnsi="Verdana" w:cs="Verdana"/>
          <w:spacing w:val="1"/>
          <w:sz w:val="20"/>
        </w:rPr>
        <w:t>t</w:t>
      </w:r>
      <w:r w:rsidRPr="004B4194">
        <w:rPr>
          <w:rFonts w:ascii="Verdana" w:hAnsi="Verdana" w:cs="Verdana"/>
          <w:sz w:val="20"/>
        </w:rPr>
        <w:t>o</w:t>
      </w:r>
      <w:r w:rsidRPr="004B4194">
        <w:rPr>
          <w:rFonts w:ascii="Verdana" w:hAnsi="Verdana" w:cs="Verdana"/>
          <w:spacing w:val="-1"/>
          <w:sz w:val="20"/>
        </w:rPr>
        <w:t xml:space="preserve"> </w:t>
      </w:r>
      <w:r w:rsidRPr="004B4194">
        <w:rPr>
          <w:rFonts w:ascii="Verdana" w:hAnsi="Verdana" w:cs="Verdana"/>
          <w:spacing w:val="1"/>
          <w:sz w:val="20"/>
        </w:rPr>
        <w:t>perfor</w:t>
      </w:r>
      <w:r w:rsidRPr="004B4194">
        <w:rPr>
          <w:rFonts w:ascii="Verdana" w:hAnsi="Verdana" w:cs="Verdana"/>
          <w:sz w:val="20"/>
        </w:rPr>
        <w:t>m</w:t>
      </w:r>
      <w:r w:rsidRPr="004B4194">
        <w:rPr>
          <w:rFonts w:ascii="Verdana" w:hAnsi="Verdana" w:cs="Verdana"/>
          <w:spacing w:val="2"/>
          <w:sz w:val="20"/>
        </w:rPr>
        <w:t xml:space="preserve"> </w:t>
      </w:r>
      <w:r w:rsidRPr="004B4194">
        <w:rPr>
          <w:rFonts w:ascii="Verdana" w:hAnsi="Verdana" w:cs="Verdana"/>
          <w:spacing w:val="1"/>
          <w:sz w:val="20"/>
        </w:rPr>
        <w:t>convers</w:t>
      </w:r>
      <w:r w:rsidRPr="004B4194">
        <w:rPr>
          <w:rFonts w:ascii="Verdana" w:hAnsi="Verdana" w:cs="Verdana"/>
          <w:sz w:val="20"/>
        </w:rPr>
        <w:t>i</w:t>
      </w:r>
      <w:r w:rsidRPr="004B4194">
        <w:rPr>
          <w:rFonts w:ascii="Verdana" w:hAnsi="Verdana" w:cs="Verdana"/>
          <w:spacing w:val="1"/>
          <w:sz w:val="20"/>
        </w:rPr>
        <w:t>o</w:t>
      </w:r>
      <w:r w:rsidRPr="004B4194">
        <w:rPr>
          <w:rFonts w:ascii="Verdana" w:hAnsi="Verdana" w:cs="Verdana"/>
          <w:sz w:val="20"/>
        </w:rPr>
        <w:t>n</w:t>
      </w:r>
    </w:p>
    <w:p w:rsidR="005502B0" w:rsidRDefault="005502B0" w:rsidP="005502B0">
      <w:pPr>
        <w:tabs>
          <w:tab w:val="left" w:pos="3043"/>
        </w:tabs>
        <w:rPr>
          <w:rFonts w:ascii="Verdana" w:hAnsi="Verdana" w:cs="Verdana"/>
          <w:sz w:val="20"/>
        </w:rPr>
      </w:pPr>
    </w:p>
    <w:p w:rsidR="005502B0" w:rsidRPr="007916A1" w:rsidRDefault="005502B0" w:rsidP="005502B0">
      <w:pPr>
        <w:rPr>
          <w:rFonts w:ascii="Verdana" w:hAnsi="Verdana" w:cs="Verdana"/>
          <w:sz w:val="20"/>
        </w:rPr>
        <w:sectPr w:rsidR="005502B0" w:rsidRPr="007916A1">
          <w:type w:val="continuous"/>
          <w:pgSz w:w="12240" w:h="15840"/>
          <w:pgMar w:top="900" w:right="1140" w:bottom="280" w:left="800" w:header="720" w:footer="720" w:gutter="0"/>
          <w:cols w:space="720" w:equalWidth="0">
            <w:col w:w="10300"/>
          </w:cols>
          <w:noEndnote/>
        </w:sectPr>
      </w:pPr>
    </w:p>
    <w:p w:rsidR="005502B0" w:rsidRPr="004B4194" w:rsidRDefault="005502B0" w:rsidP="005502B0">
      <w:pPr>
        <w:widowControl w:val="0"/>
        <w:tabs>
          <w:tab w:val="left" w:pos="2540"/>
        </w:tabs>
        <w:autoSpaceDE w:val="0"/>
        <w:autoSpaceDN w:val="0"/>
        <w:adjustRightInd w:val="0"/>
        <w:spacing w:before="37" w:line="192" w:lineRule="exact"/>
        <w:ind w:right="-29"/>
        <w:rPr>
          <w:rFonts w:ascii="Verdana" w:hAnsi="Verdana" w:cs="Verdana"/>
          <w:sz w:val="20"/>
        </w:rPr>
      </w:pPr>
    </w:p>
    <w:p w:rsidR="005502B0" w:rsidRPr="00854C31" w:rsidRDefault="005502B0" w:rsidP="005502B0">
      <w:pPr>
        <w:numPr>
          <w:ilvl w:val="0"/>
          <w:numId w:val="1"/>
        </w:numPr>
        <w:tabs>
          <w:tab w:val="clear" w:pos="360"/>
          <w:tab w:val="num" w:pos="-709"/>
        </w:tabs>
        <w:ind w:left="-709" w:right="605" w:firstLine="0"/>
        <w:jc w:val="both"/>
        <w:rPr>
          <w:rFonts w:ascii="Arial" w:hAnsi="Arial" w:cs="Arial"/>
          <w:b/>
          <w:bCs/>
          <w:sz w:val="20"/>
          <w:szCs w:val="20"/>
        </w:rPr>
      </w:pPr>
      <w:r>
        <w:rPr>
          <w:rFonts w:ascii="Arial" w:hAnsi="Arial" w:cs="Arial"/>
          <w:b/>
          <w:sz w:val="20"/>
          <w:szCs w:val="20"/>
          <w:lang w:val="ms-MY"/>
        </w:rPr>
        <w:t>P</w:t>
      </w:r>
      <w:r w:rsidRPr="0070299C">
        <w:rPr>
          <w:rFonts w:ascii="Arial" w:hAnsi="Arial" w:cs="Arial"/>
          <w:b/>
          <w:sz w:val="20"/>
          <w:szCs w:val="20"/>
          <w:lang w:val="ms-MY"/>
        </w:rPr>
        <w:t>ROCEDURE</w:t>
      </w:r>
    </w:p>
    <w:p w:rsidR="005502B0" w:rsidRPr="00B8451E" w:rsidRDefault="005502B0" w:rsidP="005502B0">
      <w:pPr>
        <w:autoSpaceDE w:val="0"/>
        <w:autoSpaceDN w:val="0"/>
        <w:adjustRightInd w:val="0"/>
        <w:rPr>
          <w:rFonts w:ascii="Arial" w:hAnsi="Arial" w:cs="Arial"/>
          <w:sz w:val="20"/>
          <w:szCs w:val="20"/>
        </w:rPr>
      </w:pPr>
    </w:p>
    <w:p w:rsidR="005502B0" w:rsidRPr="009C562D" w:rsidRDefault="005502B0" w:rsidP="005502B0">
      <w:pPr>
        <w:pStyle w:val="Heading2"/>
        <w:numPr>
          <w:ilvl w:val="1"/>
          <w:numId w:val="1"/>
        </w:numPr>
        <w:tabs>
          <w:tab w:val="clear" w:pos="1080"/>
          <w:tab w:val="num" w:pos="360"/>
        </w:tabs>
        <w:ind w:left="360"/>
      </w:pPr>
      <w:r w:rsidRPr="009C562D">
        <w:rPr>
          <w:bCs/>
          <w:spacing w:val="11"/>
        </w:rPr>
        <w:t>Real Mode Programming</w:t>
      </w:r>
    </w:p>
    <w:p w:rsidR="005502B0" w:rsidRPr="00B8451E" w:rsidRDefault="005502B0" w:rsidP="005502B0">
      <w:pPr>
        <w:jc w:val="both"/>
        <w:rPr>
          <w:rFonts w:ascii="Arial" w:hAnsi="Arial" w:cs="Arial"/>
          <w:sz w:val="20"/>
          <w:szCs w:val="20"/>
        </w:rPr>
      </w:pPr>
    </w:p>
    <w:p w:rsidR="005502B0" w:rsidRPr="00517FF6" w:rsidRDefault="005502B0" w:rsidP="005502B0">
      <w:pPr>
        <w:pStyle w:val="ListParagraph"/>
        <w:widowControl w:val="0"/>
        <w:numPr>
          <w:ilvl w:val="0"/>
          <w:numId w:val="9"/>
        </w:numPr>
        <w:autoSpaceDE w:val="0"/>
        <w:autoSpaceDN w:val="0"/>
        <w:adjustRightInd w:val="0"/>
        <w:rPr>
          <w:rFonts w:ascii="Arial" w:hAnsi="Arial" w:cs="Arial"/>
          <w:sz w:val="20"/>
          <w:szCs w:val="20"/>
        </w:rPr>
      </w:pPr>
      <w:r w:rsidRPr="00517FF6">
        <w:rPr>
          <w:rFonts w:ascii="Arial" w:hAnsi="Arial" w:cs="Arial"/>
          <w:spacing w:val="2"/>
          <w:sz w:val="20"/>
          <w:szCs w:val="20"/>
        </w:rPr>
        <w:t>Ru</w:t>
      </w:r>
      <w:r w:rsidRPr="00517FF6">
        <w:rPr>
          <w:rFonts w:ascii="Arial" w:hAnsi="Arial" w:cs="Arial"/>
          <w:sz w:val="20"/>
          <w:szCs w:val="20"/>
        </w:rPr>
        <w:t>n</w:t>
      </w:r>
      <w:r w:rsidRPr="00517FF6">
        <w:rPr>
          <w:rFonts w:ascii="Arial" w:hAnsi="Arial" w:cs="Arial"/>
          <w:spacing w:val="9"/>
          <w:sz w:val="20"/>
          <w:szCs w:val="20"/>
        </w:rPr>
        <w:t xml:space="preserve"> </w:t>
      </w:r>
      <w:r w:rsidRPr="00517FF6">
        <w:rPr>
          <w:rFonts w:ascii="Arial" w:hAnsi="Arial" w:cs="Arial"/>
          <w:spacing w:val="1"/>
          <w:sz w:val="20"/>
          <w:szCs w:val="20"/>
        </w:rPr>
        <w:t>t</w:t>
      </w:r>
      <w:r w:rsidRPr="00517FF6">
        <w:rPr>
          <w:rFonts w:ascii="Arial" w:hAnsi="Arial" w:cs="Arial"/>
          <w:spacing w:val="2"/>
          <w:sz w:val="20"/>
          <w:szCs w:val="20"/>
        </w:rPr>
        <w:t>h</w:t>
      </w:r>
      <w:r w:rsidRPr="00517FF6">
        <w:rPr>
          <w:rFonts w:ascii="Arial" w:hAnsi="Arial" w:cs="Arial"/>
          <w:sz w:val="20"/>
          <w:szCs w:val="20"/>
        </w:rPr>
        <w:t>e</w:t>
      </w:r>
      <w:r w:rsidRPr="00517FF6">
        <w:rPr>
          <w:rFonts w:ascii="Arial" w:hAnsi="Arial" w:cs="Arial"/>
          <w:spacing w:val="7"/>
          <w:sz w:val="20"/>
          <w:szCs w:val="20"/>
        </w:rPr>
        <w:t xml:space="preserve"> emulator8086</w:t>
      </w:r>
      <w:r>
        <w:rPr>
          <w:rFonts w:ascii="Arial" w:hAnsi="Arial" w:cs="Arial"/>
          <w:spacing w:val="7"/>
          <w:sz w:val="20"/>
          <w:szCs w:val="20"/>
        </w:rPr>
        <w:t>.</w:t>
      </w:r>
    </w:p>
    <w:p w:rsidR="005502B0" w:rsidRPr="00517FF6" w:rsidRDefault="005502B0" w:rsidP="005502B0">
      <w:pPr>
        <w:pStyle w:val="ListParagraph"/>
        <w:widowControl w:val="0"/>
        <w:autoSpaceDE w:val="0"/>
        <w:autoSpaceDN w:val="0"/>
        <w:adjustRightInd w:val="0"/>
        <w:ind w:left="822"/>
        <w:rPr>
          <w:rFonts w:ascii="Arial" w:hAnsi="Arial" w:cs="Arial"/>
          <w:sz w:val="20"/>
          <w:szCs w:val="20"/>
        </w:rPr>
      </w:pPr>
    </w:p>
    <w:p w:rsidR="005502B0" w:rsidRPr="009C562D" w:rsidRDefault="005502B0" w:rsidP="005502B0">
      <w:pPr>
        <w:widowControl w:val="0"/>
        <w:autoSpaceDE w:val="0"/>
        <w:autoSpaceDN w:val="0"/>
        <w:adjustRightInd w:val="0"/>
        <w:spacing w:before="12"/>
        <w:ind w:left="462"/>
        <w:rPr>
          <w:rFonts w:ascii="Arial" w:hAnsi="Arial" w:cs="Arial"/>
          <w:sz w:val="20"/>
          <w:szCs w:val="20"/>
        </w:rPr>
      </w:pPr>
      <w:r w:rsidRPr="009C562D">
        <w:rPr>
          <w:rFonts w:ascii="Arial" w:hAnsi="Arial" w:cs="Arial"/>
          <w:spacing w:val="2"/>
          <w:sz w:val="20"/>
          <w:szCs w:val="20"/>
        </w:rPr>
        <w:t>2</w:t>
      </w:r>
      <w:r w:rsidRPr="009C562D">
        <w:rPr>
          <w:rFonts w:ascii="Arial" w:hAnsi="Arial" w:cs="Arial"/>
          <w:sz w:val="20"/>
          <w:szCs w:val="20"/>
        </w:rPr>
        <w:t>.</w:t>
      </w:r>
      <w:r w:rsidRPr="009C562D">
        <w:rPr>
          <w:rFonts w:ascii="Arial" w:hAnsi="Arial" w:cs="Arial"/>
          <w:spacing w:val="7"/>
          <w:sz w:val="20"/>
          <w:szCs w:val="20"/>
        </w:rPr>
        <w:t xml:space="preserve"> </w:t>
      </w:r>
      <w:r w:rsidRPr="009C562D">
        <w:rPr>
          <w:rFonts w:ascii="Arial" w:hAnsi="Arial" w:cs="Arial"/>
          <w:spacing w:val="2"/>
          <w:sz w:val="20"/>
          <w:szCs w:val="20"/>
        </w:rPr>
        <w:t>Asse</w:t>
      </w:r>
      <w:r w:rsidRPr="009C562D">
        <w:rPr>
          <w:rFonts w:ascii="Arial" w:hAnsi="Arial" w:cs="Arial"/>
          <w:spacing w:val="3"/>
          <w:sz w:val="20"/>
          <w:szCs w:val="20"/>
        </w:rPr>
        <w:t>m</w:t>
      </w:r>
      <w:r w:rsidRPr="009C562D">
        <w:rPr>
          <w:rFonts w:ascii="Arial" w:hAnsi="Arial" w:cs="Arial"/>
          <w:spacing w:val="2"/>
          <w:sz w:val="20"/>
          <w:szCs w:val="20"/>
        </w:rPr>
        <w:t>b</w:t>
      </w:r>
      <w:r w:rsidRPr="009C562D">
        <w:rPr>
          <w:rFonts w:ascii="Arial" w:hAnsi="Arial" w:cs="Arial"/>
          <w:spacing w:val="1"/>
          <w:sz w:val="20"/>
          <w:szCs w:val="20"/>
        </w:rPr>
        <w:t>l</w:t>
      </w:r>
      <w:r w:rsidRPr="009C562D">
        <w:rPr>
          <w:rFonts w:ascii="Arial" w:hAnsi="Arial" w:cs="Arial"/>
          <w:sz w:val="20"/>
          <w:szCs w:val="20"/>
        </w:rPr>
        <w:t>e</w:t>
      </w:r>
      <w:r w:rsidRPr="009C562D">
        <w:rPr>
          <w:rFonts w:ascii="Arial" w:hAnsi="Arial" w:cs="Arial"/>
          <w:spacing w:val="9"/>
          <w:sz w:val="20"/>
          <w:szCs w:val="20"/>
        </w:rPr>
        <w:t xml:space="preserve"> </w:t>
      </w:r>
      <w:r w:rsidRPr="009C562D">
        <w:rPr>
          <w:rFonts w:ascii="Arial" w:hAnsi="Arial" w:cs="Arial"/>
          <w:spacing w:val="1"/>
          <w:sz w:val="20"/>
          <w:szCs w:val="20"/>
        </w:rPr>
        <w:t>t</w:t>
      </w:r>
      <w:r w:rsidRPr="009C562D">
        <w:rPr>
          <w:rFonts w:ascii="Arial" w:hAnsi="Arial" w:cs="Arial"/>
          <w:spacing w:val="2"/>
          <w:sz w:val="20"/>
          <w:szCs w:val="20"/>
        </w:rPr>
        <w:t>h</w:t>
      </w:r>
      <w:r w:rsidRPr="009C562D">
        <w:rPr>
          <w:rFonts w:ascii="Arial" w:hAnsi="Arial" w:cs="Arial"/>
          <w:sz w:val="20"/>
          <w:szCs w:val="20"/>
        </w:rPr>
        <w:t>e</w:t>
      </w:r>
      <w:r w:rsidRPr="009C562D">
        <w:rPr>
          <w:rFonts w:ascii="Arial" w:hAnsi="Arial" w:cs="Arial"/>
          <w:spacing w:val="7"/>
          <w:sz w:val="20"/>
          <w:szCs w:val="20"/>
        </w:rPr>
        <w:t xml:space="preserve"> </w:t>
      </w:r>
      <w:r w:rsidRPr="009C562D">
        <w:rPr>
          <w:rFonts w:ascii="Arial" w:hAnsi="Arial" w:cs="Arial"/>
          <w:spacing w:val="2"/>
          <w:sz w:val="20"/>
          <w:szCs w:val="20"/>
        </w:rPr>
        <w:t>g</w:t>
      </w:r>
      <w:r w:rsidRPr="009C562D">
        <w:rPr>
          <w:rFonts w:ascii="Arial" w:hAnsi="Arial" w:cs="Arial"/>
          <w:spacing w:val="1"/>
          <w:sz w:val="20"/>
          <w:szCs w:val="20"/>
        </w:rPr>
        <w:t>i</w:t>
      </w:r>
      <w:r w:rsidRPr="009C562D">
        <w:rPr>
          <w:rFonts w:ascii="Arial" w:hAnsi="Arial" w:cs="Arial"/>
          <w:spacing w:val="2"/>
          <w:sz w:val="20"/>
          <w:szCs w:val="20"/>
        </w:rPr>
        <w:t>ve</w:t>
      </w:r>
      <w:r w:rsidRPr="009C562D">
        <w:rPr>
          <w:rFonts w:ascii="Arial" w:hAnsi="Arial" w:cs="Arial"/>
          <w:sz w:val="20"/>
          <w:szCs w:val="20"/>
        </w:rPr>
        <w:t>n</w:t>
      </w:r>
      <w:r w:rsidRPr="009C562D">
        <w:rPr>
          <w:rFonts w:ascii="Arial" w:hAnsi="Arial" w:cs="Arial"/>
          <w:spacing w:val="8"/>
          <w:sz w:val="20"/>
          <w:szCs w:val="20"/>
        </w:rPr>
        <w:t xml:space="preserve"> codes with the mathematical instructions below:</w:t>
      </w:r>
    </w:p>
    <w:p w:rsidR="005502B0" w:rsidRDefault="005502B0" w:rsidP="005502B0">
      <w:pPr>
        <w:widowControl w:val="0"/>
        <w:autoSpaceDE w:val="0"/>
        <w:autoSpaceDN w:val="0"/>
        <w:adjustRightInd w:val="0"/>
        <w:spacing w:before="85"/>
        <w:ind w:left="462"/>
        <w:rPr>
          <w:rFonts w:ascii="Arial" w:hAnsi="Arial" w:cs="Arial"/>
          <w:w w:val="103"/>
          <w:sz w:val="20"/>
          <w:szCs w:val="20"/>
        </w:rPr>
      </w:pPr>
    </w:p>
    <w:p w:rsidR="005502B0" w:rsidRPr="00F739B6" w:rsidRDefault="005502B0" w:rsidP="005502B0">
      <w:pPr>
        <w:widowControl w:val="0"/>
        <w:autoSpaceDE w:val="0"/>
        <w:autoSpaceDN w:val="0"/>
        <w:adjustRightInd w:val="0"/>
        <w:spacing w:before="85"/>
        <w:ind w:left="1182" w:firstLine="258"/>
        <w:rPr>
          <w:rFonts w:ascii="Arial" w:hAnsi="Arial" w:cs="Arial"/>
          <w:w w:val="103"/>
          <w:sz w:val="20"/>
          <w:szCs w:val="20"/>
        </w:rPr>
      </w:pPr>
      <w:r w:rsidRPr="00F739B6">
        <w:rPr>
          <w:rFonts w:ascii="Arial" w:hAnsi="Arial" w:cs="Arial"/>
          <w:w w:val="103"/>
          <w:sz w:val="20"/>
          <w:szCs w:val="20"/>
        </w:rPr>
        <w:t>ORG 100H</w:t>
      </w:r>
    </w:p>
    <w:p w:rsidR="005502B0" w:rsidRPr="00F739B6" w:rsidRDefault="005502B0" w:rsidP="005502B0">
      <w:pPr>
        <w:widowControl w:val="0"/>
        <w:autoSpaceDE w:val="0"/>
        <w:autoSpaceDN w:val="0"/>
        <w:adjustRightInd w:val="0"/>
        <w:spacing w:before="85"/>
        <w:ind w:left="924" w:firstLine="516"/>
        <w:rPr>
          <w:rFonts w:ascii="Arial" w:hAnsi="Arial" w:cs="Arial"/>
          <w:w w:val="103"/>
          <w:sz w:val="20"/>
          <w:szCs w:val="20"/>
        </w:rPr>
      </w:pPr>
      <w:r w:rsidRPr="00F739B6">
        <w:rPr>
          <w:rFonts w:ascii="Arial" w:hAnsi="Arial" w:cs="Arial"/>
          <w:w w:val="103"/>
          <w:sz w:val="20"/>
          <w:szCs w:val="20"/>
        </w:rPr>
        <w:t>MOV AX, 27</w:t>
      </w:r>
    </w:p>
    <w:p w:rsidR="005502B0" w:rsidRPr="00F739B6" w:rsidRDefault="005502B0" w:rsidP="005502B0">
      <w:pPr>
        <w:widowControl w:val="0"/>
        <w:autoSpaceDE w:val="0"/>
        <w:autoSpaceDN w:val="0"/>
        <w:adjustRightInd w:val="0"/>
        <w:spacing w:before="85"/>
        <w:ind w:left="1182" w:firstLine="258"/>
        <w:rPr>
          <w:rFonts w:ascii="Arial" w:hAnsi="Arial" w:cs="Arial"/>
          <w:w w:val="103"/>
          <w:sz w:val="20"/>
          <w:szCs w:val="20"/>
        </w:rPr>
      </w:pPr>
      <w:r w:rsidRPr="00F739B6">
        <w:rPr>
          <w:rFonts w:ascii="Arial" w:hAnsi="Arial" w:cs="Arial"/>
          <w:w w:val="103"/>
          <w:sz w:val="20"/>
          <w:szCs w:val="20"/>
        </w:rPr>
        <w:t>ADD AX, 15</w:t>
      </w:r>
    </w:p>
    <w:p w:rsidR="005502B0" w:rsidRPr="00F739B6" w:rsidRDefault="005502B0" w:rsidP="005502B0">
      <w:pPr>
        <w:widowControl w:val="0"/>
        <w:autoSpaceDE w:val="0"/>
        <w:autoSpaceDN w:val="0"/>
        <w:adjustRightInd w:val="0"/>
        <w:spacing w:before="85"/>
        <w:ind w:left="924" w:firstLine="516"/>
        <w:rPr>
          <w:rFonts w:ascii="Arial" w:hAnsi="Arial" w:cs="Arial"/>
          <w:w w:val="103"/>
          <w:sz w:val="20"/>
          <w:szCs w:val="20"/>
        </w:rPr>
      </w:pPr>
      <w:r w:rsidRPr="00F739B6">
        <w:rPr>
          <w:rFonts w:ascii="Arial" w:hAnsi="Arial" w:cs="Arial"/>
          <w:w w:val="103"/>
          <w:sz w:val="20"/>
          <w:szCs w:val="20"/>
        </w:rPr>
        <w:t>MOV BX, 625</w:t>
      </w:r>
    </w:p>
    <w:p w:rsidR="005502B0" w:rsidRPr="00F739B6" w:rsidRDefault="005502B0" w:rsidP="005502B0">
      <w:pPr>
        <w:widowControl w:val="0"/>
        <w:autoSpaceDE w:val="0"/>
        <w:autoSpaceDN w:val="0"/>
        <w:adjustRightInd w:val="0"/>
        <w:spacing w:before="85"/>
        <w:ind w:left="1182" w:firstLine="258"/>
        <w:rPr>
          <w:rFonts w:ascii="Arial" w:hAnsi="Arial" w:cs="Arial"/>
          <w:w w:val="103"/>
          <w:sz w:val="20"/>
          <w:szCs w:val="20"/>
        </w:rPr>
      </w:pPr>
      <w:r w:rsidRPr="00F739B6">
        <w:rPr>
          <w:rFonts w:ascii="Arial" w:hAnsi="Arial" w:cs="Arial"/>
          <w:w w:val="103"/>
          <w:sz w:val="20"/>
          <w:szCs w:val="20"/>
        </w:rPr>
        <w:t>SUB BX, 250</w:t>
      </w:r>
    </w:p>
    <w:p w:rsidR="005502B0" w:rsidRPr="00F739B6" w:rsidRDefault="005502B0" w:rsidP="005502B0">
      <w:pPr>
        <w:widowControl w:val="0"/>
        <w:autoSpaceDE w:val="0"/>
        <w:autoSpaceDN w:val="0"/>
        <w:adjustRightInd w:val="0"/>
        <w:spacing w:before="85"/>
        <w:ind w:left="924" w:firstLine="516"/>
        <w:rPr>
          <w:rFonts w:ascii="Arial" w:hAnsi="Arial" w:cs="Arial"/>
          <w:w w:val="103"/>
          <w:sz w:val="20"/>
          <w:szCs w:val="20"/>
        </w:rPr>
      </w:pPr>
      <w:r w:rsidRPr="00F739B6">
        <w:rPr>
          <w:rFonts w:ascii="Arial" w:hAnsi="Arial" w:cs="Arial"/>
          <w:w w:val="103"/>
          <w:sz w:val="20"/>
          <w:szCs w:val="20"/>
        </w:rPr>
        <w:t>MUL BX</w:t>
      </w:r>
    </w:p>
    <w:p w:rsidR="005502B0" w:rsidRPr="00F739B6" w:rsidRDefault="005502B0" w:rsidP="005502B0">
      <w:pPr>
        <w:widowControl w:val="0"/>
        <w:autoSpaceDE w:val="0"/>
        <w:autoSpaceDN w:val="0"/>
        <w:adjustRightInd w:val="0"/>
        <w:spacing w:before="85"/>
        <w:ind w:left="1182" w:firstLine="258"/>
        <w:rPr>
          <w:rFonts w:ascii="Arial" w:hAnsi="Arial" w:cs="Arial"/>
          <w:w w:val="103"/>
          <w:sz w:val="20"/>
          <w:szCs w:val="20"/>
        </w:rPr>
      </w:pPr>
      <w:r w:rsidRPr="00F739B6">
        <w:rPr>
          <w:rFonts w:ascii="Arial" w:hAnsi="Arial" w:cs="Arial"/>
          <w:w w:val="103"/>
          <w:sz w:val="20"/>
          <w:szCs w:val="20"/>
        </w:rPr>
        <w:t>ADD AX, 191</w:t>
      </w:r>
    </w:p>
    <w:p w:rsidR="005502B0" w:rsidRDefault="005502B0" w:rsidP="005502B0">
      <w:pPr>
        <w:widowControl w:val="0"/>
        <w:autoSpaceDE w:val="0"/>
        <w:autoSpaceDN w:val="0"/>
        <w:adjustRightInd w:val="0"/>
        <w:spacing w:before="85"/>
        <w:ind w:left="924" w:firstLine="516"/>
        <w:rPr>
          <w:rFonts w:ascii="Arial" w:hAnsi="Arial" w:cs="Arial"/>
          <w:w w:val="103"/>
          <w:sz w:val="20"/>
          <w:szCs w:val="20"/>
        </w:rPr>
      </w:pPr>
      <w:r w:rsidRPr="00F739B6">
        <w:rPr>
          <w:rFonts w:ascii="Arial" w:hAnsi="Arial" w:cs="Arial"/>
          <w:w w:val="103"/>
          <w:sz w:val="20"/>
          <w:szCs w:val="20"/>
        </w:rPr>
        <w:t>RET</w:t>
      </w:r>
    </w:p>
    <w:p w:rsidR="005502B0" w:rsidRDefault="005502B0" w:rsidP="005502B0">
      <w:pPr>
        <w:widowControl w:val="0"/>
        <w:autoSpaceDE w:val="0"/>
        <w:autoSpaceDN w:val="0"/>
        <w:adjustRightInd w:val="0"/>
        <w:spacing w:before="85"/>
        <w:ind w:left="924" w:firstLine="516"/>
        <w:rPr>
          <w:rFonts w:ascii="Arial" w:hAnsi="Arial" w:cs="Arial"/>
          <w:w w:val="103"/>
          <w:sz w:val="20"/>
          <w:szCs w:val="20"/>
        </w:rPr>
      </w:pPr>
    </w:p>
    <w:p w:rsidR="005502B0" w:rsidRDefault="005502B0" w:rsidP="005502B0">
      <w:pPr>
        <w:widowControl w:val="0"/>
        <w:autoSpaceDE w:val="0"/>
        <w:autoSpaceDN w:val="0"/>
        <w:adjustRightInd w:val="0"/>
        <w:spacing w:before="85"/>
        <w:ind w:left="924" w:firstLine="516"/>
        <w:rPr>
          <w:rFonts w:ascii="Arial" w:hAnsi="Arial" w:cs="Arial"/>
          <w:w w:val="103"/>
          <w:sz w:val="20"/>
          <w:szCs w:val="20"/>
        </w:rPr>
      </w:pPr>
    </w:p>
    <w:p w:rsidR="005502B0" w:rsidRPr="009C562D" w:rsidRDefault="005502B0" w:rsidP="005502B0">
      <w:pPr>
        <w:pStyle w:val="Heading2"/>
        <w:numPr>
          <w:ilvl w:val="1"/>
          <w:numId w:val="1"/>
        </w:numPr>
        <w:tabs>
          <w:tab w:val="clear" w:pos="1080"/>
          <w:tab w:val="num" w:pos="360"/>
        </w:tabs>
        <w:ind w:left="360"/>
      </w:pPr>
      <w:r>
        <w:rPr>
          <w:bCs/>
          <w:spacing w:val="11"/>
        </w:rPr>
        <w:t xml:space="preserve">Construct Arithmetic </w:t>
      </w:r>
      <w:r w:rsidRPr="009C562D">
        <w:rPr>
          <w:bCs/>
          <w:spacing w:val="11"/>
        </w:rPr>
        <w:t>Programming</w:t>
      </w:r>
    </w:p>
    <w:p w:rsidR="005502B0" w:rsidRPr="009C562D" w:rsidRDefault="005502B0" w:rsidP="005502B0">
      <w:pPr>
        <w:pStyle w:val="ListParagraph"/>
        <w:rPr>
          <w:rFonts w:ascii="Arial" w:hAnsi="Arial" w:cs="Arial"/>
          <w:sz w:val="20"/>
          <w:szCs w:val="20"/>
        </w:rPr>
      </w:pPr>
    </w:p>
    <w:p w:rsidR="005502B0" w:rsidRDefault="005502B0" w:rsidP="005502B0">
      <w:pPr>
        <w:pStyle w:val="ListParagraph"/>
        <w:widowControl w:val="0"/>
        <w:numPr>
          <w:ilvl w:val="0"/>
          <w:numId w:val="15"/>
        </w:numPr>
        <w:autoSpaceDE w:val="0"/>
        <w:autoSpaceDN w:val="0"/>
        <w:adjustRightInd w:val="0"/>
        <w:contextualSpacing/>
        <w:rPr>
          <w:rFonts w:ascii="Arial" w:hAnsi="Arial" w:cs="Arial"/>
          <w:sz w:val="20"/>
          <w:szCs w:val="20"/>
        </w:rPr>
      </w:pPr>
      <w:r w:rsidRPr="009E77E3">
        <w:rPr>
          <w:rFonts w:ascii="Arial" w:hAnsi="Arial" w:cs="Arial"/>
          <w:sz w:val="20"/>
          <w:szCs w:val="20"/>
        </w:rPr>
        <w:t>Given an arithmetic operation:</w:t>
      </w:r>
    </w:p>
    <w:p w:rsidR="005502B0" w:rsidRDefault="005502B0" w:rsidP="005502B0">
      <w:pPr>
        <w:widowControl w:val="0"/>
        <w:autoSpaceDE w:val="0"/>
        <w:autoSpaceDN w:val="0"/>
        <w:adjustRightInd w:val="0"/>
        <w:rPr>
          <w:rFonts w:ascii="Arial" w:hAnsi="Arial" w:cs="Arial"/>
          <w:sz w:val="20"/>
          <w:szCs w:val="20"/>
        </w:rPr>
      </w:pPr>
    </w:p>
    <w:p w:rsidR="005502B0" w:rsidRDefault="005502B0" w:rsidP="005502B0">
      <w:pPr>
        <w:widowControl w:val="0"/>
        <w:autoSpaceDE w:val="0"/>
        <w:autoSpaceDN w:val="0"/>
        <w:adjustRightInd w:val="0"/>
        <w:ind w:left="720" w:firstLine="720"/>
        <w:rPr>
          <w:rFonts w:ascii="Arial" w:hAnsi="Arial" w:cs="Arial"/>
          <w:w w:val="103"/>
          <w:position w:val="-5"/>
          <w:sz w:val="20"/>
          <w:szCs w:val="20"/>
          <w:vertAlign w:val="subscript"/>
        </w:rPr>
      </w:pPr>
      <w:r w:rsidRPr="009C562D">
        <w:rPr>
          <w:rFonts w:ascii="Arial" w:hAnsi="Arial" w:cs="Arial"/>
          <w:w w:val="103"/>
          <w:position w:val="-5"/>
          <w:sz w:val="20"/>
          <w:szCs w:val="20"/>
        </w:rPr>
        <w:t>-7</w:t>
      </w:r>
      <w:r w:rsidRPr="009C562D">
        <w:rPr>
          <w:rFonts w:ascii="Arial" w:hAnsi="Arial" w:cs="Arial"/>
          <w:w w:val="103"/>
          <w:position w:val="-5"/>
          <w:sz w:val="20"/>
          <w:szCs w:val="20"/>
          <w:vertAlign w:val="subscript"/>
        </w:rPr>
        <w:t xml:space="preserve">10 </w:t>
      </w:r>
      <w:r w:rsidRPr="009C562D">
        <w:rPr>
          <w:rFonts w:ascii="Arial" w:hAnsi="Arial" w:cs="Arial"/>
          <w:w w:val="103"/>
          <w:position w:val="-5"/>
          <w:sz w:val="20"/>
          <w:szCs w:val="20"/>
        </w:rPr>
        <w:t>* (64</w:t>
      </w:r>
      <w:r w:rsidRPr="009C562D">
        <w:rPr>
          <w:rFonts w:ascii="Arial" w:hAnsi="Arial" w:cs="Arial"/>
          <w:w w:val="103"/>
          <w:position w:val="-5"/>
          <w:sz w:val="20"/>
          <w:szCs w:val="20"/>
          <w:vertAlign w:val="subscript"/>
        </w:rPr>
        <w:t>10</w:t>
      </w:r>
      <w:r>
        <w:rPr>
          <w:rFonts w:ascii="Arial" w:hAnsi="Arial" w:cs="Arial"/>
          <w:w w:val="103"/>
          <w:position w:val="-5"/>
          <w:sz w:val="20"/>
          <w:szCs w:val="20"/>
          <w:vertAlign w:val="subscript"/>
        </w:rPr>
        <w:t xml:space="preserve"> </w:t>
      </w:r>
      <w:r w:rsidRPr="009C562D">
        <w:rPr>
          <w:rFonts w:ascii="Arial" w:hAnsi="Arial" w:cs="Arial"/>
          <w:w w:val="103"/>
          <w:position w:val="-5"/>
          <w:sz w:val="20"/>
          <w:szCs w:val="20"/>
        </w:rPr>
        <w:t>-</w:t>
      </w:r>
      <w:r>
        <w:rPr>
          <w:rFonts w:ascii="Arial" w:hAnsi="Arial" w:cs="Arial"/>
          <w:w w:val="103"/>
          <w:position w:val="-5"/>
          <w:sz w:val="20"/>
          <w:szCs w:val="20"/>
        </w:rPr>
        <w:t xml:space="preserve"> </w:t>
      </w:r>
      <w:r w:rsidRPr="009C562D">
        <w:rPr>
          <w:rFonts w:ascii="Arial" w:hAnsi="Arial" w:cs="Arial"/>
          <w:w w:val="103"/>
          <w:position w:val="-5"/>
          <w:sz w:val="20"/>
          <w:szCs w:val="20"/>
        </w:rPr>
        <w:t>49</w:t>
      </w:r>
      <w:r w:rsidRPr="009C562D">
        <w:rPr>
          <w:rFonts w:ascii="Arial" w:hAnsi="Arial" w:cs="Arial"/>
          <w:w w:val="103"/>
          <w:position w:val="-5"/>
          <w:sz w:val="20"/>
          <w:szCs w:val="20"/>
          <w:vertAlign w:val="subscript"/>
        </w:rPr>
        <w:t>10</w:t>
      </w:r>
      <w:r w:rsidRPr="009C562D">
        <w:rPr>
          <w:rFonts w:ascii="Arial" w:hAnsi="Arial" w:cs="Arial"/>
          <w:w w:val="103"/>
          <w:position w:val="-5"/>
          <w:sz w:val="20"/>
          <w:szCs w:val="20"/>
        </w:rPr>
        <w:t>) + 53</w:t>
      </w:r>
      <w:r w:rsidRPr="009C562D">
        <w:rPr>
          <w:rFonts w:ascii="Arial" w:hAnsi="Arial" w:cs="Arial"/>
          <w:w w:val="103"/>
          <w:position w:val="-5"/>
          <w:sz w:val="20"/>
          <w:szCs w:val="20"/>
          <w:vertAlign w:val="subscript"/>
        </w:rPr>
        <w:t>10</w:t>
      </w:r>
    </w:p>
    <w:p w:rsidR="005502B0" w:rsidRPr="009C562D" w:rsidRDefault="005502B0" w:rsidP="005502B0">
      <w:pPr>
        <w:widowControl w:val="0"/>
        <w:autoSpaceDE w:val="0"/>
        <w:autoSpaceDN w:val="0"/>
        <w:adjustRightInd w:val="0"/>
        <w:jc w:val="center"/>
        <w:rPr>
          <w:rFonts w:ascii="Arial" w:hAnsi="Arial" w:cs="Arial"/>
          <w:w w:val="103"/>
          <w:position w:val="-5"/>
          <w:sz w:val="20"/>
          <w:szCs w:val="20"/>
        </w:rPr>
      </w:pPr>
    </w:p>
    <w:p w:rsidR="005502B0" w:rsidRDefault="005502B0" w:rsidP="005502B0">
      <w:pPr>
        <w:pStyle w:val="ListParagraph"/>
        <w:widowControl w:val="0"/>
        <w:numPr>
          <w:ilvl w:val="0"/>
          <w:numId w:val="13"/>
        </w:numPr>
        <w:autoSpaceDE w:val="0"/>
        <w:autoSpaceDN w:val="0"/>
        <w:adjustRightInd w:val="0"/>
        <w:contextualSpacing/>
        <w:rPr>
          <w:rFonts w:ascii="Arial" w:hAnsi="Arial" w:cs="Arial"/>
          <w:sz w:val="20"/>
          <w:szCs w:val="20"/>
        </w:rPr>
      </w:pPr>
      <w:r w:rsidRPr="009C562D">
        <w:rPr>
          <w:rFonts w:ascii="Arial" w:hAnsi="Arial" w:cs="Arial"/>
          <w:sz w:val="20"/>
          <w:szCs w:val="20"/>
        </w:rPr>
        <w:t>Develop your own codes in 8086 assembly language.</w:t>
      </w:r>
    </w:p>
    <w:p w:rsidR="005502B0" w:rsidRPr="009C562D" w:rsidRDefault="005502B0" w:rsidP="005502B0">
      <w:pPr>
        <w:pStyle w:val="ListParagraph"/>
        <w:widowControl w:val="0"/>
        <w:autoSpaceDE w:val="0"/>
        <w:autoSpaceDN w:val="0"/>
        <w:adjustRightInd w:val="0"/>
        <w:ind w:left="1211"/>
        <w:contextualSpacing/>
        <w:rPr>
          <w:rFonts w:ascii="Arial" w:hAnsi="Arial" w:cs="Arial"/>
          <w:sz w:val="20"/>
          <w:szCs w:val="20"/>
        </w:rPr>
      </w:pPr>
    </w:p>
    <w:p w:rsidR="005502B0" w:rsidRDefault="005502B0" w:rsidP="005502B0">
      <w:pPr>
        <w:pStyle w:val="ListParagraph"/>
        <w:widowControl w:val="0"/>
        <w:numPr>
          <w:ilvl w:val="0"/>
          <w:numId w:val="13"/>
        </w:numPr>
        <w:autoSpaceDE w:val="0"/>
        <w:autoSpaceDN w:val="0"/>
        <w:adjustRightInd w:val="0"/>
        <w:contextualSpacing/>
        <w:rPr>
          <w:rFonts w:ascii="Arial" w:hAnsi="Arial" w:cs="Arial"/>
          <w:sz w:val="20"/>
          <w:szCs w:val="20"/>
        </w:rPr>
      </w:pPr>
      <w:r w:rsidRPr="009C562D">
        <w:rPr>
          <w:rFonts w:ascii="Arial" w:hAnsi="Arial" w:cs="Arial"/>
          <w:sz w:val="20"/>
          <w:szCs w:val="20"/>
        </w:rPr>
        <w:t>Make sure your registers are well defined.</w:t>
      </w:r>
    </w:p>
    <w:p w:rsidR="005502B0" w:rsidRPr="00B824F6" w:rsidRDefault="005502B0" w:rsidP="005502B0">
      <w:pPr>
        <w:widowControl w:val="0"/>
        <w:autoSpaceDE w:val="0"/>
        <w:autoSpaceDN w:val="0"/>
        <w:adjustRightInd w:val="0"/>
        <w:contextualSpacing/>
        <w:rPr>
          <w:rFonts w:ascii="Arial" w:hAnsi="Arial" w:cs="Arial"/>
          <w:sz w:val="20"/>
          <w:szCs w:val="20"/>
        </w:rPr>
      </w:pPr>
    </w:p>
    <w:p w:rsidR="005502B0" w:rsidRPr="009C562D" w:rsidRDefault="005502B0" w:rsidP="005502B0">
      <w:pPr>
        <w:pStyle w:val="ListParagraph"/>
        <w:widowControl w:val="0"/>
        <w:numPr>
          <w:ilvl w:val="0"/>
          <w:numId w:val="13"/>
        </w:numPr>
        <w:autoSpaceDE w:val="0"/>
        <w:autoSpaceDN w:val="0"/>
        <w:adjustRightInd w:val="0"/>
        <w:contextualSpacing/>
        <w:rPr>
          <w:rFonts w:ascii="Arial" w:hAnsi="Arial" w:cs="Arial"/>
          <w:sz w:val="20"/>
          <w:szCs w:val="20"/>
        </w:rPr>
      </w:pPr>
      <w:r w:rsidRPr="009C562D">
        <w:rPr>
          <w:rFonts w:ascii="Arial" w:hAnsi="Arial" w:cs="Arial"/>
          <w:sz w:val="20"/>
          <w:szCs w:val="20"/>
        </w:rPr>
        <w:t>Explain the output with the registers involved.</w:t>
      </w:r>
    </w:p>
    <w:p w:rsidR="005502B0" w:rsidRDefault="005502B0" w:rsidP="005502B0">
      <w:pPr>
        <w:pStyle w:val="ListParagraph"/>
        <w:widowControl w:val="0"/>
        <w:autoSpaceDE w:val="0"/>
        <w:autoSpaceDN w:val="0"/>
        <w:adjustRightInd w:val="0"/>
        <w:ind w:left="822"/>
        <w:contextualSpacing/>
        <w:rPr>
          <w:rFonts w:ascii="Arial" w:hAnsi="Arial" w:cs="Arial"/>
          <w:sz w:val="20"/>
          <w:szCs w:val="20"/>
        </w:rPr>
      </w:pPr>
    </w:p>
    <w:p w:rsidR="005502B0" w:rsidRDefault="005502B0" w:rsidP="005502B0">
      <w:pPr>
        <w:pStyle w:val="ListParagraph"/>
        <w:widowControl w:val="0"/>
        <w:autoSpaceDE w:val="0"/>
        <w:autoSpaceDN w:val="0"/>
        <w:adjustRightInd w:val="0"/>
        <w:ind w:left="822"/>
        <w:contextualSpacing/>
        <w:rPr>
          <w:rFonts w:ascii="Arial" w:hAnsi="Arial" w:cs="Arial"/>
          <w:sz w:val="20"/>
          <w:szCs w:val="20"/>
        </w:rPr>
      </w:pPr>
    </w:p>
    <w:p w:rsidR="005502B0" w:rsidRPr="009E77E3" w:rsidRDefault="005502B0" w:rsidP="005502B0">
      <w:pPr>
        <w:pStyle w:val="ListParagraph"/>
        <w:widowControl w:val="0"/>
        <w:numPr>
          <w:ilvl w:val="0"/>
          <w:numId w:val="15"/>
        </w:numPr>
        <w:autoSpaceDE w:val="0"/>
        <w:autoSpaceDN w:val="0"/>
        <w:adjustRightInd w:val="0"/>
        <w:contextualSpacing/>
        <w:rPr>
          <w:rFonts w:ascii="Arial" w:hAnsi="Arial" w:cs="Arial"/>
          <w:sz w:val="20"/>
          <w:szCs w:val="20"/>
        </w:rPr>
      </w:pPr>
      <w:r w:rsidRPr="009E77E3">
        <w:rPr>
          <w:rFonts w:ascii="Arial" w:hAnsi="Arial" w:cs="Arial"/>
          <w:sz w:val="20"/>
          <w:szCs w:val="20"/>
        </w:rPr>
        <w:t>Run these codes and find out the registers output.</w:t>
      </w:r>
    </w:p>
    <w:p w:rsidR="005502B0" w:rsidRPr="009C562D" w:rsidRDefault="005502B0" w:rsidP="005502B0">
      <w:pPr>
        <w:pStyle w:val="ListParagraph"/>
        <w:widowControl w:val="0"/>
        <w:autoSpaceDE w:val="0"/>
        <w:autoSpaceDN w:val="0"/>
        <w:adjustRightInd w:val="0"/>
        <w:ind w:left="822"/>
        <w:contextualSpacing/>
        <w:rPr>
          <w:rFonts w:ascii="Arial" w:hAnsi="Arial" w:cs="Arial"/>
          <w:sz w:val="20"/>
          <w:szCs w:val="20"/>
        </w:rPr>
      </w:pPr>
    </w:p>
    <w:p w:rsidR="005502B0" w:rsidRPr="009C562D" w:rsidRDefault="005502B0" w:rsidP="005502B0">
      <w:pPr>
        <w:pStyle w:val="ListParagraph"/>
        <w:widowControl w:val="0"/>
        <w:numPr>
          <w:ilvl w:val="1"/>
          <w:numId w:val="12"/>
        </w:numPr>
        <w:autoSpaceDE w:val="0"/>
        <w:autoSpaceDN w:val="0"/>
        <w:adjustRightInd w:val="0"/>
        <w:ind w:left="1276" w:hanging="425"/>
        <w:contextualSpacing/>
        <w:rPr>
          <w:rFonts w:ascii="Arial" w:hAnsi="Arial" w:cs="Arial"/>
          <w:sz w:val="20"/>
          <w:szCs w:val="20"/>
        </w:rPr>
      </w:pP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roofErr w:type="spellStart"/>
      <w:r w:rsidRPr="009C562D">
        <w:rPr>
          <w:rFonts w:ascii="Arial" w:hAnsi="Arial" w:cs="Arial"/>
          <w:sz w:val="20"/>
          <w:szCs w:val="20"/>
        </w:rPr>
        <w:t>mov</w:t>
      </w:r>
      <w:proofErr w:type="spellEnd"/>
      <w:r w:rsidRPr="009C562D">
        <w:rPr>
          <w:rFonts w:ascii="Arial" w:hAnsi="Arial" w:cs="Arial"/>
          <w:sz w:val="20"/>
          <w:szCs w:val="20"/>
        </w:rPr>
        <w:t xml:space="preserve"> ah, 7Fh</w:t>
      </w: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roofErr w:type="spellStart"/>
      <w:r w:rsidRPr="009C562D">
        <w:rPr>
          <w:rFonts w:ascii="Arial" w:hAnsi="Arial" w:cs="Arial"/>
          <w:sz w:val="20"/>
          <w:szCs w:val="20"/>
        </w:rPr>
        <w:t>mov</w:t>
      </w:r>
      <w:proofErr w:type="spellEnd"/>
      <w:r w:rsidRPr="009C562D">
        <w:rPr>
          <w:rFonts w:ascii="Arial" w:hAnsi="Arial" w:cs="Arial"/>
          <w:sz w:val="20"/>
          <w:szCs w:val="20"/>
        </w:rPr>
        <w:t xml:space="preserve"> ax,1234d</w:t>
      </w: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roofErr w:type="spellStart"/>
      <w:r w:rsidRPr="009C562D">
        <w:rPr>
          <w:rFonts w:ascii="Arial" w:hAnsi="Arial" w:cs="Arial"/>
          <w:sz w:val="20"/>
          <w:szCs w:val="20"/>
        </w:rPr>
        <w:t>mov</w:t>
      </w:r>
      <w:proofErr w:type="spellEnd"/>
      <w:r w:rsidRPr="009C562D">
        <w:rPr>
          <w:rFonts w:ascii="Arial" w:hAnsi="Arial" w:cs="Arial"/>
          <w:sz w:val="20"/>
          <w:szCs w:val="20"/>
        </w:rPr>
        <w:t xml:space="preserve"> </w:t>
      </w:r>
      <w:proofErr w:type="spellStart"/>
      <w:r w:rsidRPr="009C562D">
        <w:rPr>
          <w:rFonts w:ascii="Arial" w:hAnsi="Arial" w:cs="Arial"/>
          <w:sz w:val="20"/>
          <w:szCs w:val="20"/>
        </w:rPr>
        <w:t>bh</w:t>
      </w:r>
      <w:proofErr w:type="spellEnd"/>
      <w:r w:rsidRPr="009C562D">
        <w:rPr>
          <w:rFonts w:ascii="Arial" w:hAnsi="Arial" w:cs="Arial"/>
          <w:sz w:val="20"/>
          <w:szCs w:val="20"/>
        </w:rPr>
        <w:t>, al</w:t>
      </w:r>
    </w:p>
    <w:p w:rsidR="005502B0" w:rsidRDefault="005502B0" w:rsidP="005502B0">
      <w:pPr>
        <w:pStyle w:val="ListParagraph"/>
        <w:widowControl w:val="0"/>
        <w:autoSpaceDE w:val="0"/>
        <w:autoSpaceDN w:val="0"/>
        <w:adjustRightInd w:val="0"/>
        <w:ind w:left="2160"/>
        <w:rPr>
          <w:rFonts w:ascii="Arial" w:hAnsi="Arial" w:cs="Arial"/>
          <w:sz w:val="20"/>
          <w:szCs w:val="20"/>
        </w:rPr>
      </w:pPr>
      <w:proofErr w:type="spellStart"/>
      <w:r w:rsidRPr="009C562D">
        <w:rPr>
          <w:rFonts w:ascii="Arial" w:hAnsi="Arial" w:cs="Arial"/>
          <w:sz w:val="20"/>
          <w:szCs w:val="20"/>
        </w:rPr>
        <w:t>mov</w:t>
      </w:r>
      <w:proofErr w:type="spellEnd"/>
      <w:r w:rsidRPr="009C562D">
        <w:rPr>
          <w:rFonts w:ascii="Arial" w:hAnsi="Arial" w:cs="Arial"/>
          <w:sz w:val="20"/>
          <w:szCs w:val="20"/>
        </w:rPr>
        <w:t xml:space="preserve"> </w:t>
      </w:r>
      <w:proofErr w:type="spellStart"/>
      <w:r w:rsidRPr="009C562D">
        <w:rPr>
          <w:rFonts w:ascii="Arial" w:hAnsi="Arial" w:cs="Arial"/>
          <w:sz w:val="20"/>
          <w:szCs w:val="20"/>
        </w:rPr>
        <w:t>bl</w:t>
      </w:r>
      <w:proofErr w:type="spellEnd"/>
      <w:r w:rsidRPr="009C562D">
        <w:rPr>
          <w:rFonts w:ascii="Arial" w:hAnsi="Arial" w:cs="Arial"/>
          <w:sz w:val="20"/>
          <w:szCs w:val="20"/>
        </w:rPr>
        <w:t>, ah</w:t>
      </w: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
    <w:p w:rsidR="005502B0" w:rsidRPr="009C562D" w:rsidRDefault="005502B0" w:rsidP="005502B0">
      <w:pPr>
        <w:pStyle w:val="ListParagraph"/>
        <w:widowControl w:val="0"/>
        <w:numPr>
          <w:ilvl w:val="1"/>
          <w:numId w:val="12"/>
        </w:numPr>
        <w:autoSpaceDE w:val="0"/>
        <w:autoSpaceDN w:val="0"/>
        <w:adjustRightInd w:val="0"/>
        <w:ind w:left="1276" w:hanging="425"/>
        <w:contextualSpacing/>
        <w:rPr>
          <w:rFonts w:ascii="Arial" w:hAnsi="Arial" w:cs="Arial"/>
          <w:sz w:val="20"/>
          <w:szCs w:val="20"/>
        </w:rPr>
      </w:pP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roofErr w:type="spellStart"/>
      <w:r w:rsidRPr="009C562D">
        <w:rPr>
          <w:rFonts w:ascii="Arial" w:hAnsi="Arial" w:cs="Arial"/>
          <w:sz w:val="20"/>
          <w:szCs w:val="20"/>
        </w:rPr>
        <w:t>mov</w:t>
      </w:r>
      <w:proofErr w:type="spellEnd"/>
      <w:r w:rsidRPr="009C562D">
        <w:rPr>
          <w:rFonts w:ascii="Arial" w:hAnsi="Arial" w:cs="Arial"/>
          <w:sz w:val="20"/>
          <w:szCs w:val="20"/>
        </w:rPr>
        <w:t xml:space="preserve"> al, 81h</w:t>
      </w:r>
    </w:p>
    <w:p w:rsidR="005502B0" w:rsidRDefault="005502B0" w:rsidP="005502B0">
      <w:pPr>
        <w:pStyle w:val="ListParagraph"/>
        <w:widowControl w:val="0"/>
        <w:autoSpaceDE w:val="0"/>
        <w:autoSpaceDN w:val="0"/>
        <w:adjustRightInd w:val="0"/>
        <w:ind w:left="2160"/>
        <w:rPr>
          <w:rFonts w:ascii="Arial" w:hAnsi="Arial" w:cs="Arial"/>
          <w:sz w:val="20"/>
          <w:szCs w:val="20"/>
        </w:rPr>
      </w:pPr>
      <w:r w:rsidRPr="009C562D">
        <w:rPr>
          <w:rFonts w:ascii="Arial" w:hAnsi="Arial" w:cs="Arial"/>
          <w:sz w:val="20"/>
          <w:szCs w:val="20"/>
        </w:rPr>
        <w:t>add al, 0FEh</w:t>
      </w: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
    <w:p w:rsidR="005502B0" w:rsidRPr="009C562D" w:rsidRDefault="005502B0" w:rsidP="005502B0">
      <w:pPr>
        <w:pStyle w:val="ListParagraph"/>
        <w:widowControl w:val="0"/>
        <w:numPr>
          <w:ilvl w:val="1"/>
          <w:numId w:val="12"/>
        </w:numPr>
        <w:autoSpaceDE w:val="0"/>
        <w:autoSpaceDN w:val="0"/>
        <w:adjustRightInd w:val="0"/>
        <w:ind w:left="1276" w:hanging="425"/>
        <w:contextualSpacing/>
        <w:rPr>
          <w:rFonts w:ascii="Arial" w:hAnsi="Arial" w:cs="Arial"/>
          <w:sz w:val="20"/>
          <w:szCs w:val="20"/>
        </w:rPr>
      </w:pPr>
      <w:r w:rsidRPr="009C562D">
        <w:rPr>
          <w:rFonts w:ascii="Arial" w:hAnsi="Arial" w:cs="Arial"/>
          <w:sz w:val="20"/>
          <w:szCs w:val="20"/>
        </w:rPr>
        <w:tab/>
      </w: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roofErr w:type="spellStart"/>
      <w:r w:rsidRPr="009C562D">
        <w:rPr>
          <w:rFonts w:ascii="Arial" w:hAnsi="Arial" w:cs="Arial"/>
          <w:sz w:val="20"/>
          <w:szCs w:val="20"/>
        </w:rPr>
        <w:t>mov</w:t>
      </w:r>
      <w:proofErr w:type="spellEnd"/>
      <w:r w:rsidRPr="009C562D">
        <w:rPr>
          <w:rFonts w:ascii="Arial" w:hAnsi="Arial" w:cs="Arial"/>
          <w:sz w:val="20"/>
          <w:szCs w:val="20"/>
        </w:rPr>
        <w:t xml:space="preserve"> al, 0FEh</w:t>
      </w: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r w:rsidRPr="009C562D">
        <w:rPr>
          <w:rFonts w:ascii="Arial" w:hAnsi="Arial" w:cs="Arial"/>
          <w:sz w:val="20"/>
          <w:szCs w:val="20"/>
        </w:rPr>
        <w:t>sub al, 2</w:t>
      </w: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roofErr w:type="spellStart"/>
      <w:r w:rsidRPr="009C562D">
        <w:rPr>
          <w:rFonts w:ascii="Arial" w:hAnsi="Arial" w:cs="Arial"/>
          <w:sz w:val="20"/>
          <w:szCs w:val="20"/>
        </w:rPr>
        <w:t>mov</w:t>
      </w:r>
      <w:proofErr w:type="spellEnd"/>
      <w:r w:rsidRPr="009C562D">
        <w:rPr>
          <w:rFonts w:ascii="Arial" w:hAnsi="Arial" w:cs="Arial"/>
          <w:sz w:val="20"/>
          <w:szCs w:val="20"/>
        </w:rPr>
        <w:t xml:space="preserve"> </w:t>
      </w:r>
      <w:proofErr w:type="spellStart"/>
      <w:r w:rsidRPr="009C562D">
        <w:rPr>
          <w:rFonts w:ascii="Arial" w:hAnsi="Arial" w:cs="Arial"/>
          <w:sz w:val="20"/>
          <w:szCs w:val="20"/>
        </w:rPr>
        <w:t>bl</w:t>
      </w:r>
      <w:proofErr w:type="spellEnd"/>
      <w:r w:rsidRPr="009C562D">
        <w:rPr>
          <w:rFonts w:ascii="Arial" w:hAnsi="Arial" w:cs="Arial"/>
          <w:sz w:val="20"/>
          <w:szCs w:val="20"/>
        </w:rPr>
        <w:t>, 8Ch</w:t>
      </w: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roofErr w:type="spellStart"/>
      <w:r w:rsidRPr="009C562D">
        <w:rPr>
          <w:rFonts w:ascii="Arial" w:hAnsi="Arial" w:cs="Arial"/>
          <w:sz w:val="20"/>
          <w:szCs w:val="20"/>
        </w:rPr>
        <w:t>mov</w:t>
      </w:r>
      <w:proofErr w:type="spellEnd"/>
      <w:r w:rsidRPr="009C562D">
        <w:rPr>
          <w:rFonts w:ascii="Arial" w:hAnsi="Arial" w:cs="Arial"/>
          <w:sz w:val="20"/>
          <w:szCs w:val="20"/>
        </w:rPr>
        <w:t xml:space="preserve"> </w:t>
      </w:r>
      <w:proofErr w:type="spellStart"/>
      <w:r w:rsidRPr="009C562D">
        <w:rPr>
          <w:rFonts w:ascii="Arial" w:hAnsi="Arial" w:cs="Arial"/>
          <w:sz w:val="20"/>
          <w:szCs w:val="20"/>
        </w:rPr>
        <w:t>bh</w:t>
      </w:r>
      <w:proofErr w:type="spellEnd"/>
      <w:r w:rsidRPr="009C562D">
        <w:rPr>
          <w:rFonts w:ascii="Arial" w:hAnsi="Arial" w:cs="Arial"/>
          <w:sz w:val="20"/>
          <w:szCs w:val="20"/>
        </w:rPr>
        <w:t>, 2Dh</w:t>
      </w:r>
    </w:p>
    <w:p w:rsidR="005502B0" w:rsidRDefault="005502B0" w:rsidP="005502B0">
      <w:pPr>
        <w:pStyle w:val="ListParagraph"/>
        <w:widowControl w:val="0"/>
        <w:autoSpaceDE w:val="0"/>
        <w:autoSpaceDN w:val="0"/>
        <w:adjustRightInd w:val="0"/>
        <w:ind w:left="2160"/>
        <w:rPr>
          <w:rFonts w:ascii="Arial" w:hAnsi="Arial" w:cs="Arial"/>
          <w:sz w:val="20"/>
          <w:szCs w:val="20"/>
        </w:rPr>
      </w:pPr>
      <w:proofErr w:type="spellStart"/>
      <w:r w:rsidRPr="009C562D">
        <w:rPr>
          <w:rFonts w:ascii="Arial" w:hAnsi="Arial" w:cs="Arial"/>
          <w:sz w:val="20"/>
          <w:szCs w:val="20"/>
        </w:rPr>
        <w:t>mov</w:t>
      </w:r>
      <w:proofErr w:type="spellEnd"/>
      <w:r w:rsidRPr="009C562D">
        <w:rPr>
          <w:rFonts w:ascii="Arial" w:hAnsi="Arial" w:cs="Arial"/>
          <w:sz w:val="20"/>
          <w:szCs w:val="20"/>
        </w:rPr>
        <w:t xml:space="preserve"> </w:t>
      </w:r>
      <w:proofErr w:type="spellStart"/>
      <w:r w:rsidRPr="009C562D">
        <w:rPr>
          <w:rFonts w:ascii="Arial" w:hAnsi="Arial" w:cs="Arial"/>
          <w:sz w:val="20"/>
          <w:szCs w:val="20"/>
        </w:rPr>
        <w:t>bx</w:t>
      </w:r>
      <w:proofErr w:type="spellEnd"/>
      <w:r w:rsidRPr="009C562D">
        <w:rPr>
          <w:rFonts w:ascii="Arial" w:hAnsi="Arial" w:cs="Arial"/>
          <w:sz w:val="20"/>
          <w:szCs w:val="20"/>
        </w:rPr>
        <w:t>, ax</w:t>
      </w:r>
    </w:p>
    <w:p w:rsidR="005502B0" w:rsidRDefault="005502B0" w:rsidP="005502B0">
      <w:pPr>
        <w:pStyle w:val="ListParagraph"/>
        <w:widowControl w:val="0"/>
        <w:autoSpaceDE w:val="0"/>
        <w:autoSpaceDN w:val="0"/>
        <w:adjustRightInd w:val="0"/>
        <w:ind w:left="2160"/>
        <w:rPr>
          <w:rFonts w:ascii="Arial" w:hAnsi="Arial" w:cs="Arial"/>
          <w:sz w:val="20"/>
          <w:szCs w:val="20"/>
        </w:rPr>
      </w:pPr>
    </w:p>
    <w:p w:rsidR="005502B0" w:rsidRDefault="005502B0" w:rsidP="005502B0">
      <w:pPr>
        <w:pStyle w:val="ListParagraph"/>
        <w:widowControl w:val="0"/>
        <w:autoSpaceDE w:val="0"/>
        <w:autoSpaceDN w:val="0"/>
        <w:adjustRightInd w:val="0"/>
        <w:ind w:left="2160"/>
        <w:rPr>
          <w:rFonts w:ascii="Arial" w:hAnsi="Arial" w:cs="Arial"/>
          <w:sz w:val="20"/>
          <w:szCs w:val="20"/>
        </w:rPr>
      </w:pPr>
    </w:p>
    <w:p w:rsidR="005502B0" w:rsidRDefault="005502B0" w:rsidP="005502B0">
      <w:pPr>
        <w:pStyle w:val="ListParagraph"/>
        <w:widowControl w:val="0"/>
        <w:autoSpaceDE w:val="0"/>
        <w:autoSpaceDN w:val="0"/>
        <w:adjustRightInd w:val="0"/>
        <w:ind w:left="2160"/>
        <w:rPr>
          <w:rFonts w:ascii="Arial" w:hAnsi="Arial" w:cs="Arial"/>
          <w:sz w:val="20"/>
          <w:szCs w:val="20"/>
        </w:rPr>
      </w:pPr>
    </w:p>
    <w:p w:rsidR="005502B0" w:rsidRDefault="005502B0" w:rsidP="005502B0">
      <w:pPr>
        <w:pStyle w:val="ListParagraph"/>
        <w:widowControl w:val="0"/>
        <w:autoSpaceDE w:val="0"/>
        <w:autoSpaceDN w:val="0"/>
        <w:adjustRightInd w:val="0"/>
        <w:ind w:left="2160"/>
        <w:rPr>
          <w:rFonts w:ascii="Arial" w:hAnsi="Arial" w:cs="Arial"/>
          <w:sz w:val="20"/>
          <w:szCs w:val="20"/>
        </w:rPr>
      </w:pPr>
    </w:p>
    <w:p w:rsidR="005502B0" w:rsidRDefault="005502B0" w:rsidP="005502B0">
      <w:pPr>
        <w:pStyle w:val="ListParagraph"/>
        <w:widowControl w:val="0"/>
        <w:autoSpaceDE w:val="0"/>
        <w:autoSpaceDN w:val="0"/>
        <w:adjustRightInd w:val="0"/>
        <w:ind w:left="2160"/>
        <w:rPr>
          <w:rFonts w:ascii="Arial" w:hAnsi="Arial" w:cs="Arial"/>
          <w:sz w:val="20"/>
          <w:szCs w:val="20"/>
        </w:rPr>
      </w:pPr>
    </w:p>
    <w:p w:rsidR="005502B0" w:rsidRPr="009C562D" w:rsidRDefault="005502B0" w:rsidP="005502B0">
      <w:pPr>
        <w:pStyle w:val="ListParagraph"/>
        <w:widowControl w:val="0"/>
        <w:autoSpaceDE w:val="0"/>
        <w:autoSpaceDN w:val="0"/>
        <w:adjustRightInd w:val="0"/>
        <w:ind w:left="2160"/>
        <w:rPr>
          <w:rFonts w:ascii="Arial" w:hAnsi="Arial" w:cs="Arial"/>
          <w:sz w:val="20"/>
          <w:szCs w:val="20"/>
        </w:rPr>
      </w:pPr>
    </w:p>
    <w:p w:rsidR="005502B0" w:rsidRDefault="005502B0" w:rsidP="005502B0">
      <w:pPr>
        <w:pStyle w:val="ListParagraph"/>
        <w:widowControl w:val="0"/>
        <w:autoSpaceDE w:val="0"/>
        <w:autoSpaceDN w:val="0"/>
        <w:adjustRightInd w:val="0"/>
        <w:ind w:left="822"/>
        <w:rPr>
          <w:rFonts w:ascii="Arial" w:hAnsi="Arial" w:cs="Arial"/>
          <w:sz w:val="20"/>
          <w:szCs w:val="20"/>
        </w:rPr>
      </w:pPr>
    </w:p>
    <w:p w:rsidR="005502B0" w:rsidRDefault="005502B0" w:rsidP="005502B0">
      <w:pPr>
        <w:pStyle w:val="Heading2"/>
        <w:tabs>
          <w:tab w:val="clear" w:pos="360"/>
          <w:tab w:val="num" w:pos="-709"/>
        </w:tabs>
        <w:ind w:left="-709" w:firstLine="0"/>
      </w:pPr>
      <w:r>
        <w:lastRenderedPageBreak/>
        <w:t>RESULT</w:t>
      </w:r>
    </w:p>
    <w:p w:rsidR="005502B0" w:rsidRDefault="005502B0" w:rsidP="005502B0">
      <w:pPr>
        <w:rPr>
          <w:lang w:val="ms-MY"/>
        </w:rPr>
      </w:pPr>
    </w:p>
    <w:p w:rsidR="005502B0" w:rsidRPr="00982A15" w:rsidRDefault="005502B0" w:rsidP="005502B0">
      <w:pPr>
        <w:widowControl w:val="0"/>
        <w:autoSpaceDE w:val="0"/>
        <w:autoSpaceDN w:val="0"/>
        <w:adjustRightInd w:val="0"/>
        <w:spacing w:before="41"/>
        <w:ind w:left="102"/>
        <w:rPr>
          <w:rFonts w:ascii="Arial" w:hAnsi="Arial" w:cs="Arial"/>
          <w:sz w:val="22"/>
          <w:szCs w:val="22"/>
        </w:rPr>
      </w:pPr>
      <w:r>
        <w:rPr>
          <w:rFonts w:ascii="Arial" w:hAnsi="Arial" w:cs="Arial"/>
          <w:b/>
          <w:bCs/>
          <w:sz w:val="22"/>
          <w:szCs w:val="22"/>
        </w:rPr>
        <w:t>5</w:t>
      </w:r>
      <w:r w:rsidRPr="00982A15">
        <w:rPr>
          <w:rFonts w:ascii="Arial" w:hAnsi="Arial" w:cs="Arial"/>
          <w:b/>
          <w:bCs/>
          <w:sz w:val="22"/>
          <w:szCs w:val="22"/>
        </w:rPr>
        <w:t>.</w:t>
      </w:r>
      <w:r>
        <w:rPr>
          <w:rFonts w:ascii="Arial" w:hAnsi="Arial" w:cs="Arial"/>
          <w:b/>
          <w:bCs/>
          <w:sz w:val="22"/>
          <w:szCs w:val="22"/>
        </w:rPr>
        <w:t>1</w:t>
      </w:r>
      <w:r w:rsidRPr="00982A15">
        <w:rPr>
          <w:rFonts w:ascii="Arial" w:hAnsi="Arial" w:cs="Arial"/>
          <w:b/>
          <w:bCs/>
          <w:sz w:val="22"/>
          <w:szCs w:val="22"/>
        </w:rPr>
        <w:t xml:space="preserve"> </w:t>
      </w:r>
      <w:r>
        <w:rPr>
          <w:rFonts w:ascii="Arial" w:hAnsi="Arial" w:cs="Arial"/>
          <w:b/>
          <w:bCs/>
          <w:spacing w:val="2"/>
          <w:sz w:val="22"/>
          <w:szCs w:val="22"/>
        </w:rPr>
        <w:t>Arithmetic</w:t>
      </w:r>
    </w:p>
    <w:p w:rsidR="005502B0" w:rsidRDefault="005502B0" w:rsidP="005502B0">
      <w:pPr>
        <w:autoSpaceDE w:val="0"/>
        <w:autoSpaceDN w:val="0"/>
        <w:adjustRightInd w:val="0"/>
        <w:spacing w:line="0" w:lineRule="atLeast"/>
        <w:jc w:val="both"/>
        <w:rPr>
          <w:rFonts w:ascii="Arial" w:hAnsi="Arial" w:cs="Arial"/>
          <w:color w:val="000000"/>
          <w:sz w:val="20"/>
          <w:szCs w:val="20"/>
        </w:rPr>
      </w:pPr>
    </w:p>
    <w:p w:rsidR="005502B0" w:rsidRDefault="005502B0" w:rsidP="005502B0">
      <w:pPr>
        <w:pStyle w:val="ListParagraph"/>
        <w:numPr>
          <w:ilvl w:val="0"/>
          <w:numId w:val="14"/>
        </w:numPr>
        <w:autoSpaceDE w:val="0"/>
        <w:autoSpaceDN w:val="0"/>
        <w:adjustRightInd w:val="0"/>
        <w:spacing w:line="0" w:lineRule="atLeast"/>
        <w:jc w:val="both"/>
        <w:rPr>
          <w:rFonts w:ascii="Arial" w:hAnsi="Arial" w:cs="Arial"/>
          <w:color w:val="000000"/>
          <w:sz w:val="20"/>
          <w:szCs w:val="20"/>
        </w:rPr>
      </w:pPr>
      <w:r w:rsidRPr="00A00AD6">
        <w:rPr>
          <w:rFonts w:ascii="Arial" w:hAnsi="Arial" w:cs="Arial"/>
          <w:color w:val="000000"/>
          <w:sz w:val="20"/>
          <w:szCs w:val="20"/>
        </w:rPr>
        <w:t xml:space="preserve">Observe the contents of the specified registers below after each instruction has been </w:t>
      </w:r>
      <w:r>
        <w:rPr>
          <w:rFonts w:ascii="Arial" w:hAnsi="Arial" w:cs="Arial"/>
          <w:color w:val="000000"/>
          <w:sz w:val="20"/>
          <w:szCs w:val="20"/>
        </w:rPr>
        <w:t>executed and record your result in Table 1.</w:t>
      </w:r>
    </w:p>
    <w:p w:rsidR="005502B0" w:rsidRDefault="005502B0" w:rsidP="005502B0">
      <w:pPr>
        <w:pStyle w:val="ListParagraph"/>
        <w:autoSpaceDE w:val="0"/>
        <w:autoSpaceDN w:val="0"/>
        <w:adjustRightInd w:val="0"/>
        <w:spacing w:line="0" w:lineRule="atLeast"/>
        <w:jc w:val="both"/>
        <w:rPr>
          <w:rFonts w:ascii="Arial" w:hAnsi="Arial" w:cs="Arial"/>
          <w:color w:val="000000"/>
          <w:sz w:val="20"/>
          <w:szCs w:val="20"/>
        </w:rPr>
      </w:pPr>
    </w:p>
    <w:p w:rsidR="005502B0" w:rsidRPr="00982A15" w:rsidRDefault="005502B0" w:rsidP="005502B0">
      <w:pPr>
        <w:widowControl w:val="0"/>
        <w:autoSpaceDE w:val="0"/>
        <w:autoSpaceDN w:val="0"/>
        <w:adjustRightInd w:val="0"/>
        <w:spacing w:line="216" w:lineRule="exact"/>
        <w:ind w:left="102"/>
        <w:rPr>
          <w:rFonts w:ascii="Arial" w:hAnsi="Arial" w:cs="Arial"/>
          <w:sz w:val="22"/>
          <w:szCs w:val="22"/>
        </w:rPr>
      </w:pPr>
    </w:p>
    <w:tbl>
      <w:tblPr>
        <w:tblW w:w="9436" w:type="dxa"/>
        <w:tblInd w:w="-5" w:type="dxa"/>
        <w:tblLayout w:type="fixed"/>
        <w:tblCellMar>
          <w:left w:w="0" w:type="dxa"/>
          <w:right w:w="0" w:type="dxa"/>
        </w:tblCellMar>
        <w:tblLook w:val="0000" w:firstRow="0" w:lastRow="0" w:firstColumn="0" w:lastColumn="0" w:noHBand="0" w:noVBand="0"/>
      </w:tblPr>
      <w:tblGrid>
        <w:gridCol w:w="2112"/>
        <w:gridCol w:w="950"/>
        <w:gridCol w:w="807"/>
        <w:gridCol w:w="811"/>
        <w:gridCol w:w="811"/>
        <w:gridCol w:w="888"/>
        <w:gridCol w:w="3057"/>
      </w:tblGrid>
      <w:tr w:rsidR="005502B0" w:rsidRPr="00982A15" w:rsidTr="009400A6">
        <w:trPr>
          <w:trHeight w:hRule="exact" w:val="240"/>
        </w:trPr>
        <w:tc>
          <w:tcPr>
            <w:tcW w:w="2112" w:type="dxa"/>
            <w:vMerge w:val="restart"/>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8" w:line="110" w:lineRule="exact"/>
              <w:rPr>
                <w:sz w:val="22"/>
                <w:szCs w:val="22"/>
              </w:rPr>
            </w:pPr>
          </w:p>
          <w:p w:rsidR="005502B0" w:rsidRPr="00982A15" w:rsidRDefault="005502B0" w:rsidP="009400A6">
            <w:pPr>
              <w:widowControl w:val="0"/>
              <w:autoSpaceDE w:val="0"/>
              <w:autoSpaceDN w:val="0"/>
              <w:adjustRightInd w:val="0"/>
              <w:ind w:left="591"/>
              <w:rPr>
                <w:sz w:val="22"/>
                <w:szCs w:val="22"/>
              </w:rPr>
            </w:pPr>
            <w:r w:rsidRPr="00982A15">
              <w:rPr>
                <w:rFonts w:ascii="Arial" w:hAnsi="Arial" w:cs="Arial"/>
                <w:spacing w:val="1"/>
                <w:w w:val="103"/>
                <w:sz w:val="22"/>
                <w:szCs w:val="22"/>
              </w:rPr>
              <w:t>I</w:t>
            </w:r>
            <w:r w:rsidRPr="00982A15">
              <w:rPr>
                <w:rFonts w:ascii="Arial" w:hAnsi="Arial" w:cs="Arial"/>
                <w:spacing w:val="2"/>
                <w:w w:val="103"/>
                <w:sz w:val="22"/>
                <w:szCs w:val="22"/>
              </w:rPr>
              <w:t>ns</w:t>
            </w:r>
            <w:r w:rsidRPr="00982A15">
              <w:rPr>
                <w:rFonts w:ascii="Arial" w:hAnsi="Arial" w:cs="Arial"/>
                <w:spacing w:val="1"/>
                <w:w w:val="103"/>
                <w:sz w:val="22"/>
                <w:szCs w:val="22"/>
              </w:rPr>
              <w:t>tr</w:t>
            </w:r>
            <w:r w:rsidRPr="00982A15">
              <w:rPr>
                <w:rFonts w:ascii="Arial" w:hAnsi="Arial" w:cs="Arial"/>
                <w:spacing w:val="2"/>
                <w:w w:val="103"/>
                <w:sz w:val="22"/>
                <w:szCs w:val="22"/>
              </w:rPr>
              <w:t>uc</w:t>
            </w:r>
            <w:r w:rsidRPr="00982A15">
              <w:rPr>
                <w:rFonts w:ascii="Arial" w:hAnsi="Arial" w:cs="Arial"/>
                <w:spacing w:val="1"/>
                <w:w w:val="103"/>
                <w:sz w:val="22"/>
                <w:szCs w:val="22"/>
              </w:rPr>
              <w:t>ti</w:t>
            </w:r>
            <w:r w:rsidRPr="00982A15">
              <w:rPr>
                <w:rFonts w:ascii="Arial" w:hAnsi="Arial" w:cs="Arial"/>
                <w:spacing w:val="2"/>
                <w:w w:val="103"/>
                <w:sz w:val="22"/>
                <w:szCs w:val="22"/>
              </w:rPr>
              <w:t>o</w:t>
            </w:r>
            <w:r w:rsidRPr="00982A15">
              <w:rPr>
                <w:rFonts w:ascii="Arial" w:hAnsi="Arial" w:cs="Arial"/>
                <w:w w:val="103"/>
                <w:sz w:val="22"/>
                <w:szCs w:val="22"/>
              </w:rPr>
              <w:t>n</w:t>
            </w:r>
          </w:p>
        </w:tc>
        <w:tc>
          <w:tcPr>
            <w:tcW w:w="4267" w:type="dxa"/>
            <w:gridSpan w:val="5"/>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935"/>
              <w:rPr>
                <w:sz w:val="22"/>
                <w:szCs w:val="22"/>
              </w:rPr>
            </w:pPr>
            <w:r w:rsidRPr="00982A15">
              <w:rPr>
                <w:rFonts w:ascii="Arial" w:hAnsi="Arial" w:cs="Arial"/>
                <w:spacing w:val="2"/>
                <w:sz w:val="22"/>
                <w:szCs w:val="22"/>
              </w:rPr>
              <w:t>Reg</w:t>
            </w:r>
            <w:r w:rsidRPr="00982A15">
              <w:rPr>
                <w:rFonts w:ascii="Arial" w:hAnsi="Arial" w:cs="Arial"/>
                <w:spacing w:val="1"/>
                <w:sz w:val="22"/>
                <w:szCs w:val="22"/>
              </w:rPr>
              <w:t>i</w:t>
            </w:r>
            <w:r w:rsidRPr="00982A15">
              <w:rPr>
                <w:rFonts w:ascii="Arial" w:hAnsi="Arial" w:cs="Arial"/>
                <w:spacing w:val="2"/>
                <w:sz w:val="22"/>
                <w:szCs w:val="22"/>
              </w:rPr>
              <w:t>s</w:t>
            </w:r>
            <w:r w:rsidRPr="00982A15">
              <w:rPr>
                <w:rFonts w:ascii="Arial" w:hAnsi="Arial" w:cs="Arial"/>
                <w:spacing w:val="1"/>
                <w:sz w:val="22"/>
                <w:szCs w:val="22"/>
              </w:rPr>
              <w:t>t</w:t>
            </w:r>
            <w:r w:rsidRPr="00982A15">
              <w:rPr>
                <w:rFonts w:ascii="Arial" w:hAnsi="Arial" w:cs="Arial"/>
                <w:spacing w:val="2"/>
                <w:sz w:val="22"/>
                <w:szCs w:val="22"/>
              </w:rPr>
              <w:t>e</w:t>
            </w:r>
            <w:r w:rsidRPr="00982A15">
              <w:rPr>
                <w:rFonts w:ascii="Arial" w:hAnsi="Arial" w:cs="Arial"/>
                <w:sz w:val="22"/>
                <w:szCs w:val="22"/>
              </w:rPr>
              <w:t>r</w:t>
            </w:r>
            <w:r w:rsidRPr="00982A15">
              <w:rPr>
                <w:rFonts w:ascii="Arial" w:hAnsi="Arial" w:cs="Arial"/>
                <w:spacing w:val="8"/>
                <w:sz w:val="22"/>
                <w:szCs w:val="22"/>
              </w:rPr>
              <w:t xml:space="preserve"> </w:t>
            </w:r>
            <w:r w:rsidRPr="00982A15">
              <w:rPr>
                <w:rFonts w:ascii="Arial" w:hAnsi="Arial" w:cs="Arial"/>
                <w:spacing w:val="2"/>
                <w:w w:val="103"/>
                <w:sz w:val="22"/>
                <w:szCs w:val="22"/>
              </w:rPr>
              <w:t>Con</w:t>
            </w:r>
            <w:r w:rsidRPr="00982A15">
              <w:rPr>
                <w:rFonts w:ascii="Arial" w:hAnsi="Arial" w:cs="Arial"/>
                <w:spacing w:val="1"/>
                <w:w w:val="103"/>
                <w:sz w:val="22"/>
                <w:szCs w:val="22"/>
              </w:rPr>
              <w:t>t</w:t>
            </w:r>
            <w:r w:rsidRPr="00982A15">
              <w:rPr>
                <w:rFonts w:ascii="Arial" w:hAnsi="Arial" w:cs="Arial"/>
                <w:spacing w:val="2"/>
                <w:w w:val="103"/>
                <w:sz w:val="22"/>
                <w:szCs w:val="22"/>
              </w:rPr>
              <w:t>en</w:t>
            </w:r>
            <w:r w:rsidRPr="00982A15">
              <w:rPr>
                <w:rFonts w:ascii="Arial" w:hAnsi="Arial" w:cs="Arial"/>
                <w:w w:val="103"/>
                <w:sz w:val="22"/>
                <w:szCs w:val="22"/>
              </w:rPr>
              <w:t>t</w:t>
            </w:r>
          </w:p>
        </w:tc>
        <w:tc>
          <w:tcPr>
            <w:tcW w:w="3057" w:type="dxa"/>
            <w:vMerge w:val="restart"/>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8" w:line="110" w:lineRule="exact"/>
              <w:rPr>
                <w:sz w:val="22"/>
                <w:szCs w:val="22"/>
              </w:rPr>
            </w:pPr>
          </w:p>
          <w:p w:rsidR="005502B0" w:rsidRPr="00982A15" w:rsidRDefault="005502B0" w:rsidP="009400A6">
            <w:pPr>
              <w:widowControl w:val="0"/>
              <w:autoSpaceDE w:val="0"/>
              <w:autoSpaceDN w:val="0"/>
              <w:adjustRightInd w:val="0"/>
              <w:ind w:left="964"/>
              <w:rPr>
                <w:sz w:val="22"/>
                <w:szCs w:val="22"/>
              </w:rPr>
            </w:pPr>
            <w:r w:rsidRPr="00982A15">
              <w:rPr>
                <w:rFonts w:ascii="Arial" w:hAnsi="Arial" w:cs="Arial"/>
                <w:spacing w:val="2"/>
                <w:sz w:val="22"/>
                <w:szCs w:val="22"/>
              </w:rPr>
              <w:t>F</w:t>
            </w:r>
            <w:r w:rsidRPr="00982A15">
              <w:rPr>
                <w:rFonts w:ascii="Arial" w:hAnsi="Arial" w:cs="Arial"/>
                <w:spacing w:val="1"/>
                <w:sz w:val="22"/>
                <w:szCs w:val="22"/>
              </w:rPr>
              <w:t>l</w:t>
            </w:r>
            <w:r w:rsidRPr="00982A15">
              <w:rPr>
                <w:rFonts w:ascii="Arial" w:hAnsi="Arial" w:cs="Arial"/>
                <w:spacing w:val="2"/>
                <w:sz w:val="22"/>
                <w:szCs w:val="22"/>
              </w:rPr>
              <w:t>a</w:t>
            </w:r>
            <w:r w:rsidRPr="00982A15">
              <w:rPr>
                <w:rFonts w:ascii="Arial" w:hAnsi="Arial" w:cs="Arial"/>
                <w:sz w:val="22"/>
                <w:szCs w:val="22"/>
              </w:rPr>
              <w:t>g</w:t>
            </w:r>
            <w:r w:rsidRPr="00982A15">
              <w:rPr>
                <w:rFonts w:ascii="Arial" w:hAnsi="Arial" w:cs="Arial"/>
                <w:spacing w:val="8"/>
                <w:sz w:val="22"/>
                <w:szCs w:val="22"/>
              </w:rPr>
              <w:t xml:space="preserve"> </w:t>
            </w:r>
            <w:r w:rsidRPr="00982A15">
              <w:rPr>
                <w:rFonts w:ascii="Arial" w:hAnsi="Arial" w:cs="Arial"/>
                <w:spacing w:val="2"/>
                <w:w w:val="103"/>
                <w:sz w:val="22"/>
                <w:szCs w:val="22"/>
              </w:rPr>
              <w:t>Reg</w:t>
            </w:r>
            <w:r w:rsidRPr="00982A15">
              <w:rPr>
                <w:rFonts w:ascii="Arial" w:hAnsi="Arial" w:cs="Arial"/>
                <w:spacing w:val="1"/>
                <w:w w:val="103"/>
                <w:sz w:val="22"/>
                <w:szCs w:val="22"/>
              </w:rPr>
              <w:t>i</w:t>
            </w:r>
            <w:r w:rsidRPr="00982A15">
              <w:rPr>
                <w:rFonts w:ascii="Arial" w:hAnsi="Arial" w:cs="Arial"/>
                <w:spacing w:val="2"/>
                <w:w w:val="103"/>
                <w:sz w:val="22"/>
                <w:szCs w:val="22"/>
              </w:rPr>
              <w:t>s</w:t>
            </w:r>
            <w:r w:rsidRPr="00982A15">
              <w:rPr>
                <w:rFonts w:ascii="Arial" w:hAnsi="Arial" w:cs="Arial"/>
                <w:spacing w:val="1"/>
                <w:w w:val="103"/>
                <w:sz w:val="22"/>
                <w:szCs w:val="22"/>
              </w:rPr>
              <w:t>t</w:t>
            </w:r>
            <w:r w:rsidRPr="00982A15">
              <w:rPr>
                <w:rFonts w:ascii="Arial" w:hAnsi="Arial" w:cs="Arial"/>
                <w:spacing w:val="2"/>
                <w:w w:val="103"/>
                <w:sz w:val="22"/>
                <w:szCs w:val="22"/>
              </w:rPr>
              <w:t>e</w:t>
            </w:r>
            <w:r w:rsidRPr="00982A15">
              <w:rPr>
                <w:rFonts w:ascii="Arial" w:hAnsi="Arial" w:cs="Arial"/>
                <w:w w:val="103"/>
                <w:sz w:val="22"/>
                <w:szCs w:val="22"/>
              </w:rPr>
              <w:t>r</w:t>
            </w:r>
          </w:p>
        </w:tc>
      </w:tr>
      <w:tr w:rsidR="005502B0" w:rsidRPr="00982A15" w:rsidTr="009400A6">
        <w:trPr>
          <w:trHeight w:hRule="exact" w:val="240"/>
        </w:trPr>
        <w:tc>
          <w:tcPr>
            <w:tcW w:w="2112" w:type="dxa"/>
            <w:vMerge/>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ind w:left="964"/>
              <w:rPr>
                <w:sz w:val="22"/>
                <w:szCs w:val="22"/>
              </w:rPr>
            </w:pPr>
          </w:p>
        </w:tc>
        <w:tc>
          <w:tcPr>
            <w:tcW w:w="950"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302" w:right="300"/>
              <w:jc w:val="center"/>
              <w:rPr>
                <w:sz w:val="22"/>
                <w:szCs w:val="22"/>
              </w:rPr>
            </w:pPr>
            <w:r w:rsidRPr="00982A15">
              <w:rPr>
                <w:rFonts w:ascii="Arial" w:hAnsi="Arial" w:cs="Arial"/>
                <w:spacing w:val="2"/>
                <w:w w:val="103"/>
                <w:sz w:val="22"/>
                <w:szCs w:val="22"/>
              </w:rPr>
              <w:t>AX</w:t>
            </w:r>
          </w:p>
        </w:tc>
        <w:tc>
          <w:tcPr>
            <w:tcW w:w="807"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59"/>
              <w:rPr>
                <w:sz w:val="22"/>
                <w:szCs w:val="22"/>
              </w:rPr>
            </w:pPr>
            <w:r w:rsidRPr="00982A15">
              <w:rPr>
                <w:rFonts w:ascii="Arial" w:hAnsi="Arial" w:cs="Arial"/>
                <w:spacing w:val="2"/>
                <w:w w:val="103"/>
                <w:sz w:val="22"/>
                <w:szCs w:val="22"/>
              </w:rPr>
              <w:t>B</w:t>
            </w:r>
            <w:r w:rsidRPr="00982A15">
              <w:rPr>
                <w:rFonts w:ascii="Arial" w:hAnsi="Arial" w:cs="Arial"/>
                <w:w w:val="103"/>
                <w:sz w:val="22"/>
                <w:szCs w:val="22"/>
              </w:rPr>
              <w:t>X</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58"/>
              <w:rPr>
                <w:rFonts w:ascii="Arial" w:hAnsi="Arial" w:cs="Arial"/>
                <w:spacing w:val="2"/>
                <w:w w:val="103"/>
                <w:sz w:val="22"/>
                <w:szCs w:val="22"/>
              </w:rPr>
            </w:pPr>
            <w:r>
              <w:rPr>
                <w:rFonts w:ascii="Arial" w:hAnsi="Arial" w:cs="Arial"/>
                <w:spacing w:val="2"/>
                <w:w w:val="103"/>
                <w:sz w:val="22"/>
                <w:szCs w:val="22"/>
              </w:rPr>
              <w:t>CX</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58"/>
              <w:rPr>
                <w:sz w:val="22"/>
                <w:szCs w:val="22"/>
              </w:rPr>
            </w:pPr>
            <w:r w:rsidRPr="00982A15">
              <w:rPr>
                <w:rFonts w:ascii="Arial" w:hAnsi="Arial" w:cs="Arial"/>
                <w:spacing w:val="2"/>
                <w:w w:val="103"/>
                <w:sz w:val="22"/>
                <w:szCs w:val="22"/>
              </w:rPr>
              <w:t>DX</w:t>
            </w:r>
          </w:p>
        </w:tc>
        <w:tc>
          <w:tcPr>
            <w:tcW w:w="888"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72" w:right="270"/>
              <w:jc w:val="center"/>
              <w:rPr>
                <w:sz w:val="22"/>
                <w:szCs w:val="22"/>
              </w:rPr>
            </w:pPr>
            <w:r w:rsidRPr="00982A15">
              <w:rPr>
                <w:rFonts w:ascii="Arial" w:hAnsi="Arial" w:cs="Arial"/>
                <w:spacing w:val="1"/>
                <w:w w:val="103"/>
                <w:sz w:val="22"/>
                <w:szCs w:val="22"/>
              </w:rPr>
              <w:t>IP</w:t>
            </w:r>
          </w:p>
        </w:tc>
        <w:tc>
          <w:tcPr>
            <w:tcW w:w="3057" w:type="dxa"/>
            <w:vMerge/>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72" w:right="270"/>
              <w:jc w:val="center"/>
              <w:rPr>
                <w:sz w:val="22"/>
                <w:szCs w:val="22"/>
              </w:rPr>
            </w:pP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A71146" w:rsidRDefault="005502B0" w:rsidP="009400A6">
            <w:pPr>
              <w:widowControl w:val="0"/>
              <w:tabs>
                <w:tab w:val="center" w:pos="1137"/>
              </w:tabs>
              <w:autoSpaceDE w:val="0"/>
              <w:autoSpaceDN w:val="0"/>
              <w:adjustRightInd w:val="0"/>
              <w:spacing w:before="60"/>
              <w:ind w:left="105"/>
              <w:rPr>
                <w:rFonts w:ascii="Arial" w:hAnsi="Arial" w:cs="Arial"/>
                <w:sz w:val="20"/>
                <w:szCs w:val="20"/>
              </w:rPr>
            </w:pPr>
            <w:r w:rsidRPr="00A71146">
              <w:rPr>
                <w:rFonts w:ascii="Arial" w:hAnsi="Arial" w:cs="Arial"/>
                <w:spacing w:val="2"/>
                <w:sz w:val="20"/>
                <w:szCs w:val="20"/>
              </w:rPr>
              <w:t>1</w:t>
            </w:r>
            <w:r w:rsidRPr="00A71146">
              <w:rPr>
                <w:rFonts w:ascii="Arial" w:hAnsi="Arial" w:cs="Arial"/>
                <w:sz w:val="20"/>
                <w:szCs w:val="20"/>
              </w:rPr>
              <w:t>.</w:t>
            </w:r>
            <w:r w:rsidRPr="00A71146">
              <w:rPr>
                <w:rFonts w:ascii="Arial" w:hAnsi="Arial" w:cs="Arial"/>
                <w:spacing w:val="7"/>
                <w:sz w:val="20"/>
                <w:szCs w:val="20"/>
              </w:rPr>
              <w:t xml:space="preserve"> </w:t>
            </w:r>
            <w:r w:rsidRPr="00025BB2">
              <w:rPr>
                <w:rFonts w:eastAsia="Consolas" w:cs="Consolas"/>
                <w:spacing w:val="1"/>
              </w:rPr>
              <w:t>O</w:t>
            </w:r>
            <w:r w:rsidRPr="00025BB2">
              <w:rPr>
                <w:rFonts w:eastAsia="Consolas" w:cs="Consolas"/>
                <w:spacing w:val="-2"/>
              </w:rPr>
              <w:t>R</w:t>
            </w:r>
            <w:r w:rsidRPr="00025BB2">
              <w:rPr>
                <w:rFonts w:eastAsia="Consolas" w:cs="Consolas"/>
              </w:rPr>
              <w:t xml:space="preserve">G </w:t>
            </w:r>
            <w:r w:rsidRPr="00025BB2">
              <w:rPr>
                <w:rFonts w:eastAsia="Consolas" w:cs="Consolas"/>
                <w:spacing w:val="-2"/>
              </w:rPr>
              <w:t>1</w:t>
            </w:r>
            <w:r w:rsidRPr="00025BB2">
              <w:rPr>
                <w:rFonts w:eastAsia="Consolas" w:cs="Consolas"/>
                <w:spacing w:val="1"/>
              </w:rPr>
              <w:t>0</w:t>
            </w:r>
            <w:r w:rsidRPr="00025BB2">
              <w:rPr>
                <w:rFonts w:eastAsia="Consolas" w:cs="Consolas"/>
                <w:spacing w:val="-2"/>
              </w:rPr>
              <w:t>0</w:t>
            </w:r>
            <w:r w:rsidRPr="00025BB2">
              <w:rPr>
                <w:rFonts w:eastAsia="Consolas" w:cs="Consolas"/>
              </w:rPr>
              <w:t>H</w:t>
            </w:r>
          </w:p>
        </w:tc>
        <w:tc>
          <w:tcPr>
            <w:tcW w:w="950"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07"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0013</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0100</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NA PO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A71146" w:rsidRDefault="005502B0" w:rsidP="009400A6">
            <w:pPr>
              <w:widowControl w:val="0"/>
              <w:autoSpaceDE w:val="0"/>
              <w:autoSpaceDN w:val="0"/>
              <w:adjustRightInd w:val="0"/>
              <w:spacing w:before="60"/>
              <w:ind w:left="105"/>
              <w:rPr>
                <w:rFonts w:ascii="Arial" w:hAnsi="Arial" w:cs="Arial"/>
                <w:sz w:val="20"/>
                <w:szCs w:val="20"/>
              </w:rPr>
            </w:pPr>
            <w:r w:rsidRPr="00A71146">
              <w:rPr>
                <w:rFonts w:ascii="Arial" w:hAnsi="Arial" w:cs="Arial"/>
                <w:spacing w:val="2"/>
                <w:sz w:val="20"/>
                <w:szCs w:val="20"/>
              </w:rPr>
              <w:t>2</w:t>
            </w:r>
            <w:r w:rsidRPr="00A71146">
              <w:rPr>
                <w:rFonts w:ascii="Arial" w:hAnsi="Arial" w:cs="Arial"/>
                <w:sz w:val="20"/>
                <w:szCs w:val="20"/>
              </w:rPr>
              <w:t>.</w:t>
            </w:r>
            <w:r w:rsidRPr="00A71146">
              <w:rPr>
                <w:rFonts w:ascii="Arial" w:hAnsi="Arial" w:cs="Arial"/>
                <w:spacing w:val="7"/>
                <w:sz w:val="20"/>
                <w:szCs w:val="20"/>
              </w:rPr>
              <w:t xml:space="preserve"> </w:t>
            </w:r>
            <w:r w:rsidRPr="00025BB2">
              <w:rPr>
                <w:rFonts w:eastAsia="Consolas" w:cs="Consolas"/>
                <w:spacing w:val="1"/>
                <w:position w:val="1"/>
              </w:rPr>
              <w:t>M</w:t>
            </w:r>
            <w:r w:rsidRPr="00025BB2">
              <w:rPr>
                <w:rFonts w:eastAsia="Consolas" w:cs="Consolas"/>
                <w:spacing w:val="-2"/>
                <w:position w:val="1"/>
              </w:rPr>
              <w:t>O</w:t>
            </w:r>
            <w:r w:rsidRPr="00025BB2">
              <w:rPr>
                <w:rFonts w:eastAsia="Consolas" w:cs="Consolas"/>
                <w:position w:val="1"/>
              </w:rPr>
              <w:t xml:space="preserve">V </w:t>
            </w:r>
            <w:r w:rsidRPr="00025BB2">
              <w:rPr>
                <w:rFonts w:eastAsia="Consolas" w:cs="Consolas"/>
                <w:spacing w:val="-2"/>
                <w:position w:val="1"/>
              </w:rPr>
              <w:t>A</w:t>
            </w:r>
            <w:r w:rsidRPr="00025BB2">
              <w:rPr>
                <w:rFonts w:eastAsia="Consolas" w:cs="Consolas"/>
                <w:spacing w:val="1"/>
                <w:position w:val="1"/>
              </w:rPr>
              <w:t>X</w:t>
            </w:r>
            <w:r w:rsidRPr="00025BB2">
              <w:rPr>
                <w:rFonts w:eastAsia="Consolas" w:cs="Consolas"/>
                <w:position w:val="1"/>
              </w:rPr>
              <w:t xml:space="preserve">, </w:t>
            </w:r>
            <w:r w:rsidRPr="00025BB2">
              <w:rPr>
                <w:rFonts w:eastAsia="Consolas" w:cs="Consolas"/>
                <w:spacing w:val="-2"/>
                <w:position w:val="1"/>
              </w:rPr>
              <w:t>2</w:t>
            </w:r>
            <w:r w:rsidRPr="00025BB2">
              <w:rPr>
                <w:rFonts w:eastAsia="Consolas" w:cs="Consolas"/>
                <w:position w:val="1"/>
              </w:rPr>
              <w:t>7</w:t>
            </w:r>
          </w:p>
        </w:tc>
        <w:tc>
          <w:tcPr>
            <w:tcW w:w="950"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001B</w:t>
            </w:r>
          </w:p>
        </w:tc>
        <w:tc>
          <w:tcPr>
            <w:tcW w:w="807"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0013</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0103</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NA PO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A71146" w:rsidRDefault="005502B0" w:rsidP="009400A6">
            <w:pPr>
              <w:widowControl w:val="0"/>
              <w:autoSpaceDE w:val="0"/>
              <w:autoSpaceDN w:val="0"/>
              <w:adjustRightInd w:val="0"/>
              <w:spacing w:before="60"/>
              <w:ind w:left="105"/>
              <w:rPr>
                <w:rFonts w:ascii="Arial" w:hAnsi="Arial" w:cs="Arial"/>
                <w:sz w:val="20"/>
                <w:szCs w:val="20"/>
              </w:rPr>
            </w:pPr>
            <w:r w:rsidRPr="00A71146">
              <w:rPr>
                <w:rFonts w:ascii="Arial" w:hAnsi="Arial" w:cs="Arial"/>
                <w:spacing w:val="2"/>
                <w:sz w:val="20"/>
                <w:szCs w:val="20"/>
              </w:rPr>
              <w:t>3</w:t>
            </w:r>
            <w:r w:rsidRPr="00A71146">
              <w:rPr>
                <w:rFonts w:ascii="Arial" w:hAnsi="Arial" w:cs="Arial"/>
                <w:sz w:val="20"/>
                <w:szCs w:val="20"/>
              </w:rPr>
              <w:t>.</w:t>
            </w:r>
            <w:r w:rsidRPr="00A71146">
              <w:rPr>
                <w:rFonts w:ascii="Arial" w:hAnsi="Arial" w:cs="Arial"/>
                <w:spacing w:val="7"/>
                <w:sz w:val="20"/>
                <w:szCs w:val="20"/>
              </w:rPr>
              <w:t xml:space="preserve"> </w:t>
            </w:r>
            <w:r w:rsidRPr="00025BB2">
              <w:rPr>
                <w:rFonts w:eastAsia="Consolas" w:cs="Consolas"/>
                <w:spacing w:val="1"/>
                <w:position w:val="1"/>
              </w:rPr>
              <w:t>A</w:t>
            </w:r>
            <w:r w:rsidRPr="00025BB2">
              <w:rPr>
                <w:rFonts w:eastAsia="Consolas" w:cs="Consolas"/>
                <w:spacing w:val="-2"/>
                <w:position w:val="1"/>
              </w:rPr>
              <w:t>D</w:t>
            </w:r>
            <w:r w:rsidRPr="00025BB2">
              <w:rPr>
                <w:rFonts w:eastAsia="Consolas" w:cs="Consolas"/>
                <w:position w:val="1"/>
              </w:rPr>
              <w:t xml:space="preserve">D </w:t>
            </w:r>
            <w:r w:rsidRPr="00025BB2">
              <w:rPr>
                <w:rFonts w:eastAsia="Consolas" w:cs="Consolas"/>
                <w:spacing w:val="-2"/>
                <w:position w:val="1"/>
              </w:rPr>
              <w:t>A</w:t>
            </w:r>
            <w:r w:rsidRPr="00025BB2">
              <w:rPr>
                <w:rFonts w:eastAsia="Consolas" w:cs="Consolas"/>
                <w:spacing w:val="1"/>
                <w:position w:val="1"/>
              </w:rPr>
              <w:t>X</w:t>
            </w:r>
            <w:r w:rsidRPr="00025BB2">
              <w:rPr>
                <w:rFonts w:eastAsia="Consolas" w:cs="Consolas"/>
                <w:position w:val="1"/>
              </w:rPr>
              <w:t xml:space="preserve">, </w:t>
            </w:r>
            <w:r w:rsidRPr="00025BB2">
              <w:rPr>
                <w:rFonts w:eastAsia="Consolas" w:cs="Consolas"/>
                <w:spacing w:val="-2"/>
                <w:position w:val="1"/>
              </w:rPr>
              <w:t>1</w:t>
            </w:r>
            <w:r w:rsidRPr="00025BB2">
              <w:rPr>
                <w:rFonts w:eastAsia="Consolas" w:cs="Consolas"/>
                <w:position w:val="1"/>
              </w:rPr>
              <w:t>5</w:t>
            </w:r>
          </w:p>
        </w:tc>
        <w:tc>
          <w:tcPr>
            <w:tcW w:w="950"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002A</w:t>
            </w:r>
          </w:p>
        </w:tc>
        <w:tc>
          <w:tcPr>
            <w:tcW w:w="807"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0013</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0106</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NA PO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A71146" w:rsidRDefault="005502B0" w:rsidP="009400A6">
            <w:pPr>
              <w:widowControl w:val="0"/>
              <w:autoSpaceDE w:val="0"/>
              <w:autoSpaceDN w:val="0"/>
              <w:adjustRightInd w:val="0"/>
              <w:spacing w:before="60"/>
              <w:ind w:left="105"/>
              <w:rPr>
                <w:rFonts w:ascii="Arial" w:hAnsi="Arial" w:cs="Arial"/>
                <w:sz w:val="20"/>
                <w:szCs w:val="20"/>
              </w:rPr>
            </w:pPr>
            <w:r w:rsidRPr="00A71146">
              <w:rPr>
                <w:rFonts w:ascii="Arial" w:hAnsi="Arial" w:cs="Arial"/>
                <w:spacing w:val="2"/>
                <w:sz w:val="20"/>
                <w:szCs w:val="20"/>
              </w:rPr>
              <w:t>4</w:t>
            </w:r>
            <w:r w:rsidRPr="00A71146">
              <w:rPr>
                <w:rFonts w:ascii="Arial" w:hAnsi="Arial" w:cs="Arial"/>
                <w:sz w:val="20"/>
                <w:szCs w:val="20"/>
              </w:rPr>
              <w:t>.</w:t>
            </w:r>
            <w:r w:rsidRPr="00A71146">
              <w:rPr>
                <w:rFonts w:ascii="Arial" w:hAnsi="Arial" w:cs="Arial"/>
                <w:spacing w:val="7"/>
                <w:sz w:val="20"/>
                <w:szCs w:val="20"/>
              </w:rPr>
              <w:t xml:space="preserve"> </w:t>
            </w:r>
            <w:r w:rsidRPr="00025BB2">
              <w:rPr>
                <w:rFonts w:eastAsia="Consolas" w:cs="Consolas"/>
                <w:spacing w:val="1"/>
                <w:position w:val="1"/>
              </w:rPr>
              <w:t>M</w:t>
            </w:r>
            <w:r w:rsidRPr="00025BB2">
              <w:rPr>
                <w:rFonts w:eastAsia="Consolas" w:cs="Consolas"/>
                <w:spacing w:val="-2"/>
                <w:position w:val="1"/>
              </w:rPr>
              <w:t>O</w:t>
            </w:r>
            <w:r w:rsidRPr="00025BB2">
              <w:rPr>
                <w:rFonts w:eastAsia="Consolas" w:cs="Consolas"/>
                <w:position w:val="1"/>
              </w:rPr>
              <w:t xml:space="preserve">V </w:t>
            </w:r>
            <w:r w:rsidRPr="00025BB2">
              <w:rPr>
                <w:rFonts w:eastAsia="Consolas" w:cs="Consolas"/>
                <w:spacing w:val="-2"/>
                <w:position w:val="1"/>
              </w:rPr>
              <w:t>B</w:t>
            </w:r>
            <w:r w:rsidRPr="00025BB2">
              <w:rPr>
                <w:rFonts w:eastAsia="Consolas" w:cs="Consolas"/>
                <w:spacing w:val="1"/>
                <w:position w:val="1"/>
              </w:rPr>
              <w:t>X</w:t>
            </w:r>
            <w:r w:rsidRPr="00025BB2">
              <w:rPr>
                <w:rFonts w:eastAsia="Consolas" w:cs="Consolas"/>
                <w:position w:val="1"/>
              </w:rPr>
              <w:t xml:space="preserve">, </w:t>
            </w:r>
            <w:r w:rsidRPr="00025BB2">
              <w:rPr>
                <w:rFonts w:eastAsia="Consolas" w:cs="Consolas"/>
                <w:spacing w:val="-2"/>
                <w:position w:val="1"/>
              </w:rPr>
              <w:t>62</w:t>
            </w:r>
            <w:r w:rsidRPr="00025BB2">
              <w:rPr>
                <w:rFonts w:eastAsia="Consolas" w:cs="Consolas"/>
                <w:position w:val="1"/>
              </w:rPr>
              <w:t>5</w:t>
            </w:r>
          </w:p>
        </w:tc>
        <w:tc>
          <w:tcPr>
            <w:tcW w:w="950"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002A</w:t>
            </w:r>
          </w:p>
        </w:tc>
        <w:tc>
          <w:tcPr>
            <w:tcW w:w="807"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0271</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0013</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0109</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NA PO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A71146" w:rsidRDefault="005502B0" w:rsidP="009400A6">
            <w:pPr>
              <w:widowControl w:val="0"/>
              <w:tabs>
                <w:tab w:val="center" w:pos="1137"/>
              </w:tabs>
              <w:autoSpaceDE w:val="0"/>
              <w:autoSpaceDN w:val="0"/>
              <w:adjustRightInd w:val="0"/>
              <w:spacing w:before="60"/>
              <w:ind w:left="105"/>
              <w:rPr>
                <w:rFonts w:ascii="Arial" w:hAnsi="Arial" w:cs="Arial"/>
                <w:sz w:val="20"/>
                <w:szCs w:val="20"/>
              </w:rPr>
            </w:pPr>
            <w:r w:rsidRPr="00A71146">
              <w:rPr>
                <w:rFonts w:ascii="Arial" w:hAnsi="Arial" w:cs="Arial"/>
                <w:spacing w:val="2"/>
                <w:sz w:val="20"/>
                <w:szCs w:val="20"/>
              </w:rPr>
              <w:t>5</w:t>
            </w:r>
            <w:r w:rsidRPr="00A71146">
              <w:rPr>
                <w:rFonts w:ascii="Arial" w:hAnsi="Arial" w:cs="Arial"/>
                <w:sz w:val="20"/>
                <w:szCs w:val="20"/>
              </w:rPr>
              <w:t>.</w:t>
            </w:r>
            <w:r w:rsidRPr="00A71146">
              <w:rPr>
                <w:rFonts w:ascii="Arial" w:hAnsi="Arial" w:cs="Arial"/>
                <w:spacing w:val="7"/>
                <w:sz w:val="20"/>
                <w:szCs w:val="20"/>
              </w:rPr>
              <w:t xml:space="preserve"> </w:t>
            </w:r>
            <w:r w:rsidRPr="00025BB2">
              <w:rPr>
                <w:rFonts w:eastAsia="Consolas" w:cs="Consolas"/>
                <w:spacing w:val="1"/>
                <w:position w:val="1"/>
              </w:rPr>
              <w:t>S</w:t>
            </w:r>
            <w:r w:rsidRPr="00025BB2">
              <w:rPr>
                <w:rFonts w:eastAsia="Consolas" w:cs="Consolas"/>
                <w:spacing w:val="-2"/>
                <w:position w:val="1"/>
              </w:rPr>
              <w:t>U</w:t>
            </w:r>
            <w:r w:rsidRPr="00025BB2">
              <w:rPr>
                <w:rFonts w:eastAsia="Consolas" w:cs="Consolas"/>
                <w:position w:val="1"/>
              </w:rPr>
              <w:t xml:space="preserve">B </w:t>
            </w:r>
            <w:r w:rsidRPr="00025BB2">
              <w:rPr>
                <w:rFonts w:eastAsia="Consolas" w:cs="Consolas"/>
                <w:spacing w:val="-2"/>
                <w:position w:val="1"/>
              </w:rPr>
              <w:t>B</w:t>
            </w:r>
            <w:r w:rsidRPr="00025BB2">
              <w:rPr>
                <w:rFonts w:eastAsia="Consolas" w:cs="Consolas"/>
                <w:spacing w:val="1"/>
                <w:position w:val="1"/>
              </w:rPr>
              <w:t>X</w:t>
            </w:r>
            <w:r w:rsidRPr="00025BB2">
              <w:rPr>
                <w:rFonts w:eastAsia="Consolas" w:cs="Consolas"/>
                <w:position w:val="1"/>
              </w:rPr>
              <w:t xml:space="preserve">, </w:t>
            </w:r>
            <w:r w:rsidRPr="00025BB2">
              <w:rPr>
                <w:rFonts w:eastAsia="Consolas" w:cs="Consolas"/>
                <w:spacing w:val="-2"/>
                <w:position w:val="1"/>
              </w:rPr>
              <w:t>25</w:t>
            </w:r>
            <w:r w:rsidRPr="00025BB2">
              <w:rPr>
                <w:rFonts w:eastAsia="Consolas" w:cs="Consolas"/>
                <w:position w:val="1"/>
              </w:rPr>
              <w:t>0</w:t>
            </w:r>
          </w:p>
        </w:tc>
        <w:tc>
          <w:tcPr>
            <w:tcW w:w="950"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002A</w:t>
            </w:r>
          </w:p>
        </w:tc>
        <w:tc>
          <w:tcPr>
            <w:tcW w:w="807"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0177</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0013</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010D</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AC PE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A71146" w:rsidRDefault="005502B0" w:rsidP="009400A6">
            <w:pPr>
              <w:widowControl w:val="0"/>
              <w:autoSpaceDE w:val="0"/>
              <w:autoSpaceDN w:val="0"/>
              <w:adjustRightInd w:val="0"/>
              <w:spacing w:before="60"/>
              <w:ind w:left="105"/>
              <w:rPr>
                <w:rFonts w:ascii="Arial" w:hAnsi="Arial" w:cs="Arial"/>
                <w:sz w:val="20"/>
                <w:szCs w:val="20"/>
              </w:rPr>
            </w:pPr>
            <w:r w:rsidRPr="00A71146">
              <w:rPr>
                <w:rFonts w:ascii="Arial" w:hAnsi="Arial" w:cs="Arial"/>
                <w:spacing w:val="2"/>
                <w:sz w:val="20"/>
                <w:szCs w:val="20"/>
              </w:rPr>
              <w:t>6</w:t>
            </w:r>
            <w:r w:rsidRPr="00A71146">
              <w:rPr>
                <w:rFonts w:ascii="Arial" w:hAnsi="Arial" w:cs="Arial"/>
                <w:sz w:val="20"/>
                <w:szCs w:val="20"/>
              </w:rPr>
              <w:t>.</w:t>
            </w:r>
            <w:r w:rsidRPr="00A71146">
              <w:rPr>
                <w:rFonts w:ascii="Arial" w:hAnsi="Arial" w:cs="Arial"/>
                <w:spacing w:val="7"/>
                <w:sz w:val="20"/>
                <w:szCs w:val="20"/>
              </w:rPr>
              <w:t xml:space="preserve"> </w:t>
            </w:r>
            <w:r w:rsidRPr="00025BB2">
              <w:rPr>
                <w:rFonts w:eastAsia="Consolas" w:cs="Consolas"/>
                <w:spacing w:val="1"/>
                <w:position w:val="1"/>
              </w:rPr>
              <w:t>M</w:t>
            </w:r>
            <w:r w:rsidRPr="00025BB2">
              <w:rPr>
                <w:rFonts w:eastAsia="Consolas" w:cs="Consolas"/>
                <w:spacing w:val="-2"/>
                <w:position w:val="1"/>
              </w:rPr>
              <w:t>U</w:t>
            </w:r>
            <w:r w:rsidRPr="00025BB2">
              <w:rPr>
                <w:rFonts w:eastAsia="Consolas" w:cs="Consolas"/>
                <w:position w:val="1"/>
              </w:rPr>
              <w:t xml:space="preserve">L </w:t>
            </w:r>
            <w:r w:rsidRPr="00025BB2">
              <w:rPr>
                <w:rFonts w:eastAsia="Consolas" w:cs="Consolas"/>
                <w:spacing w:val="-2"/>
                <w:position w:val="1"/>
              </w:rPr>
              <w:t>B</w:t>
            </w:r>
            <w:r w:rsidRPr="00025BB2">
              <w:rPr>
                <w:rFonts w:eastAsia="Consolas" w:cs="Consolas"/>
                <w:position w:val="1"/>
              </w:rPr>
              <w:t>X</w:t>
            </w:r>
          </w:p>
        </w:tc>
        <w:tc>
          <w:tcPr>
            <w:tcW w:w="950"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3D86</w:t>
            </w:r>
          </w:p>
        </w:tc>
        <w:tc>
          <w:tcPr>
            <w:tcW w:w="807"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0177</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0013</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010F</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jc w:val="center"/>
              <w:rPr>
                <w:sz w:val="22"/>
                <w:szCs w:val="22"/>
              </w:rPr>
            </w:pPr>
            <w:r w:rsidRPr="00982A15">
              <w:rPr>
                <w:sz w:val="22"/>
                <w:szCs w:val="22"/>
              </w:rPr>
              <w:t xml:space="preserve">NV </w:t>
            </w:r>
            <w:r w:rsidR="00395635">
              <w:rPr>
                <w:sz w:val="22"/>
                <w:szCs w:val="22"/>
              </w:rPr>
              <w:t>UP E</w:t>
            </w:r>
            <w:r w:rsidRPr="00982A15">
              <w:rPr>
                <w:sz w:val="22"/>
                <w:szCs w:val="22"/>
              </w:rPr>
              <w:t>I PL NZ NA PE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A71146" w:rsidRDefault="005502B0" w:rsidP="009400A6">
            <w:pPr>
              <w:widowControl w:val="0"/>
              <w:autoSpaceDE w:val="0"/>
              <w:autoSpaceDN w:val="0"/>
              <w:adjustRightInd w:val="0"/>
              <w:spacing w:before="60"/>
              <w:ind w:left="105"/>
              <w:rPr>
                <w:rFonts w:ascii="Arial" w:hAnsi="Arial" w:cs="Arial"/>
                <w:sz w:val="20"/>
                <w:szCs w:val="20"/>
              </w:rPr>
            </w:pPr>
            <w:r w:rsidRPr="00A71146">
              <w:rPr>
                <w:rFonts w:ascii="Arial" w:hAnsi="Arial" w:cs="Arial"/>
                <w:spacing w:val="2"/>
                <w:sz w:val="20"/>
                <w:szCs w:val="20"/>
              </w:rPr>
              <w:t>7</w:t>
            </w:r>
            <w:r w:rsidRPr="00A71146">
              <w:rPr>
                <w:rFonts w:ascii="Arial" w:hAnsi="Arial" w:cs="Arial"/>
                <w:sz w:val="20"/>
                <w:szCs w:val="20"/>
              </w:rPr>
              <w:t>.</w:t>
            </w:r>
            <w:r w:rsidRPr="00A71146">
              <w:rPr>
                <w:rFonts w:ascii="Arial" w:hAnsi="Arial" w:cs="Arial"/>
                <w:spacing w:val="7"/>
                <w:sz w:val="20"/>
                <w:szCs w:val="20"/>
              </w:rPr>
              <w:t xml:space="preserve"> </w:t>
            </w:r>
            <w:r w:rsidRPr="00025BB2">
              <w:rPr>
                <w:rFonts w:eastAsia="Consolas" w:cs="Consolas"/>
                <w:spacing w:val="1"/>
                <w:position w:val="1"/>
              </w:rPr>
              <w:t>A</w:t>
            </w:r>
            <w:r w:rsidRPr="00025BB2">
              <w:rPr>
                <w:rFonts w:eastAsia="Consolas" w:cs="Consolas"/>
                <w:spacing w:val="-2"/>
                <w:position w:val="1"/>
              </w:rPr>
              <w:t>D</w:t>
            </w:r>
            <w:r w:rsidRPr="00025BB2">
              <w:rPr>
                <w:rFonts w:eastAsia="Consolas" w:cs="Consolas"/>
                <w:position w:val="1"/>
              </w:rPr>
              <w:t xml:space="preserve">D </w:t>
            </w:r>
            <w:r w:rsidRPr="00025BB2">
              <w:rPr>
                <w:rFonts w:eastAsia="Consolas" w:cs="Consolas"/>
                <w:spacing w:val="-2"/>
                <w:position w:val="1"/>
              </w:rPr>
              <w:t>A</w:t>
            </w:r>
            <w:r w:rsidRPr="00025BB2">
              <w:rPr>
                <w:rFonts w:eastAsia="Consolas" w:cs="Consolas"/>
                <w:spacing w:val="1"/>
                <w:position w:val="1"/>
              </w:rPr>
              <w:t>X</w:t>
            </w:r>
            <w:r w:rsidRPr="00025BB2">
              <w:rPr>
                <w:rFonts w:eastAsia="Consolas" w:cs="Consolas"/>
                <w:position w:val="1"/>
              </w:rPr>
              <w:t xml:space="preserve">, </w:t>
            </w:r>
            <w:r w:rsidRPr="00025BB2">
              <w:rPr>
                <w:rFonts w:eastAsia="Consolas" w:cs="Consolas"/>
                <w:spacing w:val="-2"/>
                <w:position w:val="1"/>
              </w:rPr>
              <w:t>19</w:t>
            </w:r>
            <w:r w:rsidRPr="00025BB2">
              <w:rPr>
                <w:rFonts w:eastAsia="Consolas" w:cs="Consolas"/>
                <w:position w:val="1"/>
              </w:rPr>
              <w:t>1</w:t>
            </w:r>
          </w:p>
        </w:tc>
        <w:tc>
          <w:tcPr>
            <w:tcW w:w="950"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3E45</w:t>
            </w:r>
          </w:p>
        </w:tc>
        <w:tc>
          <w:tcPr>
            <w:tcW w:w="807"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0177</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0013</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0112</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NG NZ NA PO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A71146" w:rsidRDefault="005502B0" w:rsidP="009400A6">
            <w:pPr>
              <w:widowControl w:val="0"/>
              <w:autoSpaceDE w:val="0"/>
              <w:autoSpaceDN w:val="0"/>
              <w:adjustRightInd w:val="0"/>
              <w:spacing w:before="60"/>
              <w:ind w:left="105"/>
              <w:rPr>
                <w:rFonts w:ascii="Arial" w:hAnsi="Arial" w:cs="Arial"/>
                <w:sz w:val="20"/>
                <w:szCs w:val="20"/>
              </w:rPr>
            </w:pPr>
            <w:r w:rsidRPr="00A71146">
              <w:rPr>
                <w:rFonts w:ascii="Arial" w:hAnsi="Arial" w:cs="Arial"/>
                <w:spacing w:val="2"/>
                <w:sz w:val="20"/>
                <w:szCs w:val="20"/>
              </w:rPr>
              <w:t>8</w:t>
            </w:r>
            <w:r w:rsidRPr="00A71146">
              <w:rPr>
                <w:rFonts w:ascii="Arial" w:hAnsi="Arial" w:cs="Arial"/>
                <w:sz w:val="20"/>
                <w:szCs w:val="20"/>
              </w:rPr>
              <w:t>.</w:t>
            </w:r>
            <w:r w:rsidRPr="00A71146">
              <w:rPr>
                <w:rFonts w:ascii="Arial" w:hAnsi="Arial" w:cs="Arial"/>
                <w:spacing w:val="7"/>
                <w:sz w:val="20"/>
                <w:szCs w:val="20"/>
              </w:rPr>
              <w:t xml:space="preserve"> </w:t>
            </w:r>
            <w:r w:rsidRPr="00025BB2">
              <w:rPr>
                <w:rFonts w:eastAsia="Consolas" w:cs="Consolas"/>
                <w:spacing w:val="1"/>
                <w:position w:val="1"/>
              </w:rPr>
              <w:t>R</w:t>
            </w:r>
            <w:r w:rsidRPr="00025BB2">
              <w:rPr>
                <w:rFonts w:eastAsia="Consolas" w:cs="Consolas"/>
                <w:spacing w:val="-2"/>
                <w:position w:val="1"/>
              </w:rPr>
              <w:t>E</w:t>
            </w:r>
            <w:r w:rsidRPr="00025BB2">
              <w:rPr>
                <w:rFonts w:eastAsia="Consolas" w:cs="Consolas"/>
                <w:position w:val="1"/>
              </w:rPr>
              <w:t>T</w:t>
            </w:r>
          </w:p>
        </w:tc>
        <w:tc>
          <w:tcPr>
            <w:tcW w:w="950"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3E45</w:t>
            </w:r>
          </w:p>
        </w:tc>
        <w:tc>
          <w:tcPr>
            <w:tcW w:w="807"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0177</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0013</w:t>
            </w:r>
          </w:p>
        </w:tc>
        <w:tc>
          <w:tcPr>
            <w:tcW w:w="811"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vAlign w:val="center"/>
          </w:tcPr>
          <w:p w:rsidR="005502B0" w:rsidRPr="000749BC" w:rsidRDefault="004F69D3" w:rsidP="009400A6">
            <w:pPr>
              <w:widowControl w:val="0"/>
              <w:autoSpaceDE w:val="0"/>
              <w:autoSpaceDN w:val="0"/>
              <w:adjustRightInd w:val="0"/>
              <w:jc w:val="center"/>
              <w:rPr>
                <w:sz w:val="22"/>
                <w:szCs w:val="22"/>
              </w:rPr>
            </w:pPr>
            <w:r w:rsidRPr="000749BC">
              <w:rPr>
                <w:sz w:val="22"/>
                <w:szCs w:val="22"/>
              </w:rPr>
              <w:t>0000</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NG NZ NA PO NC</w:t>
            </w:r>
          </w:p>
        </w:tc>
      </w:tr>
    </w:tbl>
    <w:p w:rsidR="005502B0" w:rsidRDefault="005502B0" w:rsidP="005502B0">
      <w:pPr>
        <w:autoSpaceDE w:val="0"/>
        <w:autoSpaceDN w:val="0"/>
        <w:adjustRightInd w:val="0"/>
        <w:spacing w:line="0" w:lineRule="atLeast"/>
        <w:jc w:val="both"/>
        <w:rPr>
          <w:rFonts w:ascii="Arial" w:hAnsi="Arial" w:cs="Arial"/>
          <w:color w:val="000000"/>
          <w:sz w:val="20"/>
          <w:szCs w:val="20"/>
        </w:rPr>
      </w:pPr>
    </w:p>
    <w:p w:rsidR="005502B0" w:rsidRDefault="005502B0" w:rsidP="005502B0">
      <w:pPr>
        <w:autoSpaceDE w:val="0"/>
        <w:autoSpaceDN w:val="0"/>
        <w:adjustRightInd w:val="0"/>
        <w:spacing w:line="0" w:lineRule="atLeast"/>
        <w:jc w:val="center"/>
        <w:rPr>
          <w:rFonts w:ascii="Arial" w:hAnsi="Arial" w:cs="Arial"/>
          <w:color w:val="000000"/>
          <w:sz w:val="20"/>
          <w:szCs w:val="20"/>
        </w:rPr>
      </w:pPr>
      <w:r w:rsidRPr="00552B89">
        <w:rPr>
          <w:rFonts w:ascii="Arial" w:hAnsi="Arial" w:cs="Arial"/>
          <w:b/>
          <w:color w:val="000000"/>
          <w:sz w:val="20"/>
          <w:szCs w:val="20"/>
        </w:rPr>
        <w:t>Table 1</w:t>
      </w:r>
      <w:r>
        <w:rPr>
          <w:rFonts w:ascii="Arial" w:hAnsi="Arial" w:cs="Arial"/>
          <w:color w:val="000000"/>
          <w:sz w:val="20"/>
          <w:szCs w:val="20"/>
        </w:rPr>
        <w:t>: Registers value</w:t>
      </w:r>
    </w:p>
    <w:p w:rsidR="005502B0" w:rsidRPr="00F739B6" w:rsidRDefault="005502B0" w:rsidP="005502B0">
      <w:pPr>
        <w:autoSpaceDE w:val="0"/>
        <w:autoSpaceDN w:val="0"/>
        <w:adjustRightInd w:val="0"/>
        <w:spacing w:line="0" w:lineRule="atLeast"/>
        <w:jc w:val="both"/>
        <w:rPr>
          <w:rFonts w:ascii="Arial" w:hAnsi="Arial" w:cs="Arial"/>
          <w:color w:val="000000"/>
          <w:sz w:val="20"/>
          <w:szCs w:val="20"/>
        </w:rPr>
      </w:pPr>
    </w:p>
    <w:p w:rsidR="005502B0" w:rsidRDefault="005502B0" w:rsidP="005502B0">
      <w:pPr>
        <w:pStyle w:val="ListParagraph"/>
        <w:autoSpaceDE w:val="0"/>
        <w:autoSpaceDN w:val="0"/>
        <w:adjustRightInd w:val="0"/>
        <w:spacing w:line="0" w:lineRule="atLeast"/>
        <w:jc w:val="both"/>
        <w:rPr>
          <w:rFonts w:ascii="Arial" w:hAnsi="Arial" w:cs="Arial"/>
          <w:color w:val="000000"/>
          <w:sz w:val="20"/>
          <w:szCs w:val="20"/>
        </w:rPr>
      </w:pPr>
    </w:p>
    <w:p w:rsidR="005502B0" w:rsidRDefault="005502B0" w:rsidP="005502B0">
      <w:pPr>
        <w:pStyle w:val="ListParagraph"/>
        <w:widowControl w:val="0"/>
        <w:numPr>
          <w:ilvl w:val="0"/>
          <w:numId w:val="14"/>
        </w:numPr>
        <w:autoSpaceDE w:val="0"/>
        <w:autoSpaceDN w:val="0"/>
        <w:adjustRightInd w:val="0"/>
        <w:contextualSpacing/>
        <w:rPr>
          <w:rFonts w:ascii="Arial" w:hAnsi="Arial" w:cs="Arial"/>
          <w:sz w:val="20"/>
          <w:szCs w:val="20"/>
        </w:rPr>
      </w:pPr>
      <w:r>
        <w:rPr>
          <w:rFonts w:ascii="Arial" w:hAnsi="Arial" w:cs="Arial"/>
          <w:sz w:val="20"/>
          <w:szCs w:val="20"/>
        </w:rPr>
        <w:t>Write</w:t>
      </w:r>
      <w:r w:rsidRPr="009C562D">
        <w:rPr>
          <w:rFonts w:ascii="Arial" w:hAnsi="Arial" w:cs="Arial"/>
          <w:sz w:val="20"/>
          <w:szCs w:val="20"/>
        </w:rPr>
        <w:t xml:space="preserve"> the final answer and the </w:t>
      </w:r>
      <w:r>
        <w:rPr>
          <w:rFonts w:ascii="Arial" w:hAnsi="Arial" w:cs="Arial"/>
          <w:sz w:val="20"/>
          <w:szCs w:val="20"/>
        </w:rPr>
        <w:t>register location of the answer.</w:t>
      </w:r>
    </w:p>
    <w:p w:rsidR="005502B0" w:rsidRDefault="005502B0" w:rsidP="005502B0">
      <w:pPr>
        <w:pStyle w:val="ListParagraph"/>
        <w:widowControl w:val="0"/>
        <w:autoSpaceDE w:val="0"/>
        <w:autoSpaceDN w:val="0"/>
        <w:adjustRightInd w:val="0"/>
        <w:contextualSpacing/>
        <w:rPr>
          <w:rFonts w:ascii="Arial" w:hAnsi="Arial" w:cs="Arial"/>
          <w:sz w:val="20"/>
          <w:szCs w:val="20"/>
        </w:rPr>
      </w:pPr>
    </w:p>
    <w:p w:rsidR="000749BC" w:rsidRPr="000749BC" w:rsidRDefault="000749BC" w:rsidP="000749BC">
      <w:pPr>
        <w:pStyle w:val="ListParagraph"/>
        <w:widowControl w:val="0"/>
        <w:numPr>
          <w:ilvl w:val="0"/>
          <w:numId w:val="17"/>
        </w:numPr>
        <w:autoSpaceDE w:val="0"/>
        <w:autoSpaceDN w:val="0"/>
        <w:adjustRightInd w:val="0"/>
        <w:contextualSpacing/>
        <w:jc w:val="both"/>
        <w:rPr>
          <w:rFonts w:ascii="Arial" w:hAnsi="Arial" w:cs="Arial"/>
          <w:b/>
          <w:sz w:val="20"/>
          <w:szCs w:val="20"/>
        </w:rPr>
      </w:pPr>
      <w:r w:rsidRPr="000749BC">
        <w:rPr>
          <w:rFonts w:ascii="Arial" w:hAnsi="Arial" w:cs="Arial"/>
          <w:b/>
          <w:sz w:val="20"/>
          <w:szCs w:val="20"/>
        </w:rPr>
        <w:t>15941(</w:t>
      </w:r>
      <w:proofErr w:type="spellStart"/>
      <w:r w:rsidRPr="000749BC">
        <w:rPr>
          <w:rFonts w:ascii="Arial" w:hAnsi="Arial" w:cs="Arial"/>
          <w:b/>
          <w:sz w:val="20"/>
          <w:szCs w:val="20"/>
        </w:rPr>
        <w:t>dec</w:t>
      </w:r>
      <w:proofErr w:type="spellEnd"/>
      <w:r w:rsidRPr="000749BC">
        <w:rPr>
          <w:rFonts w:ascii="Arial" w:hAnsi="Arial" w:cs="Arial"/>
          <w:b/>
          <w:sz w:val="20"/>
          <w:szCs w:val="20"/>
        </w:rPr>
        <w:t xml:space="preserve">)/3E45(hex) </w:t>
      </w:r>
    </w:p>
    <w:p w:rsidR="000749BC" w:rsidRDefault="000749BC" w:rsidP="000749BC">
      <w:pPr>
        <w:pStyle w:val="ListParagraph"/>
        <w:widowControl w:val="0"/>
        <w:autoSpaceDE w:val="0"/>
        <w:autoSpaceDN w:val="0"/>
        <w:adjustRightInd w:val="0"/>
        <w:ind w:left="1440"/>
        <w:contextualSpacing/>
        <w:jc w:val="both"/>
        <w:rPr>
          <w:rFonts w:ascii="Arial" w:hAnsi="Arial" w:cs="Arial"/>
          <w:sz w:val="20"/>
          <w:szCs w:val="20"/>
        </w:rPr>
      </w:pPr>
    </w:p>
    <w:p w:rsidR="000749BC" w:rsidRPr="000749BC" w:rsidRDefault="000749BC" w:rsidP="000749BC">
      <w:pPr>
        <w:pStyle w:val="ListParagraph"/>
        <w:widowControl w:val="0"/>
        <w:numPr>
          <w:ilvl w:val="0"/>
          <w:numId w:val="17"/>
        </w:numPr>
        <w:autoSpaceDE w:val="0"/>
        <w:autoSpaceDN w:val="0"/>
        <w:adjustRightInd w:val="0"/>
        <w:contextualSpacing/>
        <w:jc w:val="both"/>
        <w:rPr>
          <w:rFonts w:ascii="Arial" w:hAnsi="Arial" w:cs="Arial"/>
          <w:sz w:val="20"/>
          <w:szCs w:val="20"/>
        </w:rPr>
      </w:pPr>
      <w:r>
        <w:rPr>
          <w:rFonts w:ascii="Arial" w:hAnsi="Arial" w:cs="Arial"/>
          <w:sz w:val="20"/>
          <w:szCs w:val="20"/>
        </w:rPr>
        <w:t xml:space="preserve">register </w:t>
      </w:r>
      <w:proofErr w:type="spellStart"/>
      <w:r>
        <w:rPr>
          <w:rFonts w:ascii="Arial" w:hAnsi="Arial" w:cs="Arial"/>
          <w:sz w:val="20"/>
          <w:szCs w:val="20"/>
        </w:rPr>
        <w:t>location:AX</w:t>
      </w:r>
      <w:proofErr w:type="spellEnd"/>
    </w:p>
    <w:p w:rsidR="005502B0" w:rsidRDefault="005502B0" w:rsidP="005502B0">
      <w:pPr>
        <w:pStyle w:val="ListParagraph"/>
        <w:widowControl w:val="0"/>
        <w:autoSpaceDE w:val="0"/>
        <w:autoSpaceDN w:val="0"/>
        <w:adjustRightInd w:val="0"/>
        <w:contextualSpacing/>
        <w:rPr>
          <w:rFonts w:ascii="Arial" w:hAnsi="Arial" w:cs="Arial"/>
          <w:sz w:val="20"/>
          <w:szCs w:val="20"/>
        </w:rPr>
      </w:pPr>
    </w:p>
    <w:p w:rsidR="005502B0" w:rsidRPr="009C562D" w:rsidRDefault="005502B0" w:rsidP="005502B0">
      <w:pPr>
        <w:pStyle w:val="ListParagraph"/>
        <w:widowControl w:val="0"/>
        <w:autoSpaceDE w:val="0"/>
        <w:autoSpaceDN w:val="0"/>
        <w:adjustRightInd w:val="0"/>
        <w:contextualSpacing/>
        <w:rPr>
          <w:rFonts w:ascii="Arial" w:hAnsi="Arial" w:cs="Arial"/>
          <w:sz w:val="20"/>
          <w:szCs w:val="20"/>
        </w:rPr>
      </w:pPr>
    </w:p>
    <w:p w:rsidR="005502B0" w:rsidRDefault="005502B0" w:rsidP="005502B0">
      <w:pPr>
        <w:pStyle w:val="ListParagraph"/>
        <w:widowControl w:val="0"/>
        <w:numPr>
          <w:ilvl w:val="0"/>
          <w:numId w:val="14"/>
        </w:numPr>
        <w:autoSpaceDE w:val="0"/>
        <w:autoSpaceDN w:val="0"/>
        <w:adjustRightInd w:val="0"/>
        <w:contextualSpacing/>
        <w:rPr>
          <w:rFonts w:ascii="Arial" w:hAnsi="Arial" w:cs="Arial"/>
          <w:sz w:val="20"/>
          <w:szCs w:val="20"/>
        </w:rPr>
      </w:pPr>
      <w:r w:rsidRPr="009C562D">
        <w:rPr>
          <w:rFonts w:ascii="Arial" w:hAnsi="Arial" w:cs="Arial"/>
          <w:sz w:val="20"/>
          <w:szCs w:val="20"/>
        </w:rPr>
        <w:t>Write down the mathematical equation from the codes above.</w:t>
      </w:r>
    </w:p>
    <w:p w:rsidR="005502B0" w:rsidRDefault="005502B0" w:rsidP="005502B0">
      <w:pPr>
        <w:pStyle w:val="ListParagraph"/>
        <w:widowControl w:val="0"/>
        <w:autoSpaceDE w:val="0"/>
        <w:autoSpaceDN w:val="0"/>
        <w:adjustRightInd w:val="0"/>
        <w:contextualSpacing/>
        <w:rPr>
          <w:rFonts w:ascii="Arial" w:hAnsi="Arial" w:cs="Arial"/>
          <w:sz w:val="20"/>
          <w:szCs w:val="20"/>
        </w:rPr>
      </w:pPr>
    </w:p>
    <w:p w:rsidR="005502B0" w:rsidRPr="004F69D3" w:rsidRDefault="004F69D3" w:rsidP="005502B0">
      <w:pPr>
        <w:pStyle w:val="ListParagraph"/>
        <w:widowControl w:val="0"/>
        <w:autoSpaceDE w:val="0"/>
        <w:autoSpaceDN w:val="0"/>
        <w:adjustRightInd w:val="0"/>
        <w:contextualSpacing/>
        <w:rPr>
          <w:rFonts w:ascii="Arial" w:hAnsi="Arial" w:cs="Arial"/>
          <w:sz w:val="20"/>
          <w:szCs w:val="20"/>
          <w:u w:val="single"/>
        </w:rPr>
      </w:pPr>
      <w:r w:rsidRPr="004F69D3">
        <w:rPr>
          <w:rFonts w:ascii="Arial" w:hAnsi="Arial" w:cs="Arial"/>
          <w:sz w:val="20"/>
          <w:szCs w:val="20"/>
          <w:u w:val="single"/>
        </w:rPr>
        <w:t>((27 + 15) * (625 - 250)) + 191</w:t>
      </w:r>
    </w:p>
    <w:p w:rsidR="005502B0" w:rsidRDefault="005502B0" w:rsidP="005502B0">
      <w:pPr>
        <w:pStyle w:val="ListParagraph"/>
        <w:widowControl w:val="0"/>
        <w:autoSpaceDE w:val="0"/>
        <w:autoSpaceDN w:val="0"/>
        <w:adjustRightInd w:val="0"/>
        <w:contextualSpacing/>
        <w:rPr>
          <w:rFonts w:ascii="Arial" w:hAnsi="Arial" w:cs="Arial"/>
          <w:sz w:val="20"/>
          <w:szCs w:val="20"/>
        </w:rPr>
      </w:pPr>
    </w:p>
    <w:p w:rsidR="005502B0" w:rsidRPr="009C562D" w:rsidRDefault="005502B0" w:rsidP="005502B0">
      <w:pPr>
        <w:pStyle w:val="ListParagraph"/>
        <w:widowControl w:val="0"/>
        <w:autoSpaceDE w:val="0"/>
        <w:autoSpaceDN w:val="0"/>
        <w:adjustRightInd w:val="0"/>
        <w:contextualSpacing/>
        <w:rPr>
          <w:rFonts w:ascii="Arial" w:hAnsi="Arial" w:cs="Arial"/>
          <w:sz w:val="20"/>
          <w:szCs w:val="20"/>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B33789" w:rsidRDefault="00B33789" w:rsidP="005502B0">
      <w:pPr>
        <w:widowControl w:val="0"/>
        <w:autoSpaceDE w:val="0"/>
        <w:autoSpaceDN w:val="0"/>
        <w:adjustRightInd w:val="0"/>
        <w:spacing w:before="41"/>
        <w:ind w:left="102"/>
        <w:rPr>
          <w:rFonts w:ascii="Arial" w:hAnsi="Arial" w:cs="Arial"/>
          <w:b/>
          <w:bCs/>
          <w:sz w:val="22"/>
          <w:szCs w:val="22"/>
        </w:rPr>
      </w:pPr>
    </w:p>
    <w:p w:rsidR="005502B0" w:rsidRPr="00982A15" w:rsidRDefault="005502B0" w:rsidP="005502B0">
      <w:pPr>
        <w:widowControl w:val="0"/>
        <w:autoSpaceDE w:val="0"/>
        <w:autoSpaceDN w:val="0"/>
        <w:adjustRightInd w:val="0"/>
        <w:spacing w:before="41"/>
        <w:ind w:left="102"/>
        <w:rPr>
          <w:rFonts w:ascii="Arial" w:hAnsi="Arial" w:cs="Arial"/>
          <w:sz w:val="22"/>
          <w:szCs w:val="22"/>
        </w:rPr>
      </w:pPr>
      <w:r>
        <w:rPr>
          <w:rFonts w:ascii="Arial" w:hAnsi="Arial" w:cs="Arial"/>
          <w:b/>
          <w:bCs/>
          <w:sz w:val="22"/>
          <w:szCs w:val="22"/>
        </w:rPr>
        <w:lastRenderedPageBreak/>
        <w:t>5</w:t>
      </w:r>
      <w:r w:rsidRPr="00982A15">
        <w:rPr>
          <w:rFonts w:ascii="Arial" w:hAnsi="Arial" w:cs="Arial"/>
          <w:b/>
          <w:bCs/>
          <w:sz w:val="22"/>
          <w:szCs w:val="22"/>
        </w:rPr>
        <w:t>.</w:t>
      </w:r>
      <w:r>
        <w:rPr>
          <w:rFonts w:ascii="Arial" w:hAnsi="Arial" w:cs="Arial"/>
          <w:b/>
          <w:bCs/>
          <w:sz w:val="22"/>
          <w:szCs w:val="22"/>
        </w:rPr>
        <w:t>2</w:t>
      </w:r>
      <w:r w:rsidRPr="00982A15">
        <w:rPr>
          <w:rFonts w:ascii="Arial" w:hAnsi="Arial" w:cs="Arial"/>
          <w:b/>
          <w:bCs/>
          <w:sz w:val="22"/>
          <w:szCs w:val="22"/>
        </w:rPr>
        <w:t xml:space="preserve"> </w:t>
      </w:r>
      <w:r>
        <w:rPr>
          <w:rFonts w:ascii="Arial" w:hAnsi="Arial" w:cs="Arial"/>
          <w:b/>
          <w:bCs/>
          <w:spacing w:val="2"/>
          <w:sz w:val="22"/>
          <w:szCs w:val="22"/>
        </w:rPr>
        <w:t>Arithmetic</w:t>
      </w:r>
    </w:p>
    <w:p w:rsidR="005502B0" w:rsidRDefault="005502B0" w:rsidP="005502B0">
      <w:pPr>
        <w:autoSpaceDE w:val="0"/>
        <w:autoSpaceDN w:val="0"/>
        <w:adjustRightInd w:val="0"/>
        <w:spacing w:line="0" w:lineRule="atLeast"/>
        <w:jc w:val="both"/>
        <w:rPr>
          <w:rFonts w:ascii="Arial" w:hAnsi="Arial" w:cs="Arial"/>
          <w:color w:val="000000"/>
          <w:sz w:val="20"/>
          <w:szCs w:val="20"/>
        </w:rPr>
      </w:pPr>
    </w:p>
    <w:p w:rsidR="005502B0" w:rsidRDefault="005502B0" w:rsidP="005502B0">
      <w:pPr>
        <w:pStyle w:val="ListParagraph"/>
        <w:numPr>
          <w:ilvl w:val="0"/>
          <w:numId w:val="16"/>
        </w:numPr>
        <w:autoSpaceDE w:val="0"/>
        <w:autoSpaceDN w:val="0"/>
        <w:adjustRightInd w:val="0"/>
        <w:spacing w:line="0" w:lineRule="atLeast"/>
        <w:jc w:val="both"/>
        <w:rPr>
          <w:rFonts w:ascii="Arial" w:hAnsi="Arial" w:cs="Arial"/>
          <w:color w:val="000000"/>
          <w:sz w:val="20"/>
          <w:szCs w:val="20"/>
        </w:rPr>
      </w:pPr>
      <w:r>
        <w:rPr>
          <w:rFonts w:ascii="Arial" w:hAnsi="Arial" w:cs="Arial"/>
          <w:color w:val="000000"/>
          <w:sz w:val="20"/>
          <w:szCs w:val="20"/>
        </w:rPr>
        <w:t>Write your own instruction in below table and record your result.</w:t>
      </w:r>
    </w:p>
    <w:p w:rsidR="005502B0" w:rsidRDefault="005502B0" w:rsidP="005502B0">
      <w:pPr>
        <w:pStyle w:val="ListParagraph"/>
        <w:autoSpaceDE w:val="0"/>
        <w:autoSpaceDN w:val="0"/>
        <w:adjustRightInd w:val="0"/>
        <w:spacing w:line="0" w:lineRule="atLeast"/>
        <w:jc w:val="both"/>
        <w:rPr>
          <w:rFonts w:ascii="Arial" w:hAnsi="Arial" w:cs="Arial"/>
          <w:color w:val="000000"/>
          <w:sz w:val="20"/>
          <w:szCs w:val="20"/>
        </w:rPr>
      </w:pPr>
    </w:p>
    <w:p w:rsidR="005502B0" w:rsidRPr="00982A15" w:rsidRDefault="005502B0" w:rsidP="005502B0">
      <w:pPr>
        <w:widowControl w:val="0"/>
        <w:autoSpaceDE w:val="0"/>
        <w:autoSpaceDN w:val="0"/>
        <w:adjustRightInd w:val="0"/>
        <w:spacing w:line="216" w:lineRule="exact"/>
        <w:ind w:left="102"/>
        <w:rPr>
          <w:rFonts w:ascii="Arial" w:hAnsi="Arial" w:cs="Arial"/>
          <w:sz w:val="22"/>
          <w:szCs w:val="22"/>
        </w:rPr>
      </w:pPr>
    </w:p>
    <w:tbl>
      <w:tblPr>
        <w:tblW w:w="9436" w:type="dxa"/>
        <w:tblInd w:w="-5" w:type="dxa"/>
        <w:tblLayout w:type="fixed"/>
        <w:tblCellMar>
          <w:left w:w="0" w:type="dxa"/>
          <w:right w:w="0" w:type="dxa"/>
        </w:tblCellMar>
        <w:tblLook w:val="0000" w:firstRow="0" w:lastRow="0" w:firstColumn="0" w:lastColumn="0" w:noHBand="0" w:noVBand="0"/>
      </w:tblPr>
      <w:tblGrid>
        <w:gridCol w:w="2112"/>
        <w:gridCol w:w="950"/>
        <w:gridCol w:w="807"/>
        <w:gridCol w:w="811"/>
        <w:gridCol w:w="811"/>
        <w:gridCol w:w="888"/>
        <w:gridCol w:w="3057"/>
      </w:tblGrid>
      <w:tr w:rsidR="005502B0" w:rsidRPr="00982A15" w:rsidTr="009400A6">
        <w:trPr>
          <w:trHeight w:hRule="exact" w:val="240"/>
        </w:trPr>
        <w:tc>
          <w:tcPr>
            <w:tcW w:w="2112" w:type="dxa"/>
            <w:vMerge w:val="restart"/>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8" w:line="110" w:lineRule="exact"/>
              <w:rPr>
                <w:sz w:val="22"/>
                <w:szCs w:val="22"/>
              </w:rPr>
            </w:pPr>
          </w:p>
          <w:p w:rsidR="005502B0" w:rsidRPr="00982A15" w:rsidRDefault="005502B0" w:rsidP="009400A6">
            <w:pPr>
              <w:widowControl w:val="0"/>
              <w:autoSpaceDE w:val="0"/>
              <w:autoSpaceDN w:val="0"/>
              <w:adjustRightInd w:val="0"/>
              <w:ind w:left="591"/>
              <w:rPr>
                <w:sz w:val="22"/>
                <w:szCs w:val="22"/>
              </w:rPr>
            </w:pPr>
            <w:r w:rsidRPr="00982A15">
              <w:rPr>
                <w:rFonts w:ascii="Arial" w:hAnsi="Arial" w:cs="Arial"/>
                <w:spacing w:val="1"/>
                <w:w w:val="103"/>
                <w:sz w:val="22"/>
                <w:szCs w:val="22"/>
              </w:rPr>
              <w:t>I</w:t>
            </w:r>
            <w:r w:rsidRPr="00982A15">
              <w:rPr>
                <w:rFonts w:ascii="Arial" w:hAnsi="Arial" w:cs="Arial"/>
                <w:spacing w:val="2"/>
                <w:w w:val="103"/>
                <w:sz w:val="22"/>
                <w:szCs w:val="22"/>
              </w:rPr>
              <w:t>ns</w:t>
            </w:r>
            <w:r w:rsidRPr="00982A15">
              <w:rPr>
                <w:rFonts w:ascii="Arial" w:hAnsi="Arial" w:cs="Arial"/>
                <w:spacing w:val="1"/>
                <w:w w:val="103"/>
                <w:sz w:val="22"/>
                <w:szCs w:val="22"/>
              </w:rPr>
              <w:t>tr</w:t>
            </w:r>
            <w:r w:rsidRPr="00982A15">
              <w:rPr>
                <w:rFonts w:ascii="Arial" w:hAnsi="Arial" w:cs="Arial"/>
                <w:spacing w:val="2"/>
                <w:w w:val="103"/>
                <w:sz w:val="22"/>
                <w:szCs w:val="22"/>
              </w:rPr>
              <w:t>uc</w:t>
            </w:r>
            <w:r w:rsidRPr="00982A15">
              <w:rPr>
                <w:rFonts w:ascii="Arial" w:hAnsi="Arial" w:cs="Arial"/>
                <w:spacing w:val="1"/>
                <w:w w:val="103"/>
                <w:sz w:val="22"/>
                <w:szCs w:val="22"/>
              </w:rPr>
              <w:t>ti</w:t>
            </w:r>
            <w:r w:rsidRPr="00982A15">
              <w:rPr>
                <w:rFonts w:ascii="Arial" w:hAnsi="Arial" w:cs="Arial"/>
                <w:spacing w:val="2"/>
                <w:w w:val="103"/>
                <w:sz w:val="22"/>
                <w:szCs w:val="22"/>
              </w:rPr>
              <w:t>o</w:t>
            </w:r>
            <w:r w:rsidRPr="00982A15">
              <w:rPr>
                <w:rFonts w:ascii="Arial" w:hAnsi="Arial" w:cs="Arial"/>
                <w:w w:val="103"/>
                <w:sz w:val="22"/>
                <w:szCs w:val="22"/>
              </w:rPr>
              <w:t>n</w:t>
            </w:r>
          </w:p>
        </w:tc>
        <w:tc>
          <w:tcPr>
            <w:tcW w:w="4267" w:type="dxa"/>
            <w:gridSpan w:val="5"/>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935"/>
              <w:rPr>
                <w:sz w:val="22"/>
                <w:szCs w:val="22"/>
              </w:rPr>
            </w:pPr>
            <w:r w:rsidRPr="00982A15">
              <w:rPr>
                <w:rFonts w:ascii="Arial" w:hAnsi="Arial" w:cs="Arial"/>
                <w:spacing w:val="2"/>
                <w:sz w:val="22"/>
                <w:szCs w:val="22"/>
              </w:rPr>
              <w:t>Reg</w:t>
            </w:r>
            <w:r w:rsidRPr="00982A15">
              <w:rPr>
                <w:rFonts w:ascii="Arial" w:hAnsi="Arial" w:cs="Arial"/>
                <w:spacing w:val="1"/>
                <w:sz w:val="22"/>
                <w:szCs w:val="22"/>
              </w:rPr>
              <w:t>i</w:t>
            </w:r>
            <w:r w:rsidRPr="00982A15">
              <w:rPr>
                <w:rFonts w:ascii="Arial" w:hAnsi="Arial" w:cs="Arial"/>
                <w:spacing w:val="2"/>
                <w:sz w:val="22"/>
                <w:szCs w:val="22"/>
              </w:rPr>
              <w:t>s</w:t>
            </w:r>
            <w:r w:rsidRPr="00982A15">
              <w:rPr>
                <w:rFonts w:ascii="Arial" w:hAnsi="Arial" w:cs="Arial"/>
                <w:spacing w:val="1"/>
                <w:sz w:val="22"/>
                <w:szCs w:val="22"/>
              </w:rPr>
              <w:t>t</w:t>
            </w:r>
            <w:r w:rsidRPr="00982A15">
              <w:rPr>
                <w:rFonts w:ascii="Arial" w:hAnsi="Arial" w:cs="Arial"/>
                <w:spacing w:val="2"/>
                <w:sz w:val="22"/>
                <w:szCs w:val="22"/>
              </w:rPr>
              <w:t>e</w:t>
            </w:r>
            <w:r w:rsidRPr="00982A15">
              <w:rPr>
                <w:rFonts w:ascii="Arial" w:hAnsi="Arial" w:cs="Arial"/>
                <w:sz w:val="22"/>
                <w:szCs w:val="22"/>
              </w:rPr>
              <w:t>r</w:t>
            </w:r>
            <w:r w:rsidRPr="00982A15">
              <w:rPr>
                <w:rFonts w:ascii="Arial" w:hAnsi="Arial" w:cs="Arial"/>
                <w:spacing w:val="8"/>
                <w:sz w:val="22"/>
                <w:szCs w:val="22"/>
              </w:rPr>
              <w:t xml:space="preserve"> </w:t>
            </w:r>
            <w:r w:rsidRPr="00982A15">
              <w:rPr>
                <w:rFonts w:ascii="Arial" w:hAnsi="Arial" w:cs="Arial"/>
                <w:spacing w:val="2"/>
                <w:w w:val="103"/>
                <w:sz w:val="22"/>
                <w:szCs w:val="22"/>
              </w:rPr>
              <w:t>Con</w:t>
            </w:r>
            <w:r w:rsidRPr="00982A15">
              <w:rPr>
                <w:rFonts w:ascii="Arial" w:hAnsi="Arial" w:cs="Arial"/>
                <w:spacing w:val="1"/>
                <w:w w:val="103"/>
                <w:sz w:val="22"/>
                <w:szCs w:val="22"/>
              </w:rPr>
              <w:t>t</w:t>
            </w:r>
            <w:r w:rsidRPr="00982A15">
              <w:rPr>
                <w:rFonts w:ascii="Arial" w:hAnsi="Arial" w:cs="Arial"/>
                <w:spacing w:val="2"/>
                <w:w w:val="103"/>
                <w:sz w:val="22"/>
                <w:szCs w:val="22"/>
              </w:rPr>
              <w:t>en</w:t>
            </w:r>
            <w:r w:rsidRPr="00982A15">
              <w:rPr>
                <w:rFonts w:ascii="Arial" w:hAnsi="Arial" w:cs="Arial"/>
                <w:w w:val="103"/>
                <w:sz w:val="22"/>
                <w:szCs w:val="22"/>
              </w:rPr>
              <w:t>t</w:t>
            </w:r>
          </w:p>
        </w:tc>
        <w:tc>
          <w:tcPr>
            <w:tcW w:w="3057" w:type="dxa"/>
            <w:vMerge w:val="restart"/>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8" w:line="110" w:lineRule="exact"/>
              <w:rPr>
                <w:sz w:val="22"/>
                <w:szCs w:val="22"/>
              </w:rPr>
            </w:pPr>
          </w:p>
          <w:p w:rsidR="005502B0" w:rsidRPr="00982A15" w:rsidRDefault="005502B0" w:rsidP="009400A6">
            <w:pPr>
              <w:widowControl w:val="0"/>
              <w:autoSpaceDE w:val="0"/>
              <w:autoSpaceDN w:val="0"/>
              <w:adjustRightInd w:val="0"/>
              <w:ind w:left="964"/>
              <w:rPr>
                <w:sz w:val="22"/>
                <w:szCs w:val="22"/>
              </w:rPr>
            </w:pPr>
            <w:r w:rsidRPr="00982A15">
              <w:rPr>
                <w:rFonts w:ascii="Arial" w:hAnsi="Arial" w:cs="Arial"/>
                <w:spacing w:val="2"/>
                <w:sz w:val="22"/>
                <w:szCs w:val="22"/>
              </w:rPr>
              <w:t>F</w:t>
            </w:r>
            <w:r w:rsidRPr="00982A15">
              <w:rPr>
                <w:rFonts w:ascii="Arial" w:hAnsi="Arial" w:cs="Arial"/>
                <w:spacing w:val="1"/>
                <w:sz w:val="22"/>
                <w:szCs w:val="22"/>
              </w:rPr>
              <w:t>l</w:t>
            </w:r>
            <w:r w:rsidRPr="00982A15">
              <w:rPr>
                <w:rFonts w:ascii="Arial" w:hAnsi="Arial" w:cs="Arial"/>
                <w:spacing w:val="2"/>
                <w:sz w:val="22"/>
                <w:szCs w:val="22"/>
              </w:rPr>
              <w:t>a</w:t>
            </w:r>
            <w:r w:rsidRPr="00982A15">
              <w:rPr>
                <w:rFonts w:ascii="Arial" w:hAnsi="Arial" w:cs="Arial"/>
                <w:sz w:val="22"/>
                <w:szCs w:val="22"/>
              </w:rPr>
              <w:t>g</w:t>
            </w:r>
            <w:r w:rsidRPr="00982A15">
              <w:rPr>
                <w:rFonts w:ascii="Arial" w:hAnsi="Arial" w:cs="Arial"/>
                <w:spacing w:val="8"/>
                <w:sz w:val="22"/>
                <w:szCs w:val="22"/>
              </w:rPr>
              <w:t xml:space="preserve"> </w:t>
            </w:r>
            <w:r w:rsidRPr="00982A15">
              <w:rPr>
                <w:rFonts w:ascii="Arial" w:hAnsi="Arial" w:cs="Arial"/>
                <w:spacing w:val="2"/>
                <w:w w:val="103"/>
                <w:sz w:val="22"/>
                <w:szCs w:val="22"/>
              </w:rPr>
              <w:t>Reg</w:t>
            </w:r>
            <w:r w:rsidRPr="00982A15">
              <w:rPr>
                <w:rFonts w:ascii="Arial" w:hAnsi="Arial" w:cs="Arial"/>
                <w:spacing w:val="1"/>
                <w:w w:val="103"/>
                <w:sz w:val="22"/>
                <w:szCs w:val="22"/>
              </w:rPr>
              <w:t>i</w:t>
            </w:r>
            <w:r w:rsidRPr="00982A15">
              <w:rPr>
                <w:rFonts w:ascii="Arial" w:hAnsi="Arial" w:cs="Arial"/>
                <w:spacing w:val="2"/>
                <w:w w:val="103"/>
                <w:sz w:val="22"/>
                <w:szCs w:val="22"/>
              </w:rPr>
              <w:t>s</w:t>
            </w:r>
            <w:r w:rsidRPr="00982A15">
              <w:rPr>
                <w:rFonts w:ascii="Arial" w:hAnsi="Arial" w:cs="Arial"/>
                <w:spacing w:val="1"/>
                <w:w w:val="103"/>
                <w:sz w:val="22"/>
                <w:szCs w:val="22"/>
              </w:rPr>
              <w:t>t</w:t>
            </w:r>
            <w:r w:rsidRPr="00982A15">
              <w:rPr>
                <w:rFonts w:ascii="Arial" w:hAnsi="Arial" w:cs="Arial"/>
                <w:spacing w:val="2"/>
                <w:w w:val="103"/>
                <w:sz w:val="22"/>
                <w:szCs w:val="22"/>
              </w:rPr>
              <w:t>e</w:t>
            </w:r>
            <w:r w:rsidRPr="00982A15">
              <w:rPr>
                <w:rFonts w:ascii="Arial" w:hAnsi="Arial" w:cs="Arial"/>
                <w:w w:val="103"/>
                <w:sz w:val="22"/>
                <w:szCs w:val="22"/>
              </w:rPr>
              <w:t>r</w:t>
            </w:r>
          </w:p>
        </w:tc>
      </w:tr>
      <w:tr w:rsidR="005502B0" w:rsidRPr="00982A15" w:rsidTr="009400A6">
        <w:trPr>
          <w:trHeight w:hRule="exact" w:val="240"/>
        </w:trPr>
        <w:tc>
          <w:tcPr>
            <w:tcW w:w="2112" w:type="dxa"/>
            <w:vMerge/>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ind w:left="964"/>
              <w:rPr>
                <w:sz w:val="22"/>
                <w:szCs w:val="22"/>
              </w:rPr>
            </w:pPr>
          </w:p>
        </w:tc>
        <w:tc>
          <w:tcPr>
            <w:tcW w:w="950"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302" w:right="300"/>
              <w:jc w:val="center"/>
              <w:rPr>
                <w:sz w:val="22"/>
                <w:szCs w:val="22"/>
              </w:rPr>
            </w:pPr>
            <w:r w:rsidRPr="00982A15">
              <w:rPr>
                <w:rFonts w:ascii="Arial" w:hAnsi="Arial" w:cs="Arial"/>
                <w:spacing w:val="2"/>
                <w:w w:val="103"/>
                <w:sz w:val="22"/>
                <w:szCs w:val="22"/>
              </w:rPr>
              <w:t>AX</w:t>
            </w:r>
          </w:p>
        </w:tc>
        <w:tc>
          <w:tcPr>
            <w:tcW w:w="807"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59"/>
              <w:rPr>
                <w:sz w:val="22"/>
                <w:szCs w:val="22"/>
              </w:rPr>
            </w:pPr>
            <w:r w:rsidRPr="00982A15">
              <w:rPr>
                <w:rFonts w:ascii="Arial" w:hAnsi="Arial" w:cs="Arial"/>
                <w:spacing w:val="2"/>
                <w:w w:val="103"/>
                <w:sz w:val="22"/>
                <w:szCs w:val="22"/>
              </w:rPr>
              <w:t>B</w:t>
            </w:r>
            <w:r w:rsidRPr="00982A15">
              <w:rPr>
                <w:rFonts w:ascii="Arial" w:hAnsi="Arial" w:cs="Arial"/>
                <w:w w:val="103"/>
                <w:sz w:val="22"/>
                <w:szCs w:val="22"/>
              </w:rPr>
              <w:t>X</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58"/>
              <w:rPr>
                <w:rFonts w:ascii="Arial" w:hAnsi="Arial" w:cs="Arial"/>
                <w:spacing w:val="2"/>
                <w:w w:val="103"/>
                <w:sz w:val="22"/>
                <w:szCs w:val="22"/>
              </w:rPr>
            </w:pPr>
            <w:r>
              <w:rPr>
                <w:rFonts w:ascii="Arial" w:hAnsi="Arial" w:cs="Arial"/>
                <w:spacing w:val="2"/>
                <w:w w:val="103"/>
                <w:sz w:val="22"/>
                <w:szCs w:val="22"/>
              </w:rPr>
              <w:t>CX</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58"/>
              <w:rPr>
                <w:sz w:val="22"/>
                <w:szCs w:val="22"/>
              </w:rPr>
            </w:pPr>
            <w:r w:rsidRPr="00982A15">
              <w:rPr>
                <w:rFonts w:ascii="Arial" w:hAnsi="Arial" w:cs="Arial"/>
                <w:spacing w:val="2"/>
                <w:w w:val="103"/>
                <w:sz w:val="22"/>
                <w:szCs w:val="22"/>
              </w:rPr>
              <w:t>DX</w:t>
            </w:r>
          </w:p>
        </w:tc>
        <w:tc>
          <w:tcPr>
            <w:tcW w:w="888" w:type="dxa"/>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72" w:right="270"/>
              <w:jc w:val="center"/>
              <w:rPr>
                <w:sz w:val="22"/>
                <w:szCs w:val="22"/>
              </w:rPr>
            </w:pPr>
            <w:r w:rsidRPr="00982A15">
              <w:rPr>
                <w:rFonts w:ascii="Arial" w:hAnsi="Arial" w:cs="Arial"/>
                <w:spacing w:val="1"/>
                <w:w w:val="103"/>
                <w:sz w:val="22"/>
                <w:szCs w:val="22"/>
              </w:rPr>
              <w:t>IP</w:t>
            </w:r>
          </w:p>
        </w:tc>
        <w:tc>
          <w:tcPr>
            <w:tcW w:w="3057" w:type="dxa"/>
            <w:vMerge/>
            <w:tcBorders>
              <w:top w:val="single" w:sz="4" w:space="0" w:color="000000"/>
              <w:left w:val="single" w:sz="4" w:space="0" w:color="000000"/>
              <w:bottom w:val="single" w:sz="4" w:space="0" w:color="000000"/>
              <w:right w:val="single" w:sz="4" w:space="0" w:color="000000"/>
            </w:tcBorders>
          </w:tcPr>
          <w:p w:rsidR="005502B0" w:rsidRPr="00982A15" w:rsidRDefault="005502B0" w:rsidP="009400A6">
            <w:pPr>
              <w:widowControl w:val="0"/>
              <w:autoSpaceDE w:val="0"/>
              <w:autoSpaceDN w:val="0"/>
              <w:adjustRightInd w:val="0"/>
              <w:spacing w:before="3"/>
              <w:ind w:left="272" w:right="270"/>
              <w:jc w:val="center"/>
              <w:rPr>
                <w:sz w:val="22"/>
                <w:szCs w:val="22"/>
              </w:rPr>
            </w:pP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176749" w:rsidRDefault="005502B0" w:rsidP="009400A6">
            <w:pPr>
              <w:widowControl w:val="0"/>
              <w:tabs>
                <w:tab w:val="center" w:pos="1137"/>
              </w:tabs>
              <w:autoSpaceDE w:val="0"/>
              <w:autoSpaceDN w:val="0"/>
              <w:adjustRightInd w:val="0"/>
              <w:spacing w:before="60"/>
              <w:ind w:left="105"/>
            </w:pPr>
            <w:r w:rsidRPr="00176749">
              <w:rPr>
                <w:rFonts w:eastAsia="Consolas"/>
                <w:spacing w:val="1"/>
              </w:rPr>
              <w:t>O</w:t>
            </w:r>
            <w:r w:rsidRPr="00176749">
              <w:rPr>
                <w:rFonts w:eastAsia="Consolas"/>
                <w:spacing w:val="-2"/>
              </w:rPr>
              <w:t>R</w:t>
            </w:r>
            <w:r w:rsidRPr="00176749">
              <w:rPr>
                <w:rFonts w:eastAsia="Consolas"/>
              </w:rPr>
              <w:t xml:space="preserve">G </w:t>
            </w:r>
            <w:r w:rsidRPr="00176749">
              <w:rPr>
                <w:rFonts w:eastAsia="Consolas"/>
                <w:spacing w:val="-2"/>
              </w:rPr>
              <w:t>1</w:t>
            </w:r>
            <w:r w:rsidRPr="00176749">
              <w:rPr>
                <w:rFonts w:eastAsia="Consolas"/>
                <w:spacing w:val="1"/>
              </w:rPr>
              <w:t>0</w:t>
            </w:r>
            <w:r w:rsidRPr="00176749">
              <w:rPr>
                <w:rFonts w:eastAsia="Consolas"/>
                <w:spacing w:val="-2"/>
              </w:rPr>
              <w:t>0</w:t>
            </w:r>
            <w:r w:rsidRPr="00176749">
              <w:rPr>
                <w:rFonts w:eastAsia="Consolas"/>
              </w:rPr>
              <w:t>H</w:t>
            </w:r>
          </w:p>
        </w:tc>
        <w:tc>
          <w:tcPr>
            <w:tcW w:w="950"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0000</w:t>
            </w:r>
          </w:p>
        </w:tc>
        <w:tc>
          <w:tcPr>
            <w:tcW w:w="807"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0000</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0100</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NA PO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Default="000749BC" w:rsidP="009400A6">
            <w:pPr>
              <w:widowControl w:val="0"/>
              <w:autoSpaceDE w:val="0"/>
              <w:autoSpaceDN w:val="0"/>
              <w:adjustRightInd w:val="0"/>
              <w:spacing w:before="60"/>
              <w:ind w:left="105"/>
            </w:pPr>
            <w:r w:rsidRPr="00176749">
              <w:t>MOV AX,</w:t>
            </w:r>
            <w:r w:rsidR="00176749" w:rsidRPr="00176749">
              <w:t xml:space="preserve"> -7</w:t>
            </w:r>
          </w:p>
          <w:p w:rsidR="00B33789" w:rsidRPr="00176749" w:rsidRDefault="00B33789" w:rsidP="009400A6">
            <w:pPr>
              <w:widowControl w:val="0"/>
              <w:autoSpaceDE w:val="0"/>
              <w:autoSpaceDN w:val="0"/>
              <w:adjustRightInd w:val="0"/>
              <w:spacing w:before="60"/>
              <w:ind w:left="105"/>
            </w:pPr>
          </w:p>
          <w:p w:rsidR="000749BC" w:rsidRPr="00176749" w:rsidRDefault="000749BC" w:rsidP="009400A6">
            <w:pPr>
              <w:widowControl w:val="0"/>
              <w:autoSpaceDE w:val="0"/>
              <w:autoSpaceDN w:val="0"/>
              <w:adjustRightInd w:val="0"/>
              <w:spacing w:before="60"/>
              <w:ind w:left="105"/>
            </w:pPr>
          </w:p>
        </w:tc>
        <w:tc>
          <w:tcPr>
            <w:tcW w:w="950"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FFF9</w:t>
            </w:r>
          </w:p>
        </w:tc>
        <w:tc>
          <w:tcPr>
            <w:tcW w:w="807"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0000</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0103</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NA PO NC</w:t>
            </w:r>
          </w:p>
        </w:tc>
      </w:tr>
      <w:tr w:rsidR="005502B0" w:rsidRPr="00982A15" w:rsidTr="003E09B0">
        <w:trPr>
          <w:trHeight w:hRule="exact" w:val="581"/>
        </w:trPr>
        <w:tc>
          <w:tcPr>
            <w:tcW w:w="2112" w:type="dxa"/>
            <w:tcBorders>
              <w:top w:val="single" w:sz="4" w:space="0" w:color="000000"/>
              <w:left w:val="single" w:sz="4" w:space="0" w:color="000000"/>
              <w:bottom w:val="single" w:sz="4" w:space="0" w:color="000000"/>
              <w:right w:val="single" w:sz="4" w:space="0" w:color="000000"/>
            </w:tcBorders>
          </w:tcPr>
          <w:p w:rsidR="005502B0" w:rsidRPr="00176749" w:rsidRDefault="000749BC" w:rsidP="009400A6">
            <w:pPr>
              <w:widowControl w:val="0"/>
              <w:autoSpaceDE w:val="0"/>
              <w:autoSpaceDN w:val="0"/>
              <w:adjustRightInd w:val="0"/>
              <w:spacing w:before="60"/>
              <w:ind w:left="105"/>
            </w:pPr>
            <w:r w:rsidRPr="00176749">
              <w:t xml:space="preserve">MOV </w:t>
            </w:r>
            <w:r w:rsidR="00176749" w:rsidRPr="00176749">
              <w:t>BX, 64</w:t>
            </w:r>
          </w:p>
        </w:tc>
        <w:tc>
          <w:tcPr>
            <w:tcW w:w="950"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FFF9</w:t>
            </w:r>
          </w:p>
        </w:tc>
        <w:tc>
          <w:tcPr>
            <w:tcW w:w="807"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0040</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0106</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NA PO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176749" w:rsidRDefault="00176749" w:rsidP="009400A6">
            <w:pPr>
              <w:widowControl w:val="0"/>
              <w:autoSpaceDE w:val="0"/>
              <w:autoSpaceDN w:val="0"/>
              <w:adjustRightInd w:val="0"/>
              <w:spacing w:before="60"/>
              <w:ind w:left="105"/>
            </w:pPr>
            <w:r w:rsidRPr="00176749">
              <w:t>SUB BX, 49</w:t>
            </w:r>
          </w:p>
        </w:tc>
        <w:tc>
          <w:tcPr>
            <w:tcW w:w="950"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FFF9</w:t>
            </w:r>
          </w:p>
        </w:tc>
        <w:tc>
          <w:tcPr>
            <w:tcW w:w="807"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0000</w:t>
            </w:r>
          </w:p>
        </w:tc>
        <w:tc>
          <w:tcPr>
            <w:tcW w:w="888"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0109</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NA PO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176749" w:rsidRDefault="00176749" w:rsidP="009400A6">
            <w:pPr>
              <w:widowControl w:val="0"/>
              <w:tabs>
                <w:tab w:val="center" w:pos="1137"/>
              </w:tabs>
              <w:autoSpaceDE w:val="0"/>
              <w:autoSpaceDN w:val="0"/>
              <w:adjustRightInd w:val="0"/>
              <w:spacing w:before="60"/>
              <w:ind w:left="105"/>
            </w:pPr>
            <w:r w:rsidRPr="00176749">
              <w:t>MUL BX</w:t>
            </w:r>
          </w:p>
        </w:tc>
        <w:tc>
          <w:tcPr>
            <w:tcW w:w="950"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FF97</w:t>
            </w:r>
          </w:p>
        </w:tc>
        <w:tc>
          <w:tcPr>
            <w:tcW w:w="807"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000E</w:t>
            </w:r>
          </w:p>
        </w:tc>
        <w:tc>
          <w:tcPr>
            <w:tcW w:w="888"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010B</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AC PE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176749" w:rsidRDefault="00176749" w:rsidP="009400A6">
            <w:pPr>
              <w:widowControl w:val="0"/>
              <w:autoSpaceDE w:val="0"/>
              <w:autoSpaceDN w:val="0"/>
              <w:adjustRightInd w:val="0"/>
              <w:spacing w:before="60"/>
              <w:ind w:left="105"/>
            </w:pPr>
            <w:r w:rsidRPr="00176749">
              <w:t>ADD AX,53</w:t>
            </w:r>
          </w:p>
        </w:tc>
        <w:tc>
          <w:tcPr>
            <w:tcW w:w="950"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FFCC</w:t>
            </w:r>
          </w:p>
        </w:tc>
        <w:tc>
          <w:tcPr>
            <w:tcW w:w="807"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000E</w:t>
            </w:r>
          </w:p>
        </w:tc>
        <w:tc>
          <w:tcPr>
            <w:tcW w:w="888" w:type="dxa"/>
            <w:tcBorders>
              <w:top w:val="single" w:sz="4" w:space="0" w:color="000000"/>
              <w:left w:val="single" w:sz="4" w:space="0" w:color="000000"/>
              <w:bottom w:val="single" w:sz="4" w:space="0" w:color="000000"/>
              <w:right w:val="single" w:sz="4" w:space="0" w:color="000000"/>
            </w:tcBorders>
          </w:tcPr>
          <w:p w:rsidR="005502B0" w:rsidRPr="00982A15" w:rsidRDefault="00176749" w:rsidP="009400A6">
            <w:pPr>
              <w:widowControl w:val="0"/>
              <w:autoSpaceDE w:val="0"/>
              <w:autoSpaceDN w:val="0"/>
              <w:adjustRightInd w:val="0"/>
              <w:jc w:val="center"/>
              <w:rPr>
                <w:sz w:val="22"/>
                <w:szCs w:val="22"/>
              </w:rPr>
            </w:pPr>
            <w:r>
              <w:rPr>
                <w:sz w:val="22"/>
                <w:szCs w:val="22"/>
              </w:rPr>
              <w:t>010E</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PL NZ NA PE NC</w:t>
            </w:r>
          </w:p>
        </w:tc>
      </w:tr>
      <w:tr w:rsidR="005502B0" w:rsidRPr="00982A15" w:rsidTr="009400A6">
        <w:trPr>
          <w:trHeight w:hRule="exact" w:val="528"/>
        </w:trPr>
        <w:tc>
          <w:tcPr>
            <w:tcW w:w="2112" w:type="dxa"/>
            <w:tcBorders>
              <w:top w:val="single" w:sz="4" w:space="0" w:color="000000"/>
              <w:left w:val="single" w:sz="4" w:space="0" w:color="000000"/>
              <w:bottom w:val="single" w:sz="4" w:space="0" w:color="000000"/>
              <w:right w:val="single" w:sz="4" w:space="0" w:color="000000"/>
            </w:tcBorders>
          </w:tcPr>
          <w:p w:rsidR="005502B0" w:rsidRPr="00176749" w:rsidRDefault="00176749" w:rsidP="009400A6">
            <w:pPr>
              <w:widowControl w:val="0"/>
              <w:autoSpaceDE w:val="0"/>
              <w:autoSpaceDN w:val="0"/>
              <w:adjustRightInd w:val="0"/>
              <w:spacing w:before="60"/>
              <w:ind w:left="105"/>
              <w:rPr>
                <w:sz w:val="20"/>
                <w:szCs w:val="20"/>
              </w:rPr>
            </w:pPr>
            <w:r w:rsidRPr="00176749">
              <w:rPr>
                <w:szCs w:val="20"/>
              </w:rPr>
              <w:t>RET</w:t>
            </w:r>
          </w:p>
        </w:tc>
        <w:tc>
          <w:tcPr>
            <w:tcW w:w="950" w:type="dxa"/>
            <w:tcBorders>
              <w:top w:val="single" w:sz="4" w:space="0" w:color="000000"/>
              <w:left w:val="single" w:sz="4" w:space="0" w:color="000000"/>
              <w:bottom w:val="single" w:sz="4" w:space="0" w:color="000000"/>
              <w:right w:val="single" w:sz="4" w:space="0" w:color="000000"/>
            </w:tcBorders>
          </w:tcPr>
          <w:p w:rsidR="005502B0" w:rsidRPr="00982A15" w:rsidRDefault="00567471" w:rsidP="009400A6">
            <w:pPr>
              <w:widowControl w:val="0"/>
              <w:autoSpaceDE w:val="0"/>
              <w:autoSpaceDN w:val="0"/>
              <w:adjustRightInd w:val="0"/>
              <w:jc w:val="center"/>
              <w:rPr>
                <w:sz w:val="22"/>
                <w:szCs w:val="22"/>
              </w:rPr>
            </w:pPr>
            <w:r>
              <w:rPr>
                <w:sz w:val="22"/>
                <w:szCs w:val="22"/>
              </w:rPr>
              <w:t>FFCC</w:t>
            </w:r>
          </w:p>
        </w:tc>
        <w:tc>
          <w:tcPr>
            <w:tcW w:w="807" w:type="dxa"/>
            <w:tcBorders>
              <w:top w:val="single" w:sz="4" w:space="0" w:color="000000"/>
              <w:left w:val="single" w:sz="4" w:space="0" w:color="000000"/>
              <w:bottom w:val="single" w:sz="4" w:space="0" w:color="000000"/>
              <w:right w:val="single" w:sz="4" w:space="0" w:color="000000"/>
            </w:tcBorders>
          </w:tcPr>
          <w:p w:rsidR="005502B0" w:rsidRPr="00982A15" w:rsidRDefault="00567471"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567471" w:rsidP="009400A6">
            <w:pPr>
              <w:widowControl w:val="0"/>
              <w:autoSpaceDE w:val="0"/>
              <w:autoSpaceDN w:val="0"/>
              <w:adjustRightInd w:val="0"/>
              <w:jc w:val="center"/>
              <w:rPr>
                <w:sz w:val="22"/>
                <w:szCs w:val="22"/>
              </w:rPr>
            </w:pPr>
            <w:r>
              <w:rPr>
                <w:sz w:val="22"/>
                <w:szCs w:val="22"/>
              </w:rPr>
              <w:t>000F</w:t>
            </w:r>
          </w:p>
        </w:tc>
        <w:tc>
          <w:tcPr>
            <w:tcW w:w="811" w:type="dxa"/>
            <w:tcBorders>
              <w:top w:val="single" w:sz="4" w:space="0" w:color="000000"/>
              <w:left w:val="single" w:sz="4" w:space="0" w:color="000000"/>
              <w:bottom w:val="single" w:sz="4" w:space="0" w:color="000000"/>
              <w:right w:val="single" w:sz="4" w:space="0" w:color="000000"/>
            </w:tcBorders>
          </w:tcPr>
          <w:p w:rsidR="005502B0" w:rsidRPr="00982A15" w:rsidRDefault="00567471" w:rsidP="009400A6">
            <w:pPr>
              <w:widowControl w:val="0"/>
              <w:autoSpaceDE w:val="0"/>
              <w:autoSpaceDN w:val="0"/>
              <w:adjustRightInd w:val="0"/>
              <w:jc w:val="center"/>
              <w:rPr>
                <w:sz w:val="22"/>
                <w:szCs w:val="22"/>
              </w:rPr>
            </w:pPr>
            <w:r>
              <w:rPr>
                <w:sz w:val="22"/>
                <w:szCs w:val="22"/>
              </w:rPr>
              <w:t>000E</w:t>
            </w:r>
          </w:p>
        </w:tc>
        <w:tc>
          <w:tcPr>
            <w:tcW w:w="888" w:type="dxa"/>
            <w:tcBorders>
              <w:top w:val="single" w:sz="4" w:space="0" w:color="000000"/>
              <w:left w:val="single" w:sz="4" w:space="0" w:color="000000"/>
              <w:bottom w:val="single" w:sz="4" w:space="0" w:color="000000"/>
              <w:right w:val="single" w:sz="4" w:space="0" w:color="000000"/>
            </w:tcBorders>
          </w:tcPr>
          <w:p w:rsidR="005502B0" w:rsidRPr="00982A15" w:rsidRDefault="00567471" w:rsidP="009400A6">
            <w:pPr>
              <w:widowControl w:val="0"/>
              <w:autoSpaceDE w:val="0"/>
              <w:autoSpaceDN w:val="0"/>
              <w:adjustRightInd w:val="0"/>
              <w:jc w:val="center"/>
              <w:rPr>
                <w:sz w:val="22"/>
                <w:szCs w:val="22"/>
              </w:rPr>
            </w:pPr>
            <w:r>
              <w:rPr>
                <w:sz w:val="22"/>
                <w:szCs w:val="22"/>
              </w:rPr>
              <w:t>0000</w:t>
            </w:r>
          </w:p>
        </w:tc>
        <w:tc>
          <w:tcPr>
            <w:tcW w:w="3057" w:type="dxa"/>
            <w:tcBorders>
              <w:top w:val="single" w:sz="4" w:space="0" w:color="000000"/>
              <w:left w:val="single" w:sz="4" w:space="0" w:color="000000"/>
              <w:bottom w:val="single" w:sz="4" w:space="0" w:color="000000"/>
              <w:right w:val="single" w:sz="4" w:space="0" w:color="000000"/>
            </w:tcBorders>
          </w:tcPr>
          <w:p w:rsidR="005502B0" w:rsidRPr="00982A15" w:rsidRDefault="00395635" w:rsidP="009400A6">
            <w:pPr>
              <w:widowControl w:val="0"/>
              <w:autoSpaceDE w:val="0"/>
              <w:autoSpaceDN w:val="0"/>
              <w:adjustRightInd w:val="0"/>
              <w:jc w:val="center"/>
              <w:rPr>
                <w:sz w:val="22"/>
                <w:szCs w:val="22"/>
              </w:rPr>
            </w:pPr>
            <w:r>
              <w:rPr>
                <w:sz w:val="22"/>
                <w:szCs w:val="22"/>
              </w:rPr>
              <w:t>NV UP E</w:t>
            </w:r>
            <w:r w:rsidR="005502B0" w:rsidRPr="00982A15">
              <w:rPr>
                <w:sz w:val="22"/>
                <w:szCs w:val="22"/>
              </w:rPr>
              <w:t>I NG NZ NA PO NC</w:t>
            </w:r>
          </w:p>
        </w:tc>
      </w:tr>
    </w:tbl>
    <w:p w:rsidR="005502B0" w:rsidRDefault="005502B0" w:rsidP="005502B0">
      <w:pPr>
        <w:autoSpaceDE w:val="0"/>
        <w:autoSpaceDN w:val="0"/>
        <w:adjustRightInd w:val="0"/>
        <w:spacing w:line="0" w:lineRule="atLeast"/>
        <w:jc w:val="both"/>
        <w:rPr>
          <w:rFonts w:ascii="Arial" w:hAnsi="Arial" w:cs="Arial"/>
          <w:color w:val="000000"/>
          <w:sz w:val="20"/>
          <w:szCs w:val="20"/>
        </w:rPr>
      </w:pPr>
    </w:p>
    <w:p w:rsidR="005502B0" w:rsidRDefault="005502B0" w:rsidP="005502B0">
      <w:pPr>
        <w:autoSpaceDE w:val="0"/>
        <w:autoSpaceDN w:val="0"/>
        <w:adjustRightInd w:val="0"/>
        <w:spacing w:line="0" w:lineRule="atLeast"/>
        <w:jc w:val="center"/>
        <w:rPr>
          <w:rFonts w:ascii="Arial" w:hAnsi="Arial" w:cs="Arial"/>
          <w:color w:val="000000"/>
          <w:sz w:val="20"/>
          <w:szCs w:val="20"/>
        </w:rPr>
      </w:pPr>
      <w:r w:rsidRPr="00552B89">
        <w:rPr>
          <w:rFonts w:ascii="Arial" w:hAnsi="Arial" w:cs="Arial"/>
          <w:b/>
          <w:color w:val="000000"/>
          <w:sz w:val="20"/>
          <w:szCs w:val="20"/>
        </w:rPr>
        <w:t xml:space="preserve">Table </w:t>
      </w:r>
      <w:r>
        <w:rPr>
          <w:rFonts w:ascii="Arial" w:hAnsi="Arial" w:cs="Arial"/>
          <w:b/>
          <w:color w:val="000000"/>
          <w:sz w:val="20"/>
          <w:szCs w:val="20"/>
        </w:rPr>
        <w:t>2</w:t>
      </w:r>
      <w:r>
        <w:rPr>
          <w:rFonts w:ascii="Arial" w:hAnsi="Arial" w:cs="Arial"/>
          <w:color w:val="000000"/>
          <w:sz w:val="20"/>
          <w:szCs w:val="20"/>
        </w:rPr>
        <w:t>: Registers value</w:t>
      </w:r>
    </w:p>
    <w:p w:rsidR="00395635" w:rsidRDefault="00395635" w:rsidP="005502B0">
      <w:pPr>
        <w:autoSpaceDE w:val="0"/>
        <w:autoSpaceDN w:val="0"/>
        <w:adjustRightInd w:val="0"/>
        <w:spacing w:line="0" w:lineRule="atLeast"/>
        <w:jc w:val="center"/>
        <w:rPr>
          <w:rFonts w:ascii="Arial" w:hAnsi="Arial" w:cs="Arial"/>
          <w:color w:val="000000"/>
          <w:sz w:val="20"/>
          <w:szCs w:val="20"/>
        </w:rPr>
      </w:pPr>
    </w:p>
    <w:p w:rsidR="00395635" w:rsidRPr="00395635" w:rsidRDefault="00395635" w:rsidP="00395635">
      <w:pPr>
        <w:autoSpaceDE w:val="0"/>
        <w:autoSpaceDN w:val="0"/>
        <w:adjustRightInd w:val="0"/>
        <w:spacing w:line="0" w:lineRule="atLeast"/>
        <w:rPr>
          <w:rFonts w:ascii="Arial" w:hAnsi="Arial" w:cs="Arial"/>
          <w:color w:val="000000"/>
          <w:sz w:val="20"/>
          <w:szCs w:val="20"/>
        </w:rPr>
      </w:pPr>
      <w:r>
        <w:rPr>
          <w:rFonts w:ascii="Arial" w:hAnsi="Arial" w:cs="Arial"/>
          <w:color w:val="000000"/>
          <w:sz w:val="20"/>
          <w:szCs w:val="20"/>
        </w:rPr>
        <w:t>(iii).</w:t>
      </w:r>
      <w:r w:rsidRPr="00395635">
        <w:rPr>
          <w:color w:val="000000"/>
          <w:sz w:val="20"/>
          <w:szCs w:val="20"/>
        </w:rPr>
        <w:t xml:space="preserve"> </w:t>
      </w:r>
      <w:r w:rsidRPr="00395635">
        <w:rPr>
          <w:b/>
          <w:color w:val="000000"/>
          <w:sz w:val="28"/>
          <w:szCs w:val="20"/>
        </w:rPr>
        <w:t>Explanation</w:t>
      </w:r>
    </w:p>
    <w:p w:rsidR="00B33789" w:rsidRPr="003E09B0" w:rsidRDefault="00B33789" w:rsidP="005502B0">
      <w:pPr>
        <w:autoSpaceDE w:val="0"/>
        <w:autoSpaceDN w:val="0"/>
        <w:adjustRightInd w:val="0"/>
        <w:spacing w:line="0" w:lineRule="atLeast"/>
        <w:jc w:val="center"/>
        <w:rPr>
          <w:rFonts w:ascii="Arial" w:hAnsi="Arial" w:cs="Arial"/>
          <w:color w:val="000000"/>
          <w:sz w:val="28"/>
          <w:szCs w:val="20"/>
        </w:rPr>
      </w:pPr>
    </w:p>
    <w:p w:rsidR="003E09B0" w:rsidRPr="003E09B0" w:rsidRDefault="00B33789" w:rsidP="003E09B0">
      <w:pPr>
        <w:pStyle w:val="ListParagraph"/>
        <w:numPr>
          <w:ilvl w:val="0"/>
          <w:numId w:val="19"/>
        </w:numPr>
        <w:autoSpaceDE w:val="0"/>
        <w:autoSpaceDN w:val="0"/>
        <w:adjustRightInd w:val="0"/>
        <w:spacing w:line="0" w:lineRule="atLeast"/>
        <w:rPr>
          <w:color w:val="000000"/>
          <w:sz w:val="28"/>
          <w:szCs w:val="20"/>
        </w:rPr>
      </w:pPr>
      <w:r w:rsidRPr="003E09B0">
        <w:rPr>
          <w:color w:val="000000"/>
          <w:sz w:val="28"/>
          <w:szCs w:val="20"/>
        </w:rPr>
        <w:t>First,</w:t>
      </w:r>
      <w:r w:rsidR="003E09B0" w:rsidRPr="003E09B0">
        <w:rPr>
          <w:color w:val="000000"/>
          <w:sz w:val="28"/>
          <w:szCs w:val="20"/>
        </w:rPr>
        <w:t xml:space="preserve"> </w:t>
      </w:r>
      <w:r w:rsidRPr="003E09B0">
        <w:rPr>
          <w:color w:val="000000"/>
          <w:sz w:val="28"/>
          <w:szCs w:val="20"/>
        </w:rPr>
        <w:t>move -7(</w:t>
      </w:r>
      <w:proofErr w:type="spellStart"/>
      <w:r w:rsidRPr="003E09B0">
        <w:rPr>
          <w:color w:val="000000"/>
          <w:sz w:val="28"/>
          <w:szCs w:val="20"/>
        </w:rPr>
        <w:t>dec</w:t>
      </w:r>
      <w:proofErr w:type="spellEnd"/>
      <w:r w:rsidRPr="003E09B0">
        <w:rPr>
          <w:color w:val="000000"/>
          <w:sz w:val="28"/>
          <w:szCs w:val="20"/>
        </w:rPr>
        <w:t>) to AX register.</w:t>
      </w:r>
    </w:p>
    <w:p w:rsidR="003E09B0" w:rsidRDefault="003E09B0" w:rsidP="00B33789">
      <w:pPr>
        <w:autoSpaceDE w:val="0"/>
        <w:autoSpaceDN w:val="0"/>
        <w:adjustRightInd w:val="0"/>
        <w:spacing w:line="0" w:lineRule="atLeast"/>
        <w:rPr>
          <w:color w:val="000000"/>
          <w:sz w:val="28"/>
          <w:szCs w:val="20"/>
        </w:rPr>
      </w:pPr>
      <w:r>
        <w:rPr>
          <w:color w:val="000000"/>
          <w:sz w:val="28"/>
          <w:szCs w:val="20"/>
        </w:rPr>
        <w:t xml:space="preserve"> </w:t>
      </w:r>
    </w:p>
    <w:p w:rsidR="003E09B0" w:rsidRPr="003E09B0" w:rsidRDefault="00B33789" w:rsidP="003E09B0">
      <w:pPr>
        <w:pStyle w:val="ListParagraph"/>
        <w:numPr>
          <w:ilvl w:val="0"/>
          <w:numId w:val="19"/>
        </w:numPr>
        <w:autoSpaceDE w:val="0"/>
        <w:autoSpaceDN w:val="0"/>
        <w:adjustRightInd w:val="0"/>
        <w:spacing w:line="0" w:lineRule="atLeast"/>
        <w:rPr>
          <w:color w:val="000000"/>
          <w:sz w:val="28"/>
          <w:szCs w:val="20"/>
        </w:rPr>
      </w:pPr>
      <w:r w:rsidRPr="003E09B0">
        <w:rPr>
          <w:color w:val="000000"/>
          <w:sz w:val="28"/>
          <w:szCs w:val="20"/>
        </w:rPr>
        <w:t>Then move 64(</w:t>
      </w:r>
      <w:proofErr w:type="spellStart"/>
      <w:r w:rsidRPr="003E09B0">
        <w:rPr>
          <w:color w:val="000000"/>
          <w:sz w:val="28"/>
          <w:szCs w:val="20"/>
        </w:rPr>
        <w:t>dec</w:t>
      </w:r>
      <w:proofErr w:type="spellEnd"/>
      <w:r w:rsidRPr="003E09B0">
        <w:rPr>
          <w:color w:val="000000"/>
          <w:sz w:val="28"/>
          <w:szCs w:val="20"/>
        </w:rPr>
        <w:t>) to BX register.</w:t>
      </w:r>
    </w:p>
    <w:p w:rsidR="003E09B0" w:rsidRDefault="003E09B0" w:rsidP="00B33789">
      <w:pPr>
        <w:autoSpaceDE w:val="0"/>
        <w:autoSpaceDN w:val="0"/>
        <w:adjustRightInd w:val="0"/>
        <w:spacing w:line="0" w:lineRule="atLeast"/>
        <w:rPr>
          <w:color w:val="000000"/>
          <w:sz w:val="28"/>
          <w:szCs w:val="20"/>
        </w:rPr>
      </w:pPr>
    </w:p>
    <w:p w:rsidR="003E09B0" w:rsidRPr="003E09B0" w:rsidRDefault="00B33789" w:rsidP="003E09B0">
      <w:pPr>
        <w:pStyle w:val="ListParagraph"/>
        <w:numPr>
          <w:ilvl w:val="0"/>
          <w:numId w:val="19"/>
        </w:numPr>
        <w:autoSpaceDE w:val="0"/>
        <w:autoSpaceDN w:val="0"/>
        <w:adjustRightInd w:val="0"/>
        <w:spacing w:line="0" w:lineRule="atLeast"/>
        <w:rPr>
          <w:color w:val="000000"/>
          <w:sz w:val="28"/>
          <w:szCs w:val="20"/>
        </w:rPr>
      </w:pPr>
      <w:r w:rsidRPr="003E09B0">
        <w:rPr>
          <w:color w:val="000000"/>
          <w:sz w:val="28"/>
          <w:szCs w:val="20"/>
        </w:rPr>
        <w:t>After that,</w:t>
      </w:r>
      <w:r w:rsidR="003E09B0" w:rsidRPr="003E09B0">
        <w:rPr>
          <w:color w:val="000000"/>
          <w:sz w:val="28"/>
          <w:szCs w:val="20"/>
        </w:rPr>
        <w:t xml:space="preserve"> </w:t>
      </w:r>
      <w:r w:rsidRPr="003E09B0">
        <w:rPr>
          <w:color w:val="000000"/>
          <w:sz w:val="28"/>
          <w:szCs w:val="20"/>
        </w:rPr>
        <w:t xml:space="preserve">the value in BX register </w:t>
      </w:r>
      <w:proofErr w:type="spellStart"/>
      <w:r w:rsidRPr="003E09B0">
        <w:rPr>
          <w:color w:val="000000"/>
          <w:sz w:val="28"/>
          <w:szCs w:val="20"/>
        </w:rPr>
        <w:t>substract</w:t>
      </w:r>
      <w:proofErr w:type="spellEnd"/>
      <w:r w:rsidRPr="003E09B0">
        <w:rPr>
          <w:color w:val="000000"/>
          <w:sz w:val="28"/>
          <w:szCs w:val="20"/>
        </w:rPr>
        <w:t xml:space="preserve"> with 49 which is</w:t>
      </w:r>
      <w:r w:rsidR="003E09B0" w:rsidRPr="003E09B0">
        <w:rPr>
          <w:color w:val="000000"/>
          <w:sz w:val="28"/>
          <w:szCs w:val="20"/>
        </w:rPr>
        <w:t xml:space="preserve"> 64 - 49 </w:t>
      </w:r>
      <w:proofErr w:type="gramStart"/>
      <w:r w:rsidR="003E09B0" w:rsidRPr="003E09B0">
        <w:rPr>
          <w:color w:val="000000"/>
          <w:sz w:val="28"/>
          <w:szCs w:val="20"/>
        </w:rPr>
        <w:t xml:space="preserve">= </w:t>
      </w:r>
      <w:r w:rsidRPr="003E09B0">
        <w:rPr>
          <w:color w:val="000000"/>
          <w:sz w:val="28"/>
          <w:szCs w:val="20"/>
        </w:rPr>
        <w:t xml:space="preserve"> 15</w:t>
      </w:r>
      <w:proofErr w:type="gramEnd"/>
      <w:r w:rsidRPr="003E09B0">
        <w:rPr>
          <w:color w:val="000000"/>
          <w:sz w:val="28"/>
          <w:szCs w:val="20"/>
        </w:rPr>
        <w:t>(</w:t>
      </w:r>
      <w:proofErr w:type="spellStart"/>
      <w:r w:rsidRPr="003E09B0">
        <w:rPr>
          <w:color w:val="000000"/>
          <w:sz w:val="28"/>
          <w:szCs w:val="20"/>
        </w:rPr>
        <w:t>dec</w:t>
      </w:r>
      <w:proofErr w:type="spellEnd"/>
      <w:r w:rsidRPr="003E09B0">
        <w:rPr>
          <w:color w:val="000000"/>
          <w:sz w:val="28"/>
          <w:szCs w:val="20"/>
        </w:rPr>
        <w:t>) and store in BX register.</w:t>
      </w:r>
    </w:p>
    <w:p w:rsidR="003E09B0" w:rsidRDefault="003E09B0" w:rsidP="00B33789">
      <w:pPr>
        <w:autoSpaceDE w:val="0"/>
        <w:autoSpaceDN w:val="0"/>
        <w:adjustRightInd w:val="0"/>
        <w:spacing w:line="0" w:lineRule="atLeast"/>
        <w:rPr>
          <w:color w:val="000000"/>
          <w:sz w:val="28"/>
          <w:szCs w:val="20"/>
        </w:rPr>
      </w:pPr>
      <w:bookmarkStart w:id="2" w:name="_GoBack"/>
      <w:bookmarkEnd w:id="2"/>
    </w:p>
    <w:p w:rsidR="003E09B0" w:rsidRPr="003E09B0" w:rsidRDefault="00B33789" w:rsidP="003E09B0">
      <w:pPr>
        <w:pStyle w:val="ListParagraph"/>
        <w:numPr>
          <w:ilvl w:val="0"/>
          <w:numId w:val="19"/>
        </w:numPr>
        <w:autoSpaceDE w:val="0"/>
        <w:autoSpaceDN w:val="0"/>
        <w:adjustRightInd w:val="0"/>
        <w:spacing w:line="0" w:lineRule="atLeast"/>
        <w:rPr>
          <w:color w:val="000000"/>
          <w:sz w:val="28"/>
          <w:szCs w:val="20"/>
        </w:rPr>
      </w:pPr>
      <w:r w:rsidRPr="003E09B0">
        <w:rPr>
          <w:color w:val="000000"/>
          <w:sz w:val="28"/>
          <w:szCs w:val="20"/>
        </w:rPr>
        <w:t>The value in BX register multiply with value in AX register which is 15</w:t>
      </w:r>
      <w:r w:rsidR="003E09B0" w:rsidRPr="003E09B0">
        <w:rPr>
          <w:color w:val="000000"/>
          <w:sz w:val="28"/>
          <w:szCs w:val="20"/>
        </w:rPr>
        <w:t xml:space="preserve"> </w:t>
      </w:r>
      <w:r w:rsidRPr="003E09B0">
        <w:rPr>
          <w:color w:val="000000"/>
          <w:sz w:val="28"/>
          <w:szCs w:val="20"/>
        </w:rPr>
        <w:t>*</w:t>
      </w:r>
      <w:r w:rsidR="003E09B0" w:rsidRPr="003E09B0">
        <w:rPr>
          <w:color w:val="000000"/>
          <w:sz w:val="28"/>
          <w:szCs w:val="20"/>
        </w:rPr>
        <w:t xml:space="preserve"> </w:t>
      </w:r>
      <w:r w:rsidRPr="003E09B0">
        <w:rPr>
          <w:color w:val="000000"/>
          <w:sz w:val="28"/>
          <w:szCs w:val="20"/>
        </w:rPr>
        <w:t xml:space="preserve">-7 = </w:t>
      </w:r>
      <w:r w:rsidR="003E09B0" w:rsidRPr="003E09B0">
        <w:rPr>
          <w:color w:val="000000"/>
          <w:sz w:val="28"/>
          <w:szCs w:val="20"/>
        </w:rPr>
        <w:t>-105</w:t>
      </w:r>
      <w:r w:rsidRPr="003E09B0">
        <w:rPr>
          <w:color w:val="000000"/>
          <w:sz w:val="28"/>
          <w:szCs w:val="20"/>
        </w:rPr>
        <w:t>(</w:t>
      </w:r>
      <w:proofErr w:type="spellStart"/>
      <w:r w:rsidRPr="003E09B0">
        <w:rPr>
          <w:color w:val="000000"/>
          <w:sz w:val="28"/>
          <w:szCs w:val="20"/>
        </w:rPr>
        <w:t>dec</w:t>
      </w:r>
      <w:proofErr w:type="spellEnd"/>
      <w:r w:rsidRPr="003E09B0">
        <w:rPr>
          <w:color w:val="000000"/>
          <w:sz w:val="28"/>
          <w:szCs w:val="20"/>
        </w:rPr>
        <w:t>) and store in AX register.</w:t>
      </w:r>
    </w:p>
    <w:p w:rsidR="003E09B0" w:rsidRDefault="003E09B0" w:rsidP="00B33789">
      <w:pPr>
        <w:autoSpaceDE w:val="0"/>
        <w:autoSpaceDN w:val="0"/>
        <w:adjustRightInd w:val="0"/>
        <w:spacing w:line="0" w:lineRule="atLeast"/>
        <w:rPr>
          <w:color w:val="000000"/>
          <w:sz w:val="28"/>
          <w:szCs w:val="20"/>
        </w:rPr>
      </w:pPr>
    </w:p>
    <w:p w:rsidR="00B33789" w:rsidRPr="003E09B0" w:rsidRDefault="00B33789" w:rsidP="003E09B0">
      <w:pPr>
        <w:pStyle w:val="ListParagraph"/>
        <w:numPr>
          <w:ilvl w:val="0"/>
          <w:numId w:val="19"/>
        </w:numPr>
        <w:autoSpaceDE w:val="0"/>
        <w:autoSpaceDN w:val="0"/>
        <w:adjustRightInd w:val="0"/>
        <w:spacing w:line="0" w:lineRule="atLeast"/>
        <w:rPr>
          <w:color w:val="000000"/>
          <w:sz w:val="28"/>
          <w:szCs w:val="20"/>
        </w:rPr>
      </w:pPr>
      <w:r w:rsidRPr="003E09B0">
        <w:rPr>
          <w:color w:val="000000"/>
          <w:sz w:val="28"/>
          <w:szCs w:val="20"/>
        </w:rPr>
        <w:t>Lastly,</w:t>
      </w:r>
      <w:r w:rsidR="003E09B0" w:rsidRPr="003E09B0">
        <w:rPr>
          <w:color w:val="000000"/>
          <w:sz w:val="28"/>
          <w:szCs w:val="20"/>
        </w:rPr>
        <w:t xml:space="preserve"> </w:t>
      </w:r>
      <w:r w:rsidRPr="003E09B0">
        <w:rPr>
          <w:color w:val="000000"/>
          <w:sz w:val="28"/>
          <w:szCs w:val="20"/>
        </w:rPr>
        <w:t>the value in AX register add with 53(</w:t>
      </w:r>
      <w:proofErr w:type="spellStart"/>
      <w:r w:rsidRPr="003E09B0">
        <w:rPr>
          <w:color w:val="000000"/>
          <w:sz w:val="28"/>
          <w:szCs w:val="20"/>
        </w:rPr>
        <w:t>dec</w:t>
      </w:r>
      <w:proofErr w:type="spellEnd"/>
      <w:r w:rsidRPr="003E09B0">
        <w:rPr>
          <w:color w:val="000000"/>
          <w:sz w:val="28"/>
          <w:szCs w:val="20"/>
        </w:rPr>
        <w:t>) which is</w:t>
      </w:r>
      <w:r w:rsidR="003E09B0" w:rsidRPr="003E09B0">
        <w:rPr>
          <w:color w:val="000000"/>
          <w:sz w:val="28"/>
          <w:szCs w:val="20"/>
        </w:rPr>
        <w:t xml:space="preserve">                                            -105 + 53 = -52(</w:t>
      </w:r>
      <w:proofErr w:type="spellStart"/>
      <w:r w:rsidR="003E09B0" w:rsidRPr="003E09B0">
        <w:rPr>
          <w:color w:val="000000"/>
          <w:sz w:val="28"/>
          <w:szCs w:val="20"/>
        </w:rPr>
        <w:t>dec</w:t>
      </w:r>
      <w:proofErr w:type="spellEnd"/>
      <w:r w:rsidR="003E09B0" w:rsidRPr="003E09B0">
        <w:rPr>
          <w:color w:val="000000"/>
          <w:sz w:val="28"/>
          <w:szCs w:val="20"/>
        </w:rPr>
        <w:t>)/</w:t>
      </w:r>
      <w:proofErr w:type="gramStart"/>
      <w:r w:rsidR="003E09B0" w:rsidRPr="003E09B0">
        <w:rPr>
          <w:color w:val="000000"/>
          <w:sz w:val="28"/>
          <w:szCs w:val="20"/>
        </w:rPr>
        <w:t>FFCC(</w:t>
      </w:r>
      <w:proofErr w:type="gramEnd"/>
      <w:r w:rsidR="003E09B0" w:rsidRPr="003E09B0">
        <w:rPr>
          <w:color w:val="000000"/>
          <w:sz w:val="28"/>
          <w:szCs w:val="20"/>
        </w:rPr>
        <w:t>hex) and store in AX register.</w:t>
      </w:r>
      <w:r w:rsidRPr="003E09B0">
        <w:rPr>
          <w:color w:val="000000"/>
          <w:sz w:val="28"/>
          <w:szCs w:val="20"/>
        </w:rPr>
        <w:t xml:space="preserve"> </w:t>
      </w:r>
    </w:p>
    <w:p w:rsidR="005502B0" w:rsidRDefault="005502B0" w:rsidP="005502B0">
      <w:pPr>
        <w:pStyle w:val="ListParagraph"/>
        <w:widowControl w:val="0"/>
        <w:autoSpaceDE w:val="0"/>
        <w:autoSpaceDN w:val="0"/>
        <w:adjustRightInd w:val="0"/>
        <w:contextualSpacing/>
        <w:rPr>
          <w:rFonts w:ascii="Arial" w:hAnsi="Arial" w:cs="Arial"/>
          <w:sz w:val="20"/>
          <w:szCs w:val="20"/>
        </w:rPr>
      </w:pPr>
    </w:p>
    <w:p w:rsidR="005502B0" w:rsidRDefault="005502B0" w:rsidP="005502B0">
      <w:pPr>
        <w:pStyle w:val="ListParagraph"/>
        <w:autoSpaceDE w:val="0"/>
        <w:autoSpaceDN w:val="0"/>
        <w:adjustRightInd w:val="0"/>
        <w:spacing w:line="0" w:lineRule="atLeast"/>
        <w:jc w:val="both"/>
        <w:rPr>
          <w:rFonts w:ascii="Arial" w:hAnsi="Arial" w:cs="Arial"/>
          <w:color w:val="000000"/>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Default="009D1399" w:rsidP="009D1399">
      <w:pPr>
        <w:widowControl w:val="0"/>
        <w:autoSpaceDE w:val="0"/>
        <w:autoSpaceDN w:val="0"/>
        <w:adjustRightInd w:val="0"/>
        <w:contextualSpacing/>
        <w:rPr>
          <w:rFonts w:ascii="Arial" w:hAnsi="Arial" w:cs="Arial"/>
          <w:sz w:val="20"/>
          <w:szCs w:val="20"/>
        </w:rPr>
      </w:pPr>
    </w:p>
    <w:p w:rsidR="009D1399" w:rsidRPr="009D1399" w:rsidRDefault="009D1399" w:rsidP="009D1399">
      <w:pPr>
        <w:widowControl w:val="0"/>
        <w:autoSpaceDE w:val="0"/>
        <w:autoSpaceDN w:val="0"/>
        <w:adjustRightInd w:val="0"/>
        <w:contextualSpacing/>
        <w:rPr>
          <w:rFonts w:ascii="Arial" w:hAnsi="Arial" w:cs="Arial"/>
          <w:sz w:val="20"/>
          <w:szCs w:val="20"/>
        </w:rPr>
      </w:pPr>
    </w:p>
    <w:p w:rsidR="009D1399" w:rsidRPr="009D1399" w:rsidRDefault="009D1399" w:rsidP="009D1399">
      <w:pPr>
        <w:widowControl w:val="0"/>
        <w:autoSpaceDE w:val="0"/>
        <w:autoSpaceDN w:val="0"/>
        <w:adjustRightInd w:val="0"/>
        <w:contextualSpacing/>
        <w:rPr>
          <w:rFonts w:ascii="Arial" w:hAnsi="Arial" w:cs="Arial"/>
          <w:sz w:val="20"/>
          <w:szCs w:val="20"/>
        </w:rPr>
      </w:pPr>
    </w:p>
    <w:p w:rsidR="005502B0" w:rsidRDefault="005502B0" w:rsidP="005502B0">
      <w:pPr>
        <w:pStyle w:val="ListParagraph"/>
        <w:widowControl w:val="0"/>
        <w:numPr>
          <w:ilvl w:val="0"/>
          <w:numId w:val="16"/>
        </w:numPr>
        <w:autoSpaceDE w:val="0"/>
        <w:autoSpaceDN w:val="0"/>
        <w:adjustRightInd w:val="0"/>
        <w:contextualSpacing/>
        <w:rPr>
          <w:rFonts w:ascii="Arial" w:hAnsi="Arial" w:cs="Arial"/>
          <w:sz w:val="20"/>
          <w:szCs w:val="20"/>
        </w:rPr>
      </w:pPr>
      <w:r>
        <w:rPr>
          <w:rFonts w:ascii="Arial" w:hAnsi="Arial" w:cs="Arial"/>
          <w:sz w:val="20"/>
          <w:szCs w:val="20"/>
        </w:rPr>
        <w:t xml:space="preserve">Write down the register output after you execute the code in procedure 2 </w:t>
      </w:r>
      <w:proofErr w:type="spellStart"/>
      <w:r>
        <w:rPr>
          <w:rFonts w:ascii="Arial" w:hAnsi="Arial" w:cs="Arial"/>
          <w:sz w:val="20"/>
          <w:szCs w:val="20"/>
        </w:rPr>
        <w:t>i</w:t>
      </w:r>
      <w:proofErr w:type="spellEnd"/>
      <w:r>
        <w:rPr>
          <w:rFonts w:ascii="Arial" w:hAnsi="Arial" w:cs="Arial"/>
          <w:sz w:val="20"/>
          <w:szCs w:val="20"/>
        </w:rPr>
        <w:t>, ii, and iii.</w:t>
      </w:r>
    </w:p>
    <w:p w:rsidR="009D1399" w:rsidRDefault="009D1399" w:rsidP="009D1399">
      <w:pPr>
        <w:pStyle w:val="ListParagraph"/>
        <w:widowControl w:val="0"/>
        <w:autoSpaceDE w:val="0"/>
        <w:autoSpaceDN w:val="0"/>
        <w:adjustRightInd w:val="0"/>
        <w:contextualSpacing/>
        <w:rPr>
          <w:rFonts w:ascii="Arial" w:hAnsi="Arial" w:cs="Arial"/>
          <w:sz w:val="20"/>
          <w:szCs w:val="20"/>
        </w:rPr>
      </w:pPr>
    </w:p>
    <w:p w:rsidR="005502B0" w:rsidRPr="00395635" w:rsidRDefault="00395635" w:rsidP="009D1399">
      <w:pPr>
        <w:pStyle w:val="ListParagraph"/>
        <w:widowControl w:val="0"/>
        <w:autoSpaceDE w:val="0"/>
        <w:autoSpaceDN w:val="0"/>
        <w:adjustRightInd w:val="0"/>
        <w:contextualSpacing/>
        <w:rPr>
          <w:rFonts w:ascii="Arial" w:hAnsi="Arial" w:cs="Arial"/>
          <w:b/>
          <w:szCs w:val="20"/>
        </w:rPr>
      </w:pPr>
      <w:proofErr w:type="spellStart"/>
      <w:proofErr w:type="gramStart"/>
      <w:r w:rsidRPr="00395635">
        <w:rPr>
          <w:rFonts w:ascii="Arial" w:hAnsi="Arial" w:cs="Arial"/>
          <w:b/>
          <w:szCs w:val="20"/>
        </w:rPr>
        <w:t>i</w:t>
      </w:r>
      <w:proofErr w:type="spellEnd"/>
      <w:proofErr w:type="gramEnd"/>
      <w:r w:rsidRPr="00395635">
        <w:rPr>
          <w:rFonts w:ascii="Arial" w:hAnsi="Arial" w:cs="Arial"/>
          <w:b/>
          <w:szCs w:val="20"/>
        </w:rPr>
        <w:t>)</w:t>
      </w:r>
    </w:p>
    <w:p w:rsidR="00567471" w:rsidRDefault="009D1399" w:rsidP="009D1399">
      <w:pPr>
        <w:pStyle w:val="ListParagraph"/>
        <w:widowControl w:val="0"/>
        <w:autoSpaceDE w:val="0"/>
        <w:autoSpaceDN w:val="0"/>
        <w:adjustRightInd w:val="0"/>
        <w:ind w:left="1440"/>
        <w:contextualSpacing/>
        <w:rPr>
          <w:rFonts w:ascii="Arial" w:hAnsi="Arial" w:cs="Arial"/>
          <w:sz w:val="20"/>
          <w:szCs w:val="20"/>
        </w:rPr>
      </w:pPr>
      <w:r>
        <w:rPr>
          <w:noProof/>
          <w:lang w:val="en-MY" w:eastAsia="en-MY"/>
        </w:rPr>
        <w:drawing>
          <wp:inline distT="0" distB="0" distL="0" distR="0" wp14:anchorId="73550477" wp14:editId="1F993B6C">
            <wp:extent cx="51054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5400" cy="3314700"/>
                    </a:xfrm>
                    <a:prstGeom prst="rect">
                      <a:avLst/>
                    </a:prstGeom>
                  </pic:spPr>
                </pic:pic>
              </a:graphicData>
            </a:graphic>
          </wp:inline>
        </w:drawing>
      </w:r>
    </w:p>
    <w:p w:rsidR="00567471" w:rsidRPr="00395635" w:rsidRDefault="00395635" w:rsidP="009D1399">
      <w:pPr>
        <w:widowControl w:val="0"/>
        <w:autoSpaceDE w:val="0"/>
        <w:autoSpaceDN w:val="0"/>
        <w:adjustRightInd w:val="0"/>
        <w:contextualSpacing/>
        <w:rPr>
          <w:rFonts w:ascii="Arial" w:hAnsi="Arial" w:cs="Arial"/>
          <w:b/>
          <w:sz w:val="20"/>
          <w:szCs w:val="20"/>
        </w:rPr>
      </w:pPr>
      <w:r>
        <w:rPr>
          <w:rFonts w:ascii="Arial" w:hAnsi="Arial" w:cs="Arial"/>
          <w:sz w:val="20"/>
          <w:szCs w:val="20"/>
        </w:rPr>
        <w:t xml:space="preserve">          </w:t>
      </w:r>
      <w:r w:rsidRPr="00395635">
        <w:rPr>
          <w:rFonts w:ascii="Arial" w:hAnsi="Arial" w:cs="Arial"/>
          <w:b/>
          <w:szCs w:val="20"/>
        </w:rPr>
        <w:t>ii)</w:t>
      </w:r>
    </w:p>
    <w:p w:rsidR="005502B0" w:rsidRDefault="009D1399" w:rsidP="009D1399">
      <w:pPr>
        <w:pStyle w:val="ListParagraph"/>
        <w:widowControl w:val="0"/>
        <w:autoSpaceDE w:val="0"/>
        <w:autoSpaceDN w:val="0"/>
        <w:adjustRightInd w:val="0"/>
        <w:contextualSpacing/>
        <w:jc w:val="center"/>
        <w:rPr>
          <w:rFonts w:ascii="Arial" w:hAnsi="Arial" w:cs="Arial"/>
          <w:sz w:val="20"/>
          <w:szCs w:val="20"/>
        </w:rPr>
      </w:pPr>
      <w:r>
        <w:rPr>
          <w:noProof/>
          <w:lang w:val="en-MY" w:eastAsia="en-MY"/>
        </w:rPr>
        <w:drawing>
          <wp:inline distT="0" distB="0" distL="0" distR="0" wp14:anchorId="5A0469E5" wp14:editId="765F5DAA">
            <wp:extent cx="5549657" cy="252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59425" cy="2528568"/>
                    </a:xfrm>
                    <a:prstGeom prst="rect">
                      <a:avLst/>
                    </a:prstGeom>
                  </pic:spPr>
                </pic:pic>
              </a:graphicData>
            </a:graphic>
          </wp:inline>
        </w:drawing>
      </w: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Default="00395635" w:rsidP="00395635">
      <w:pPr>
        <w:pStyle w:val="ListParagraph"/>
        <w:widowControl w:val="0"/>
        <w:autoSpaceDE w:val="0"/>
        <w:autoSpaceDN w:val="0"/>
        <w:adjustRightInd w:val="0"/>
        <w:contextualSpacing/>
        <w:rPr>
          <w:rFonts w:ascii="Arial" w:hAnsi="Arial" w:cs="Arial"/>
          <w:sz w:val="20"/>
          <w:szCs w:val="20"/>
        </w:rPr>
      </w:pPr>
    </w:p>
    <w:p w:rsidR="00395635" w:rsidRPr="00395635" w:rsidRDefault="00395635" w:rsidP="00395635">
      <w:pPr>
        <w:pStyle w:val="ListParagraph"/>
        <w:widowControl w:val="0"/>
        <w:autoSpaceDE w:val="0"/>
        <w:autoSpaceDN w:val="0"/>
        <w:adjustRightInd w:val="0"/>
        <w:contextualSpacing/>
        <w:rPr>
          <w:rFonts w:ascii="Arial" w:hAnsi="Arial" w:cs="Arial"/>
          <w:b/>
          <w:szCs w:val="20"/>
        </w:rPr>
      </w:pPr>
      <w:r w:rsidRPr="00395635">
        <w:rPr>
          <w:rFonts w:ascii="Arial" w:hAnsi="Arial" w:cs="Arial"/>
          <w:b/>
          <w:szCs w:val="20"/>
        </w:rPr>
        <w:t>iii)</w:t>
      </w:r>
    </w:p>
    <w:p w:rsidR="00395635" w:rsidRDefault="00395635" w:rsidP="00395635">
      <w:pPr>
        <w:pStyle w:val="ListParagraph"/>
        <w:widowControl w:val="0"/>
        <w:autoSpaceDE w:val="0"/>
        <w:autoSpaceDN w:val="0"/>
        <w:adjustRightInd w:val="0"/>
        <w:contextualSpacing/>
        <w:rPr>
          <w:rFonts w:ascii="Arial" w:hAnsi="Arial" w:cs="Arial"/>
          <w:sz w:val="20"/>
          <w:szCs w:val="20"/>
        </w:rPr>
      </w:pPr>
      <w:r>
        <w:rPr>
          <w:noProof/>
          <w:lang w:val="en-MY" w:eastAsia="en-MY"/>
        </w:rPr>
        <w:drawing>
          <wp:inline distT="0" distB="0" distL="0" distR="0" wp14:anchorId="26DA43A7" wp14:editId="3485FB1D">
            <wp:extent cx="5476875" cy="3743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76875" cy="3743325"/>
                    </a:xfrm>
                    <a:prstGeom prst="rect">
                      <a:avLst/>
                    </a:prstGeom>
                  </pic:spPr>
                </pic:pic>
              </a:graphicData>
            </a:graphic>
          </wp:inline>
        </w:drawing>
      </w:r>
    </w:p>
    <w:p w:rsidR="00C7379B" w:rsidRDefault="00C7379B" w:rsidP="00C7379B">
      <w:pPr>
        <w:rPr>
          <w:lang w:val="ms-MY"/>
        </w:rPr>
      </w:pPr>
    </w:p>
    <w:p w:rsidR="003E09B0" w:rsidRDefault="003E09B0" w:rsidP="00C7379B">
      <w:pPr>
        <w:rPr>
          <w:lang w:val="ms-MY"/>
        </w:rPr>
      </w:pPr>
    </w:p>
    <w:p w:rsidR="003E09B0" w:rsidRDefault="003E09B0" w:rsidP="00C7379B">
      <w:pPr>
        <w:rPr>
          <w:lang w:val="ms-MY"/>
        </w:rPr>
      </w:pPr>
    </w:p>
    <w:p w:rsidR="003E09B0" w:rsidRDefault="003E09B0" w:rsidP="00C7379B">
      <w:pPr>
        <w:rPr>
          <w:lang w:val="ms-MY"/>
        </w:rPr>
      </w:pPr>
    </w:p>
    <w:p w:rsidR="003E09B0" w:rsidRDefault="003E09B0" w:rsidP="00C7379B">
      <w:pPr>
        <w:rPr>
          <w:lang w:val="ms-MY"/>
        </w:rPr>
      </w:pPr>
    </w:p>
    <w:p w:rsidR="003E09B0" w:rsidRDefault="003E09B0" w:rsidP="00C7379B">
      <w:pPr>
        <w:rPr>
          <w:lang w:val="ms-MY"/>
        </w:rPr>
      </w:pPr>
    </w:p>
    <w:p w:rsidR="000D4AF2" w:rsidRDefault="000D4AF2" w:rsidP="000D4AF2">
      <w:pPr>
        <w:pStyle w:val="Heading2"/>
        <w:rPr>
          <w:sz w:val="20"/>
          <w:szCs w:val="20"/>
        </w:rPr>
      </w:pPr>
      <w:r w:rsidRPr="00232EEE">
        <w:rPr>
          <w:sz w:val="20"/>
          <w:szCs w:val="20"/>
        </w:rPr>
        <w:t>DISCUSSION</w:t>
      </w:r>
    </w:p>
    <w:p w:rsidR="003E09B0" w:rsidRDefault="003E09B0" w:rsidP="003E09B0">
      <w:pPr>
        <w:rPr>
          <w:lang w:val="ms-MY"/>
        </w:rPr>
      </w:pPr>
    </w:p>
    <w:p w:rsidR="003E09B0" w:rsidRDefault="003E09B0" w:rsidP="003E09B0">
      <w:pPr>
        <w:pStyle w:val="ListParagraph"/>
        <w:numPr>
          <w:ilvl w:val="0"/>
          <w:numId w:val="20"/>
        </w:numPr>
        <w:rPr>
          <w:lang w:val="ms-MY"/>
        </w:rPr>
      </w:pPr>
      <w:r>
        <w:rPr>
          <w:lang w:val="ms-MY"/>
        </w:rPr>
        <w:t>D</w:t>
      </w:r>
      <w:r w:rsidRPr="003E09B0">
        <w:rPr>
          <w:lang w:val="ms-MY"/>
        </w:rPr>
        <w:t>ata transfer instructions move data between memory and the general-purpose and segment registers, and perform operations such as conditional moves, stack access, and data conversion.</w:t>
      </w:r>
    </w:p>
    <w:p w:rsidR="00E550DB" w:rsidRPr="00BA49FD" w:rsidRDefault="00BA49FD" w:rsidP="00E550DB">
      <w:pPr>
        <w:pStyle w:val="ListParagraph"/>
        <w:numPr>
          <w:ilvl w:val="0"/>
          <w:numId w:val="20"/>
        </w:numPr>
        <w:rPr>
          <w:rFonts w:ascii="Arial" w:hAnsi="Arial" w:cs="Arial"/>
          <w:sz w:val="20"/>
          <w:szCs w:val="20"/>
          <w:lang w:val="ms-MY"/>
        </w:rPr>
      </w:pPr>
      <w:r w:rsidRPr="00BA49FD">
        <w:rPr>
          <w:lang w:val="ms-MY"/>
        </w:rPr>
        <w:t>Arithmetic i</w:t>
      </w:r>
      <w:r w:rsidR="003E09B0" w:rsidRPr="00BA49FD">
        <w:rPr>
          <w:lang w:val="ms-MY"/>
        </w:rPr>
        <w:t>nstructions are the instructions which perform basic arithmetic operations such as addi</w:t>
      </w:r>
      <w:r w:rsidRPr="00BA49FD">
        <w:rPr>
          <w:lang w:val="ms-MY"/>
        </w:rPr>
        <w:t>tion, subtraction, multiplication and few more</w:t>
      </w:r>
      <w:r w:rsidR="003E09B0" w:rsidRPr="00BA49FD">
        <w:rPr>
          <w:lang w:val="ms-MY"/>
        </w:rPr>
        <w:t>.</w:t>
      </w:r>
    </w:p>
    <w:p w:rsidR="00BA49FD" w:rsidRDefault="00BA49FD" w:rsidP="00BA49FD">
      <w:pPr>
        <w:pStyle w:val="ListParagraph"/>
        <w:numPr>
          <w:ilvl w:val="0"/>
          <w:numId w:val="20"/>
        </w:numPr>
        <w:rPr>
          <w:szCs w:val="20"/>
          <w:lang w:val="ms-MY"/>
        </w:rPr>
      </w:pPr>
      <w:r>
        <w:rPr>
          <w:szCs w:val="20"/>
          <w:lang w:val="ms-MY"/>
        </w:rPr>
        <w:t>A</w:t>
      </w:r>
      <w:r w:rsidRPr="00BA49FD">
        <w:rPr>
          <w:szCs w:val="20"/>
          <w:lang w:val="ms-MY"/>
        </w:rPr>
        <w:t>rithmetic operations, ADD, SUB, MUL and DIV were used to add, subtract, multiply and divide</w:t>
      </w:r>
      <w:r>
        <w:rPr>
          <w:szCs w:val="20"/>
          <w:lang w:val="ms-MY"/>
        </w:rPr>
        <w:t>.</w:t>
      </w:r>
    </w:p>
    <w:p w:rsidR="00BA49FD" w:rsidRDefault="00BA49FD" w:rsidP="00BA49FD">
      <w:pPr>
        <w:rPr>
          <w:szCs w:val="20"/>
          <w:lang w:val="ms-MY"/>
        </w:rPr>
      </w:pPr>
    </w:p>
    <w:p w:rsidR="00BA49FD" w:rsidRPr="00BA49FD" w:rsidRDefault="00BA49FD" w:rsidP="00BA49FD">
      <w:pPr>
        <w:rPr>
          <w:szCs w:val="20"/>
          <w:lang w:val="ms-MY"/>
        </w:rPr>
      </w:pPr>
    </w:p>
    <w:p w:rsidR="000D4AF2" w:rsidRPr="00232EEE" w:rsidRDefault="000D4AF2" w:rsidP="000D4AF2">
      <w:pPr>
        <w:rPr>
          <w:rFonts w:ascii="Arial" w:hAnsi="Arial" w:cs="Arial"/>
          <w:sz w:val="20"/>
          <w:szCs w:val="20"/>
          <w:lang w:val="ms-MY"/>
        </w:rPr>
      </w:pPr>
    </w:p>
    <w:p w:rsidR="000D4AF2" w:rsidRPr="00232EEE" w:rsidRDefault="000D4AF2" w:rsidP="000D4AF2">
      <w:pPr>
        <w:pStyle w:val="Heading2"/>
        <w:rPr>
          <w:sz w:val="20"/>
          <w:szCs w:val="20"/>
        </w:rPr>
      </w:pPr>
      <w:r w:rsidRPr="00232EEE">
        <w:rPr>
          <w:sz w:val="20"/>
          <w:szCs w:val="20"/>
        </w:rPr>
        <w:t>CONCLUSION</w:t>
      </w:r>
    </w:p>
    <w:p w:rsidR="0063157A" w:rsidRDefault="0063157A" w:rsidP="00345E7C">
      <w:pPr>
        <w:rPr>
          <w:rFonts w:ascii="Arial" w:hAnsi="Arial" w:cs="Arial"/>
          <w:sz w:val="20"/>
          <w:szCs w:val="20"/>
          <w:lang w:val="ms-MY"/>
        </w:rPr>
      </w:pPr>
    </w:p>
    <w:p w:rsidR="00BA49FD" w:rsidRDefault="00BA49FD" w:rsidP="00345E7C">
      <w:pPr>
        <w:rPr>
          <w:rFonts w:ascii="Arial" w:hAnsi="Arial" w:cs="Arial"/>
          <w:sz w:val="20"/>
          <w:szCs w:val="20"/>
          <w:lang w:val="ms-MY"/>
        </w:rPr>
      </w:pPr>
    </w:p>
    <w:p w:rsidR="00BA49FD" w:rsidRPr="00395635" w:rsidRDefault="00BA49FD" w:rsidP="00345E7C">
      <w:pPr>
        <w:rPr>
          <w:szCs w:val="20"/>
          <w:lang w:val="ms-MY"/>
        </w:rPr>
      </w:pPr>
      <w:r w:rsidRPr="00395635">
        <w:rPr>
          <w:szCs w:val="20"/>
          <w:lang w:val="ms-MY"/>
        </w:rPr>
        <w:t>In conclusion, we are able to construct and test programs using the data movement and arithmetic operations of 8086 Instruction Set by the end of this lab. Besides, we also able to understand 8086 micropro</w:t>
      </w:r>
      <w:r w:rsidR="00395635">
        <w:rPr>
          <w:szCs w:val="20"/>
          <w:lang w:val="ms-MY"/>
        </w:rPr>
        <w:t>cessor architecture.</w:t>
      </w:r>
    </w:p>
    <w:p w:rsidR="00BA49FD" w:rsidRPr="00BA49FD" w:rsidRDefault="00BA49FD" w:rsidP="00395635">
      <w:pPr>
        <w:rPr>
          <w:rFonts w:ascii="Arial" w:hAnsi="Arial" w:cs="Arial"/>
          <w:sz w:val="20"/>
          <w:szCs w:val="20"/>
          <w:lang w:val="ms-MY"/>
        </w:rPr>
      </w:pPr>
    </w:p>
    <w:p w:rsidR="00BA49FD" w:rsidRDefault="00BA49FD" w:rsidP="00345E7C">
      <w:pPr>
        <w:rPr>
          <w:rFonts w:ascii="Arial" w:hAnsi="Arial" w:cs="Arial"/>
          <w:sz w:val="20"/>
          <w:szCs w:val="20"/>
          <w:lang w:val="ms-MY"/>
        </w:rPr>
      </w:pPr>
    </w:p>
    <w:sectPr w:rsidR="00BA49FD" w:rsidSect="00261E7A">
      <w:headerReference w:type="default" r:id="rId15"/>
      <w:footerReference w:type="default" r:id="rId16"/>
      <w:pgSz w:w="11907" w:h="16840" w:code="9"/>
      <w:pgMar w:top="1264" w:right="1355"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54E" w:rsidRDefault="005B754E">
      <w:r>
        <w:separator/>
      </w:r>
    </w:p>
  </w:endnote>
  <w:endnote w:type="continuationSeparator" w:id="0">
    <w:p w:rsidR="005B754E" w:rsidRDefault="005B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altName w:val="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807" w:rsidRDefault="009B6807">
    <w:pPr>
      <w:pStyle w:val="Footer"/>
      <w:jc w:val="center"/>
    </w:pPr>
    <w:del w:id="0" w:author="Mohd. Farid Ismail" w:date="2011-12-17T14:01:00Z">
      <w:r w:rsidDel="003E064A">
        <w:fldChar w:fldCharType="begin"/>
      </w:r>
      <w:r w:rsidDel="003E064A">
        <w:delInstrText xml:space="preserve"> PAGE   \* MERGEFORMAT </w:delInstrText>
      </w:r>
      <w:r w:rsidDel="003E064A">
        <w:fldChar w:fldCharType="separate"/>
      </w:r>
    </w:del>
    <w:r>
      <w:rPr>
        <w:noProof/>
      </w:rPr>
      <w:t>1</w:t>
    </w:r>
    <w:del w:id="1" w:author="Mohd. Farid Ismail" w:date="2011-12-17T14:01:00Z">
      <w:r w:rsidDel="003E064A">
        <w:fldChar w:fldCharType="end"/>
      </w:r>
    </w:del>
  </w:p>
  <w:p w:rsidR="009B6807" w:rsidRPr="00EA798E" w:rsidRDefault="009B6807" w:rsidP="00905BDA">
    <w:pPr>
      <w:pStyle w:val="Footer"/>
      <w:rPr>
        <w:rFonts w:ascii="Arial" w:hAnsi="Arial" w:cs="Arial"/>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807" w:rsidRPr="00EA798E" w:rsidRDefault="009B6807" w:rsidP="00905BDA">
    <w:pPr>
      <w:pStyle w:val="Footer"/>
      <w:rPr>
        <w:rFonts w:ascii="Arial" w:hAnsi="Arial" w:cs="Arial"/>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54E" w:rsidRDefault="005B754E">
      <w:r>
        <w:separator/>
      </w:r>
    </w:p>
  </w:footnote>
  <w:footnote w:type="continuationSeparator" w:id="0">
    <w:p w:rsidR="005B754E" w:rsidRDefault="005B75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807" w:rsidRDefault="009B6807">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807" w:rsidRPr="000D4AF2" w:rsidRDefault="009B6807" w:rsidP="000D4A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C4518"/>
    <w:multiLevelType w:val="hybridMultilevel"/>
    <w:tmpl w:val="3B98B9D6"/>
    <w:lvl w:ilvl="0" w:tplc="96A4928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245B6404"/>
    <w:multiLevelType w:val="multilevel"/>
    <w:tmpl w:val="9CCCDE1A"/>
    <w:lvl w:ilvl="0">
      <w:start w:val="1"/>
      <w:numFmt w:val="decimal"/>
      <w:pStyle w:val="Heading2"/>
      <w:lvlText w:val="%1.0"/>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nsid w:val="28EC17BC"/>
    <w:multiLevelType w:val="hybridMultilevel"/>
    <w:tmpl w:val="6C6E3180"/>
    <w:lvl w:ilvl="0" w:tplc="C0CE2EB0">
      <w:start w:val="1"/>
      <w:numFmt w:val="decimal"/>
      <w:lvlText w:val="%1."/>
      <w:lvlJc w:val="left"/>
      <w:pPr>
        <w:ind w:left="3495" w:hanging="360"/>
      </w:pPr>
      <w:rPr>
        <w:rFonts w:hint="default"/>
      </w:rPr>
    </w:lvl>
    <w:lvl w:ilvl="1" w:tplc="4409001B">
      <w:start w:val="1"/>
      <w:numFmt w:val="lowerRoman"/>
      <w:lvlText w:val="%2."/>
      <w:lvlJc w:val="right"/>
      <w:pPr>
        <w:ind w:left="4215" w:hanging="360"/>
      </w:pPr>
    </w:lvl>
    <w:lvl w:ilvl="2" w:tplc="4409001B" w:tentative="1">
      <w:start w:val="1"/>
      <w:numFmt w:val="lowerRoman"/>
      <w:lvlText w:val="%3."/>
      <w:lvlJc w:val="right"/>
      <w:pPr>
        <w:ind w:left="4935" w:hanging="180"/>
      </w:pPr>
    </w:lvl>
    <w:lvl w:ilvl="3" w:tplc="4409000F" w:tentative="1">
      <w:start w:val="1"/>
      <w:numFmt w:val="decimal"/>
      <w:lvlText w:val="%4."/>
      <w:lvlJc w:val="left"/>
      <w:pPr>
        <w:ind w:left="5655" w:hanging="360"/>
      </w:pPr>
    </w:lvl>
    <w:lvl w:ilvl="4" w:tplc="44090019" w:tentative="1">
      <w:start w:val="1"/>
      <w:numFmt w:val="lowerLetter"/>
      <w:lvlText w:val="%5."/>
      <w:lvlJc w:val="left"/>
      <w:pPr>
        <w:ind w:left="6375" w:hanging="360"/>
      </w:pPr>
    </w:lvl>
    <w:lvl w:ilvl="5" w:tplc="4409001B" w:tentative="1">
      <w:start w:val="1"/>
      <w:numFmt w:val="lowerRoman"/>
      <w:lvlText w:val="%6."/>
      <w:lvlJc w:val="right"/>
      <w:pPr>
        <w:ind w:left="7095" w:hanging="180"/>
      </w:pPr>
    </w:lvl>
    <w:lvl w:ilvl="6" w:tplc="4409000F" w:tentative="1">
      <w:start w:val="1"/>
      <w:numFmt w:val="decimal"/>
      <w:lvlText w:val="%7."/>
      <w:lvlJc w:val="left"/>
      <w:pPr>
        <w:ind w:left="7815" w:hanging="360"/>
      </w:pPr>
    </w:lvl>
    <w:lvl w:ilvl="7" w:tplc="44090019" w:tentative="1">
      <w:start w:val="1"/>
      <w:numFmt w:val="lowerLetter"/>
      <w:lvlText w:val="%8."/>
      <w:lvlJc w:val="left"/>
      <w:pPr>
        <w:ind w:left="8535" w:hanging="360"/>
      </w:pPr>
    </w:lvl>
    <w:lvl w:ilvl="8" w:tplc="4409001B" w:tentative="1">
      <w:start w:val="1"/>
      <w:numFmt w:val="lowerRoman"/>
      <w:lvlText w:val="%9."/>
      <w:lvlJc w:val="right"/>
      <w:pPr>
        <w:ind w:left="9255" w:hanging="180"/>
      </w:pPr>
    </w:lvl>
  </w:abstractNum>
  <w:abstractNum w:abstractNumId="3">
    <w:nsid w:val="2FB01DA3"/>
    <w:multiLevelType w:val="multilevel"/>
    <w:tmpl w:val="037ABCE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0101613"/>
    <w:multiLevelType w:val="hybridMultilevel"/>
    <w:tmpl w:val="8AE4F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AC6A98"/>
    <w:multiLevelType w:val="hybridMultilevel"/>
    <w:tmpl w:val="1DC6AA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3F490BC9"/>
    <w:multiLevelType w:val="hybridMultilevel"/>
    <w:tmpl w:val="2304B5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441A64A6"/>
    <w:multiLevelType w:val="hybridMultilevel"/>
    <w:tmpl w:val="1CE27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4D2139"/>
    <w:multiLevelType w:val="hybridMultilevel"/>
    <w:tmpl w:val="D3842932"/>
    <w:lvl w:ilvl="0" w:tplc="4409001B">
      <w:start w:val="1"/>
      <w:numFmt w:val="lowerRoman"/>
      <w:lvlText w:val="%1."/>
      <w:lvlJc w:val="right"/>
      <w:pPr>
        <w:ind w:left="1211" w:hanging="360"/>
      </w:pPr>
      <w:rPr>
        <w:rFonts w:hint="default"/>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9">
    <w:nsid w:val="48A64425"/>
    <w:multiLevelType w:val="hybridMultilevel"/>
    <w:tmpl w:val="326A9308"/>
    <w:lvl w:ilvl="0" w:tplc="B5BA26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F2747C"/>
    <w:multiLevelType w:val="hybridMultilevel"/>
    <w:tmpl w:val="7D56E69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nsid w:val="61AF3D83"/>
    <w:multiLevelType w:val="hybridMultilevel"/>
    <w:tmpl w:val="1F9E49B0"/>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2">
    <w:nsid w:val="63F450D0"/>
    <w:multiLevelType w:val="hybridMultilevel"/>
    <w:tmpl w:val="55DA1CFE"/>
    <w:lvl w:ilvl="0" w:tplc="1170786A">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3">
    <w:nsid w:val="664C48B0"/>
    <w:multiLevelType w:val="hybridMultilevel"/>
    <w:tmpl w:val="F688601C"/>
    <w:lvl w:ilvl="0" w:tplc="FFC27C2E">
      <w:start w:val="1"/>
      <w:numFmt w:val="decimal"/>
      <w:lvlText w:val="%1."/>
      <w:lvlJc w:val="left"/>
      <w:pPr>
        <w:ind w:left="822" w:hanging="360"/>
      </w:pPr>
      <w:rPr>
        <w:rFonts w:hint="default"/>
      </w:rPr>
    </w:lvl>
    <w:lvl w:ilvl="1" w:tplc="043E0019" w:tentative="1">
      <w:start w:val="1"/>
      <w:numFmt w:val="lowerLetter"/>
      <w:lvlText w:val="%2."/>
      <w:lvlJc w:val="left"/>
      <w:pPr>
        <w:ind w:left="1542" w:hanging="360"/>
      </w:pPr>
    </w:lvl>
    <w:lvl w:ilvl="2" w:tplc="043E001B" w:tentative="1">
      <w:start w:val="1"/>
      <w:numFmt w:val="lowerRoman"/>
      <w:lvlText w:val="%3."/>
      <w:lvlJc w:val="right"/>
      <w:pPr>
        <w:ind w:left="2262" w:hanging="180"/>
      </w:pPr>
    </w:lvl>
    <w:lvl w:ilvl="3" w:tplc="043E000F" w:tentative="1">
      <w:start w:val="1"/>
      <w:numFmt w:val="decimal"/>
      <w:lvlText w:val="%4."/>
      <w:lvlJc w:val="left"/>
      <w:pPr>
        <w:ind w:left="2982" w:hanging="360"/>
      </w:pPr>
    </w:lvl>
    <w:lvl w:ilvl="4" w:tplc="043E0019" w:tentative="1">
      <w:start w:val="1"/>
      <w:numFmt w:val="lowerLetter"/>
      <w:lvlText w:val="%5."/>
      <w:lvlJc w:val="left"/>
      <w:pPr>
        <w:ind w:left="3702" w:hanging="360"/>
      </w:pPr>
    </w:lvl>
    <w:lvl w:ilvl="5" w:tplc="043E001B" w:tentative="1">
      <w:start w:val="1"/>
      <w:numFmt w:val="lowerRoman"/>
      <w:lvlText w:val="%6."/>
      <w:lvlJc w:val="right"/>
      <w:pPr>
        <w:ind w:left="4422" w:hanging="180"/>
      </w:pPr>
    </w:lvl>
    <w:lvl w:ilvl="6" w:tplc="043E000F" w:tentative="1">
      <w:start w:val="1"/>
      <w:numFmt w:val="decimal"/>
      <w:lvlText w:val="%7."/>
      <w:lvlJc w:val="left"/>
      <w:pPr>
        <w:ind w:left="5142" w:hanging="360"/>
      </w:pPr>
    </w:lvl>
    <w:lvl w:ilvl="7" w:tplc="043E0019" w:tentative="1">
      <w:start w:val="1"/>
      <w:numFmt w:val="lowerLetter"/>
      <w:lvlText w:val="%8."/>
      <w:lvlJc w:val="left"/>
      <w:pPr>
        <w:ind w:left="5862" w:hanging="360"/>
      </w:pPr>
    </w:lvl>
    <w:lvl w:ilvl="8" w:tplc="043E001B" w:tentative="1">
      <w:start w:val="1"/>
      <w:numFmt w:val="lowerRoman"/>
      <w:lvlText w:val="%9."/>
      <w:lvlJc w:val="right"/>
      <w:pPr>
        <w:ind w:left="6582" w:hanging="180"/>
      </w:pPr>
    </w:lvl>
  </w:abstractNum>
  <w:abstractNum w:abstractNumId="14">
    <w:nsid w:val="66940432"/>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6DD7FE8"/>
    <w:multiLevelType w:val="hybridMultilevel"/>
    <w:tmpl w:val="8F86B092"/>
    <w:lvl w:ilvl="0" w:tplc="11C03B54">
      <w:start w:val="1"/>
      <w:numFmt w:val="decimal"/>
      <w:lvlText w:val="%1."/>
      <w:lvlJc w:val="left"/>
      <w:pPr>
        <w:ind w:left="462" w:hanging="360"/>
      </w:pPr>
      <w:rPr>
        <w:rFonts w:hint="default"/>
        <w:w w:val="100"/>
      </w:rPr>
    </w:lvl>
    <w:lvl w:ilvl="1" w:tplc="043E0019" w:tentative="1">
      <w:start w:val="1"/>
      <w:numFmt w:val="lowerLetter"/>
      <w:lvlText w:val="%2."/>
      <w:lvlJc w:val="left"/>
      <w:pPr>
        <w:ind w:left="1182" w:hanging="360"/>
      </w:pPr>
    </w:lvl>
    <w:lvl w:ilvl="2" w:tplc="043E001B" w:tentative="1">
      <w:start w:val="1"/>
      <w:numFmt w:val="lowerRoman"/>
      <w:lvlText w:val="%3."/>
      <w:lvlJc w:val="right"/>
      <w:pPr>
        <w:ind w:left="1902" w:hanging="180"/>
      </w:pPr>
    </w:lvl>
    <w:lvl w:ilvl="3" w:tplc="043E000F" w:tentative="1">
      <w:start w:val="1"/>
      <w:numFmt w:val="decimal"/>
      <w:lvlText w:val="%4."/>
      <w:lvlJc w:val="left"/>
      <w:pPr>
        <w:ind w:left="2622" w:hanging="360"/>
      </w:pPr>
    </w:lvl>
    <w:lvl w:ilvl="4" w:tplc="043E0019" w:tentative="1">
      <w:start w:val="1"/>
      <w:numFmt w:val="lowerLetter"/>
      <w:lvlText w:val="%5."/>
      <w:lvlJc w:val="left"/>
      <w:pPr>
        <w:ind w:left="3342" w:hanging="360"/>
      </w:pPr>
    </w:lvl>
    <w:lvl w:ilvl="5" w:tplc="043E001B" w:tentative="1">
      <w:start w:val="1"/>
      <w:numFmt w:val="lowerRoman"/>
      <w:lvlText w:val="%6."/>
      <w:lvlJc w:val="right"/>
      <w:pPr>
        <w:ind w:left="4062" w:hanging="180"/>
      </w:pPr>
    </w:lvl>
    <w:lvl w:ilvl="6" w:tplc="043E000F" w:tentative="1">
      <w:start w:val="1"/>
      <w:numFmt w:val="decimal"/>
      <w:lvlText w:val="%7."/>
      <w:lvlJc w:val="left"/>
      <w:pPr>
        <w:ind w:left="4782" w:hanging="360"/>
      </w:pPr>
    </w:lvl>
    <w:lvl w:ilvl="7" w:tplc="043E0019" w:tentative="1">
      <w:start w:val="1"/>
      <w:numFmt w:val="lowerLetter"/>
      <w:lvlText w:val="%8."/>
      <w:lvlJc w:val="left"/>
      <w:pPr>
        <w:ind w:left="5502" w:hanging="360"/>
      </w:pPr>
    </w:lvl>
    <w:lvl w:ilvl="8" w:tplc="043E001B" w:tentative="1">
      <w:start w:val="1"/>
      <w:numFmt w:val="lowerRoman"/>
      <w:lvlText w:val="%9."/>
      <w:lvlJc w:val="right"/>
      <w:pPr>
        <w:ind w:left="6222" w:hanging="180"/>
      </w:pPr>
    </w:lvl>
  </w:abstractNum>
  <w:abstractNum w:abstractNumId="16">
    <w:nsid w:val="6A6613BA"/>
    <w:multiLevelType w:val="hybridMultilevel"/>
    <w:tmpl w:val="5EA68E84"/>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7">
    <w:nsid w:val="7BC80819"/>
    <w:multiLevelType w:val="hybridMultilevel"/>
    <w:tmpl w:val="2E585F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7BE6780E"/>
    <w:multiLevelType w:val="hybridMultilevel"/>
    <w:tmpl w:val="E8384F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1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3"/>
  </w:num>
  <w:num w:numId="8">
    <w:abstractNumId w:val="7"/>
  </w:num>
  <w:num w:numId="9">
    <w:abstractNumId w:val="12"/>
  </w:num>
  <w:num w:numId="10">
    <w:abstractNumId w:val="18"/>
  </w:num>
  <w:num w:numId="11">
    <w:abstractNumId w:val="15"/>
  </w:num>
  <w:num w:numId="12">
    <w:abstractNumId w:val="2"/>
  </w:num>
  <w:num w:numId="13">
    <w:abstractNumId w:val="8"/>
  </w:num>
  <w:num w:numId="14">
    <w:abstractNumId w:val="11"/>
  </w:num>
  <w:num w:numId="15">
    <w:abstractNumId w:val="13"/>
  </w:num>
  <w:num w:numId="16">
    <w:abstractNumId w:val="16"/>
  </w:num>
  <w:num w:numId="17">
    <w:abstractNumId w:val="10"/>
  </w:num>
  <w:num w:numId="18">
    <w:abstractNumId w:val="0"/>
  </w:num>
  <w:num w:numId="19">
    <w:abstractNumId w:val="17"/>
  </w:num>
  <w:num w:numId="20">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81"/>
    <w:rsid w:val="0000031D"/>
    <w:rsid w:val="00013DFB"/>
    <w:rsid w:val="00014C17"/>
    <w:rsid w:val="00014E13"/>
    <w:rsid w:val="00015967"/>
    <w:rsid w:val="00020614"/>
    <w:rsid w:val="0002223D"/>
    <w:rsid w:val="00027771"/>
    <w:rsid w:val="0003474A"/>
    <w:rsid w:val="00035366"/>
    <w:rsid w:val="00035A59"/>
    <w:rsid w:val="000374D9"/>
    <w:rsid w:val="00040758"/>
    <w:rsid w:val="00043F46"/>
    <w:rsid w:val="000479F7"/>
    <w:rsid w:val="00052799"/>
    <w:rsid w:val="00060116"/>
    <w:rsid w:val="00063300"/>
    <w:rsid w:val="00064184"/>
    <w:rsid w:val="000664CA"/>
    <w:rsid w:val="0006679B"/>
    <w:rsid w:val="0006683A"/>
    <w:rsid w:val="00067B6F"/>
    <w:rsid w:val="00067C04"/>
    <w:rsid w:val="0007235F"/>
    <w:rsid w:val="000749BC"/>
    <w:rsid w:val="000769B2"/>
    <w:rsid w:val="00080118"/>
    <w:rsid w:val="000814CD"/>
    <w:rsid w:val="00085AB0"/>
    <w:rsid w:val="0009166E"/>
    <w:rsid w:val="000933E4"/>
    <w:rsid w:val="000A3754"/>
    <w:rsid w:val="000B5ABA"/>
    <w:rsid w:val="000B5D27"/>
    <w:rsid w:val="000C203C"/>
    <w:rsid w:val="000C62DB"/>
    <w:rsid w:val="000D10D7"/>
    <w:rsid w:val="000D4AF2"/>
    <w:rsid w:val="000E73B9"/>
    <w:rsid w:val="000F655B"/>
    <w:rsid w:val="00110191"/>
    <w:rsid w:val="00114082"/>
    <w:rsid w:val="0012375C"/>
    <w:rsid w:val="00130698"/>
    <w:rsid w:val="00131968"/>
    <w:rsid w:val="00132BB0"/>
    <w:rsid w:val="00141E14"/>
    <w:rsid w:val="001437D4"/>
    <w:rsid w:val="001447D6"/>
    <w:rsid w:val="00154DBB"/>
    <w:rsid w:val="00156FB8"/>
    <w:rsid w:val="00161831"/>
    <w:rsid w:val="0016269F"/>
    <w:rsid w:val="00164914"/>
    <w:rsid w:val="00170263"/>
    <w:rsid w:val="001733F4"/>
    <w:rsid w:val="00174E68"/>
    <w:rsid w:val="00176749"/>
    <w:rsid w:val="00177F25"/>
    <w:rsid w:val="001812C4"/>
    <w:rsid w:val="0018756C"/>
    <w:rsid w:val="00187935"/>
    <w:rsid w:val="00191AC6"/>
    <w:rsid w:val="0019213C"/>
    <w:rsid w:val="001A5811"/>
    <w:rsid w:val="001A5B2B"/>
    <w:rsid w:val="001B1394"/>
    <w:rsid w:val="001B50C5"/>
    <w:rsid w:val="001B5E16"/>
    <w:rsid w:val="001C6780"/>
    <w:rsid w:val="001D0141"/>
    <w:rsid w:val="001D3E09"/>
    <w:rsid w:val="001D4289"/>
    <w:rsid w:val="001D563D"/>
    <w:rsid w:val="001D6289"/>
    <w:rsid w:val="001D7C37"/>
    <w:rsid w:val="001E013B"/>
    <w:rsid w:val="001E12B6"/>
    <w:rsid w:val="001E20E4"/>
    <w:rsid w:val="001E3937"/>
    <w:rsid w:val="001E50EB"/>
    <w:rsid w:val="001E68E8"/>
    <w:rsid w:val="001F3903"/>
    <w:rsid w:val="001F3C86"/>
    <w:rsid w:val="00202EA7"/>
    <w:rsid w:val="00211D1C"/>
    <w:rsid w:val="00212D94"/>
    <w:rsid w:val="002275D7"/>
    <w:rsid w:val="0023259F"/>
    <w:rsid w:val="00232772"/>
    <w:rsid w:val="00232EEE"/>
    <w:rsid w:val="00233E56"/>
    <w:rsid w:val="00237C10"/>
    <w:rsid w:val="00241780"/>
    <w:rsid w:val="00243E92"/>
    <w:rsid w:val="00245C9C"/>
    <w:rsid w:val="002467B8"/>
    <w:rsid w:val="0024715C"/>
    <w:rsid w:val="00251AE3"/>
    <w:rsid w:val="00256FE1"/>
    <w:rsid w:val="00257A12"/>
    <w:rsid w:val="002606DB"/>
    <w:rsid w:val="00260BCA"/>
    <w:rsid w:val="00261E7A"/>
    <w:rsid w:val="00262556"/>
    <w:rsid w:val="00262D4A"/>
    <w:rsid w:val="00264B8D"/>
    <w:rsid w:val="00267597"/>
    <w:rsid w:val="002710DF"/>
    <w:rsid w:val="002712C4"/>
    <w:rsid w:val="00274FEB"/>
    <w:rsid w:val="00282FB7"/>
    <w:rsid w:val="00284526"/>
    <w:rsid w:val="00296337"/>
    <w:rsid w:val="002A2A63"/>
    <w:rsid w:val="002A7304"/>
    <w:rsid w:val="002A789A"/>
    <w:rsid w:val="002B0CB5"/>
    <w:rsid w:val="002C6C95"/>
    <w:rsid w:val="002C71BC"/>
    <w:rsid w:val="002D21B2"/>
    <w:rsid w:val="002D2A12"/>
    <w:rsid w:val="002D51E5"/>
    <w:rsid w:val="002E5B10"/>
    <w:rsid w:val="002E5F21"/>
    <w:rsid w:val="002E7086"/>
    <w:rsid w:val="002E73F9"/>
    <w:rsid w:val="002F24FB"/>
    <w:rsid w:val="002F4DA0"/>
    <w:rsid w:val="00300162"/>
    <w:rsid w:val="0030041A"/>
    <w:rsid w:val="0030099D"/>
    <w:rsid w:val="00302CE8"/>
    <w:rsid w:val="00305297"/>
    <w:rsid w:val="003124DD"/>
    <w:rsid w:val="0031450D"/>
    <w:rsid w:val="00333EB7"/>
    <w:rsid w:val="00334E1A"/>
    <w:rsid w:val="00337797"/>
    <w:rsid w:val="003421C7"/>
    <w:rsid w:val="0034594E"/>
    <w:rsid w:val="00345E7C"/>
    <w:rsid w:val="0035157E"/>
    <w:rsid w:val="00352D3D"/>
    <w:rsid w:val="0035377C"/>
    <w:rsid w:val="00353FBC"/>
    <w:rsid w:val="00355A00"/>
    <w:rsid w:val="00356271"/>
    <w:rsid w:val="00357F07"/>
    <w:rsid w:val="00365987"/>
    <w:rsid w:val="003661F4"/>
    <w:rsid w:val="003733C1"/>
    <w:rsid w:val="0037530C"/>
    <w:rsid w:val="00377AE2"/>
    <w:rsid w:val="00381271"/>
    <w:rsid w:val="00381598"/>
    <w:rsid w:val="00385228"/>
    <w:rsid w:val="00387A54"/>
    <w:rsid w:val="0039394F"/>
    <w:rsid w:val="00395635"/>
    <w:rsid w:val="003A13FC"/>
    <w:rsid w:val="003A1593"/>
    <w:rsid w:val="003A169A"/>
    <w:rsid w:val="003A2AD6"/>
    <w:rsid w:val="003A42F0"/>
    <w:rsid w:val="003B0AF5"/>
    <w:rsid w:val="003B0F78"/>
    <w:rsid w:val="003B1C3D"/>
    <w:rsid w:val="003B6032"/>
    <w:rsid w:val="003B7327"/>
    <w:rsid w:val="003B7C7E"/>
    <w:rsid w:val="003C7D31"/>
    <w:rsid w:val="003D3A53"/>
    <w:rsid w:val="003E061D"/>
    <w:rsid w:val="003E064A"/>
    <w:rsid w:val="003E09B0"/>
    <w:rsid w:val="003E35D3"/>
    <w:rsid w:val="003E68F2"/>
    <w:rsid w:val="004002AA"/>
    <w:rsid w:val="00404DB1"/>
    <w:rsid w:val="00404E43"/>
    <w:rsid w:val="00413529"/>
    <w:rsid w:val="00415B9D"/>
    <w:rsid w:val="0042307A"/>
    <w:rsid w:val="00423FCA"/>
    <w:rsid w:val="004307D3"/>
    <w:rsid w:val="0043242B"/>
    <w:rsid w:val="004447DC"/>
    <w:rsid w:val="004459EF"/>
    <w:rsid w:val="00451915"/>
    <w:rsid w:val="004576D3"/>
    <w:rsid w:val="004577FE"/>
    <w:rsid w:val="0046420C"/>
    <w:rsid w:val="0047476F"/>
    <w:rsid w:val="00476D40"/>
    <w:rsid w:val="00481F79"/>
    <w:rsid w:val="004824B3"/>
    <w:rsid w:val="00484348"/>
    <w:rsid w:val="00484AC4"/>
    <w:rsid w:val="00490CF0"/>
    <w:rsid w:val="0049437C"/>
    <w:rsid w:val="00496C66"/>
    <w:rsid w:val="004A0036"/>
    <w:rsid w:val="004A15ED"/>
    <w:rsid w:val="004A242F"/>
    <w:rsid w:val="004A4E8F"/>
    <w:rsid w:val="004A5C50"/>
    <w:rsid w:val="004B2A0F"/>
    <w:rsid w:val="004B7DA9"/>
    <w:rsid w:val="004C0C39"/>
    <w:rsid w:val="004D3B5C"/>
    <w:rsid w:val="004D419F"/>
    <w:rsid w:val="004D4FEC"/>
    <w:rsid w:val="004D6774"/>
    <w:rsid w:val="004D70E9"/>
    <w:rsid w:val="004D722E"/>
    <w:rsid w:val="004E10F1"/>
    <w:rsid w:val="004F1A1C"/>
    <w:rsid w:val="004F549E"/>
    <w:rsid w:val="004F69D3"/>
    <w:rsid w:val="004F7B45"/>
    <w:rsid w:val="00511D8A"/>
    <w:rsid w:val="00512002"/>
    <w:rsid w:val="005149A5"/>
    <w:rsid w:val="005163BD"/>
    <w:rsid w:val="00520E0A"/>
    <w:rsid w:val="005215AE"/>
    <w:rsid w:val="0052164A"/>
    <w:rsid w:val="005243D8"/>
    <w:rsid w:val="005279FB"/>
    <w:rsid w:val="00541A10"/>
    <w:rsid w:val="00542E42"/>
    <w:rsid w:val="00543398"/>
    <w:rsid w:val="00545710"/>
    <w:rsid w:val="00545E68"/>
    <w:rsid w:val="00546F08"/>
    <w:rsid w:val="005502B0"/>
    <w:rsid w:val="00553E4C"/>
    <w:rsid w:val="0055729A"/>
    <w:rsid w:val="00557FAF"/>
    <w:rsid w:val="00562636"/>
    <w:rsid w:val="00562E27"/>
    <w:rsid w:val="00567471"/>
    <w:rsid w:val="0057128D"/>
    <w:rsid w:val="00572210"/>
    <w:rsid w:val="0057374A"/>
    <w:rsid w:val="00573B81"/>
    <w:rsid w:val="00574730"/>
    <w:rsid w:val="00574FF2"/>
    <w:rsid w:val="00575C7C"/>
    <w:rsid w:val="005775E9"/>
    <w:rsid w:val="005800C9"/>
    <w:rsid w:val="005842DE"/>
    <w:rsid w:val="005862ED"/>
    <w:rsid w:val="00586768"/>
    <w:rsid w:val="00590878"/>
    <w:rsid w:val="0059252A"/>
    <w:rsid w:val="005939BB"/>
    <w:rsid w:val="00595E17"/>
    <w:rsid w:val="005960C0"/>
    <w:rsid w:val="005A3F03"/>
    <w:rsid w:val="005A64A9"/>
    <w:rsid w:val="005A78A8"/>
    <w:rsid w:val="005A7E6F"/>
    <w:rsid w:val="005B1178"/>
    <w:rsid w:val="005B55C1"/>
    <w:rsid w:val="005B754E"/>
    <w:rsid w:val="005C137B"/>
    <w:rsid w:val="005C1A0B"/>
    <w:rsid w:val="005C5CDD"/>
    <w:rsid w:val="005C66F5"/>
    <w:rsid w:val="005C6A63"/>
    <w:rsid w:val="005D1050"/>
    <w:rsid w:val="005D6222"/>
    <w:rsid w:val="005D6A25"/>
    <w:rsid w:val="005D79D9"/>
    <w:rsid w:val="005E0C78"/>
    <w:rsid w:val="005E348B"/>
    <w:rsid w:val="005E55A9"/>
    <w:rsid w:val="005E645B"/>
    <w:rsid w:val="005F09EB"/>
    <w:rsid w:val="005F24E5"/>
    <w:rsid w:val="00604B94"/>
    <w:rsid w:val="00607FB6"/>
    <w:rsid w:val="00612148"/>
    <w:rsid w:val="00614724"/>
    <w:rsid w:val="006230FA"/>
    <w:rsid w:val="006272B5"/>
    <w:rsid w:val="00630588"/>
    <w:rsid w:val="0063157A"/>
    <w:rsid w:val="0063282D"/>
    <w:rsid w:val="00634AF0"/>
    <w:rsid w:val="00635DE7"/>
    <w:rsid w:val="0064747F"/>
    <w:rsid w:val="0065597F"/>
    <w:rsid w:val="00657C77"/>
    <w:rsid w:val="006611EA"/>
    <w:rsid w:val="00665EE9"/>
    <w:rsid w:val="006664B7"/>
    <w:rsid w:val="00671323"/>
    <w:rsid w:val="00673C56"/>
    <w:rsid w:val="006741C9"/>
    <w:rsid w:val="00675DB4"/>
    <w:rsid w:val="0068288C"/>
    <w:rsid w:val="00691071"/>
    <w:rsid w:val="006952BC"/>
    <w:rsid w:val="00695352"/>
    <w:rsid w:val="0069640B"/>
    <w:rsid w:val="006A2194"/>
    <w:rsid w:val="006A6050"/>
    <w:rsid w:val="006A6EE5"/>
    <w:rsid w:val="006B2EE8"/>
    <w:rsid w:val="006B4246"/>
    <w:rsid w:val="006B5A31"/>
    <w:rsid w:val="006B685D"/>
    <w:rsid w:val="006C1A1B"/>
    <w:rsid w:val="006E2802"/>
    <w:rsid w:val="006E586C"/>
    <w:rsid w:val="006E663D"/>
    <w:rsid w:val="006E77D6"/>
    <w:rsid w:val="006F044A"/>
    <w:rsid w:val="006F05B8"/>
    <w:rsid w:val="006F1E61"/>
    <w:rsid w:val="006F33D4"/>
    <w:rsid w:val="006F4C68"/>
    <w:rsid w:val="006F7E6C"/>
    <w:rsid w:val="00701C41"/>
    <w:rsid w:val="0070299C"/>
    <w:rsid w:val="0070369E"/>
    <w:rsid w:val="00707168"/>
    <w:rsid w:val="00711450"/>
    <w:rsid w:val="00711761"/>
    <w:rsid w:val="00714BA7"/>
    <w:rsid w:val="00722061"/>
    <w:rsid w:val="007228AD"/>
    <w:rsid w:val="00724964"/>
    <w:rsid w:val="00730840"/>
    <w:rsid w:val="0074096F"/>
    <w:rsid w:val="00740990"/>
    <w:rsid w:val="00743C59"/>
    <w:rsid w:val="0074434F"/>
    <w:rsid w:val="0075153E"/>
    <w:rsid w:val="00755CEB"/>
    <w:rsid w:val="00762DAD"/>
    <w:rsid w:val="007673EB"/>
    <w:rsid w:val="007736EC"/>
    <w:rsid w:val="00774535"/>
    <w:rsid w:val="00774DE3"/>
    <w:rsid w:val="0077607A"/>
    <w:rsid w:val="0077692A"/>
    <w:rsid w:val="00777D80"/>
    <w:rsid w:val="00785D52"/>
    <w:rsid w:val="0078676F"/>
    <w:rsid w:val="00792CAE"/>
    <w:rsid w:val="007A0587"/>
    <w:rsid w:val="007A2077"/>
    <w:rsid w:val="007A4479"/>
    <w:rsid w:val="007B2247"/>
    <w:rsid w:val="007B313B"/>
    <w:rsid w:val="007B3562"/>
    <w:rsid w:val="007C2263"/>
    <w:rsid w:val="007D2659"/>
    <w:rsid w:val="007D29AD"/>
    <w:rsid w:val="007D4163"/>
    <w:rsid w:val="007D6920"/>
    <w:rsid w:val="007D7252"/>
    <w:rsid w:val="007E1AE7"/>
    <w:rsid w:val="007E323B"/>
    <w:rsid w:val="007E380F"/>
    <w:rsid w:val="007E39FE"/>
    <w:rsid w:val="007F0ECA"/>
    <w:rsid w:val="007F2004"/>
    <w:rsid w:val="007F5A6E"/>
    <w:rsid w:val="00801301"/>
    <w:rsid w:val="00810C3D"/>
    <w:rsid w:val="008120C5"/>
    <w:rsid w:val="00813DB9"/>
    <w:rsid w:val="00822051"/>
    <w:rsid w:val="00822410"/>
    <w:rsid w:val="00825017"/>
    <w:rsid w:val="00825780"/>
    <w:rsid w:val="008334AD"/>
    <w:rsid w:val="0083427B"/>
    <w:rsid w:val="008352A8"/>
    <w:rsid w:val="008377B0"/>
    <w:rsid w:val="00846563"/>
    <w:rsid w:val="00851600"/>
    <w:rsid w:val="008557C0"/>
    <w:rsid w:val="00855DC9"/>
    <w:rsid w:val="00860455"/>
    <w:rsid w:val="00863A20"/>
    <w:rsid w:val="00863D07"/>
    <w:rsid w:val="00871B42"/>
    <w:rsid w:val="00883CB7"/>
    <w:rsid w:val="00884969"/>
    <w:rsid w:val="00884A69"/>
    <w:rsid w:val="00884FB5"/>
    <w:rsid w:val="00885AB3"/>
    <w:rsid w:val="00893929"/>
    <w:rsid w:val="00896BB4"/>
    <w:rsid w:val="008A68DD"/>
    <w:rsid w:val="008B5FD1"/>
    <w:rsid w:val="008C1283"/>
    <w:rsid w:val="008C40A6"/>
    <w:rsid w:val="008D39AB"/>
    <w:rsid w:val="008E27B2"/>
    <w:rsid w:val="008F1D32"/>
    <w:rsid w:val="008F3DC2"/>
    <w:rsid w:val="008F3FD5"/>
    <w:rsid w:val="008F6372"/>
    <w:rsid w:val="008F7884"/>
    <w:rsid w:val="0090319B"/>
    <w:rsid w:val="00904147"/>
    <w:rsid w:val="00905BDA"/>
    <w:rsid w:val="00906910"/>
    <w:rsid w:val="0090748F"/>
    <w:rsid w:val="00917522"/>
    <w:rsid w:val="00920AE0"/>
    <w:rsid w:val="009219A2"/>
    <w:rsid w:val="00921C27"/>
    <w:rsid w:val="00922106"/>
    <w:rsid w:val="009227AC"/>
    <w:rsid w:val="00924E5E"/>
    <w:rsid w:val="009267DE"/>
    <w:rsid w:val="00930EE4"/>
    <w:rsid w:val="0093504C"/>
    <w:rsid w:val="00945193"/>
    <w:rsid w:val="00947A98"/>
    <w:rsid w:val="00950946"/>
    <w:rsid w:val="009510CE"/>
    <w:rsid w:val="0095222D"/>
    <w:rsid w:val="009549B4"/>
    <w:rsid w:val="00954A75"/>
    <w:rsid w:val="0095769B"/>
    <w:rsid w:val="009604F6"/>
    <w:rsid w:val="00966DB0"/>
    <w:rsid w:val="009724C8"/>
    <w:rsid w:val="00977130"/>
    <w:rsid w:val="009806EF"/>
    <w:rsid w:val="00984B58"/>
    <w:rsid w:val="00996506"/>
    <w:rsid w:val="009A1E4D"/>
    <w:rsid w:val="009A28FF"/>
    <w:rsid w:val="009A3115"/>
    <w:rsid w:val="009A60D7"/>
    <w:rsid w:val="009A71D0"/>
    <w:rsid w:val="009B55A3"/>
    <w:rsid w:val="009B5ED3"/>
    <w:rsid w:val="009B6807"/>
    <w:rsid w:val="009C4B46"/>
    <w:rsid w:val="009D1399"/>
    <w:rsid w:val="009E2016"/>
    <w:rsid w:val="009E4F93"/>
    <w:rsid w:val="009E6235"/>
    <w:rsid w:val="009E7857"/>
    <w:rsid w:val="009E7EF3"/>
    <w:rsid w:val="009F12BB"/>
    <w:rsid w:val="009F37AA"/>
    <w:rsid w:val="009F670D"/>
    <w:rsid w:val="00A02DA8"/>
    <w:rsid w:val="00A048D9"/>
    <w:rsid w:val="00A052B5"/>
    <w:rsid w:val="00A113BC"/>
    <w:rsid w:val="00A13C39"/>
    <w:rsid w:val="00A22891"/>
    <w:rsid w:val="00A32C29"/>
    <w:rsid w:val="00A41FAA"/>
    <w:rsid w:val="00A442B3"/>
    <w:rsid w:val="00A458BA"/>
    <w:rsid w:val="00A50DFC"/>
    <w:rsid w:val="00A63EAD"/>
    <w:rsid w:val="00A842DE"/>
    <w:rsid w:val="00A93C3C"/>
    <w:rsid w:val="00A94864"/>
    <w:rsid w:val="00AA0A0A"/>
    <w:rsid w:val="00AA338B"/>
    <w:rsid w:val="00AB200B"/>
    <w:rsid w:val="00AB2287"/>
    <w:rsid w:val="00AB4407"/>
    <w:rsid w:val="00AC4A9F"/>
    <w:rsid w:val="00AC7EB0"/>
    <w:rsid w:val="00AD3516"/>
    <w:rsid w:val="00AE13D2"/>
    <w:rsid w:val="00B00490"/>
    <w:rsid w:val="00B02EFE"/>
    <w:rsid w:val="00B039BC"/>
    <w:rsid w:val="00B061E1"/>
    <w:rsid w:val="00B1613B"/>
    <w:rsid w:val="00B1732B"/>
    <w:rsid w:val="00B24344"/>
    <w:rsid w:val="00B2495F"/>
    <w:rsid w:val="00B24E2C"/>
    <w:rsid w:val="00B33789"/>
    <w:rsid w:val="00B40050"/>
    <w:rsid w:val="00B40CB6"/>
    <w:rsid w:val="00B4133E"/>
    <w:rsid w:val="00B41BB5"/>
    <w:rsid w:val="00B423E6"/>
    <w:rsid w:val="00B5244E"/>
    <w:rsid w:val="00B5356D"/>
    <w:rsid w:val="00B5427C"/>
    <w:rsid w:val="00B60D70"/>
    <w:rsid w:val="00B61541"/>
    <w:rsid w:val="00B6199E"/>
    <w:rsid w:val="00B653A3"/>
    <w:rsid w:val="00B67230"/>
    <w:rsid w:val="00B771F3"/>
    <w:rsid w:val="00B81B83"/>
    <w:rsid w:val="00B83FD6"/>
    <w:rsid w:val="00B92FB9"/>
    <w:rsid w:val="00B94773"/>
    <w:rsid w:val="00B97219"/>
    <w:rsid w:val="00BA4520"/>
    <w:rsid w:val="00BA49FD"/>
    <w:rsid w:val="00BB0077"/>
    <w:rsid w:val="00BB44DE"/>
    <w:rsid w:val="00BB6022"/>
    <w:rsid w:val="00BB663F"/>
    <w:rsid w:val="00BB734A"/>
    <w:rsid w:val="00BC231F"/>
    <w:rsid w:val="00BC2531"/>
    <w:rsid w:val="00BC43B6"/>
    <w:rsid w:val="00BD56A5"/>
    <w:rsid w:val="00BD6ECF"/>
    <w:rsid w:val="00BE6873"/>
    <w:rsid w:val="00BF1247"/>
    <w:rsid w:val="00BF1CE4"/>
    <w:rsid w:val="00C00427"/>
    <w:rsid w:val="00C02BFE"/>
    <w:rsid w:val="00C064D6"/>
    <w:rsid w:val="00C1003C"/>
    <w:rsid w:val="00C301A3"/>
    <w:rsid w:val="00C36F14"/>
    <w:rsid w:val="00C410C1"/>
    <w:rsid w:val="00C41B90"/>
    <w:rsid w:val="00C45114"/>
    <w:rsid w:val="00C45778"/>
    <w:rsid w:val="00C50654"/>
    <w:rsid w:val="00C51A7C"/>
    <w:rsid w:val="00C53B7E"/>
    <w:rsid w:val="00C6331D"/>
    <w:rsid w:val="00C6616E"/>
    <w:rsid w:val="00C7016B"/>
    <w:rsid w:val="00C7315D"/>
    <w:rsid w:val="00C732EF"/>
    <w:rsid w:val="00C7379B"/>
    <w:rsid w:val="00C74664"/>
    <w:rsid w:val="00C7643C"/>
    <w:rsid w:val="00C76D10"/>
    <w:rsid w:val="00C82689"/>
    <w:rsid w:val="00C870C6"/>
    <w:rsid w:val="00C9060A"/>
    <w:rsid w:val="00C90C63"/>
    <w:rsid w:val="00C93928"/>
    <w:rsid w:val="00C94849"/>
    <w:rsid w:val="00C94BDB"/>
    <w:rsid w:val="00C97287"/>
    <w:rsid w:val="00C97B3C"/>
    <w:rsid w:val="00CA0ECC"/>
    <w:rsid w:val="00CB438F"/>
    <w:rsid w:val="00CB4B5C"/>
    <w:rsid w:val="00CB782A"/>
    <w:rsid w:val="00CC39C7"/>
    <w:rsid w:val="00CD2FF6"/>
    <w:rsid w:val="00CD5694"/>
    <w:rsid w:val="00CD6A81"/>
    <w:rsid w:val="00CD71B9"/>
    <w:rsid w:val="00CE0602"/>
    <w:rsid w:val="00CE0F2D"/>
    <w:rsid w:val="00CE1133"/>
    <w:rsid w:val="00CE55BE"/>
    <w:rsid w:val="00CF20EF"/>
    <w:rsid w:val="00CF32D4"/>
    <w:rsid w:val="00CF533A"/>
    <w:rsid w:val="00CF72C8"/>
    <w:rsid w:val="00D10FBC"/>
    <w:rsid w:val="00D141BE"/>
    <w:rsid w:val="00D1662C"/>
    <w:rsid w:val="00D17217"/>
    <w:rsid w:val="00D23C17"/>
    <w:rsid w:val="00D26563"/>
    <w:rsid w:val="00D2717A"/>
    <w:rsid w:val="00D30F01"/>
    <w:rsid w:val="00D3639E"/>
    <w:rsid w:val="00D376C6"/>
    <w:rsid w:val="00D37E60"/>
    <w:rsid w:val="00D44669"/>
    <w:rsid w:val="00D5021C"/>
    <w:rsid w:val="00D54539"/>
    <w:rsid w:val="00D5525B"/>
    <w:rsid w:val="00D606BE"/>
    <w:rsid w:val="00D62E8C"/>
    <w:rsid w:val="00D6781E"/>
    <w:rsid w:val="00D702B1"/>
    <w:rsid w:val="00D745B9"/>
    <w:rsid w:val="00D862BE"/>
    <w:rsid w:val="00D90F48"/>
    <w:rsid w:val="00D92625"/>
    <w:rsid w:val="00D93180"/>
    <w:rsid w:val="00D93A8C"/>
    <w:rsid w:val="00DA24ED"/>
    <w:rsid w:val="00DA35A6"/>
    <w:rsid w:val="00DA3618"/>
    <w:rsid w:val="00DA7239"/>
    <w:rsid w:val="00DB21BF"/>
    <w:rsid w:val="00DB7A8B"/>
    <w:rsid w:val="00DC0B1E"/>
    <w:rsid w:val="00DC0BE3"/>
    <w:rsid w:val="00DC5692"/>
    <w:rsid w:val="00DC6571"/>
    <w:rsid w:val="00DE2809"/>
    <w:rsid w:val="00DE2FD8"/>
    <w:rsid w:val="00DE35CF"/>
    <w:rsid w:val="00DE46AC"/>
    <w:rsid w:val="00DE6719"/>
    <w:rsid w:val="00DE6BA5"/>
    <w:rsid w:val="00DF4997"/>
    <w:rsid w:val="00E0363F"/>
    <w:rsid w:val="00E0601D"/>
    <w:rsid w:val="00E105E8"/>
    <w:rsid w:val="00E31E55"/>
    <w:rsid w:val="00E32378"/>
    <w:rsid w:val="00E356EC"/>
    <w:rsid w:val="00E427D1"/>
    <w:rsid w:val="00E438F5"/>
    <w:rsid w:val="00E43F3E"/>
    <w:rsid w:val="00E50828"/>
    <w:rsid w:val="00E52E85"/>
    <w:rsid w:val="00E550DB"/>
    <w:rsid w:val="00E64A73"/>
    <w:rsid w:val="00E66959"/>
    <w:rsid w:val="00E73418"/>
    <w:rsid w:val="00E756A5"/>
    <w:rsid w:val="00E77FB9"/>
    <w:rsid w:val="00E8111E"/>
    <w:rsid w:val="00E91CEB"/>
    <w:rsid w:val="00E93780"/>
    <w:rsid w:val="00E9439D"/>
    <w:rsid w:val="00E94C0A"/>
    <w:rsid w:val="00E95AAC"/>
    <w:rsid w:val="00E96D27"/>
    <w:rsid w:val="00EA07D8"/>
    <w:rsid w:val="00EA153A"/>
    <w:rsid w:val="00EA1FE4"/>
    <w:rsid w:val="00EA3C26"/>
    <w:rsid w:val="00EA3FDB"/>
    <w:rsid w:val="00EA674F"/>
    <w:rsid w:val="00EA6E32"/>
    <w:rsid w:val="00EA746F"/>
    <w:rsid w:val="00EA798E"/>
    <w:rsid w:val="00EB32C4"/>
    <w:rsid w:val="00EC0791"/>
    <w:rsid w:val="00EC3EFE"/>
    <w:rsid w:val="00EC4FEF"/>
    <w:rsid w:val="00ED3DEC"/>
    <w:rsid w:val="00ED5B9E"/>
    <w:rsid w:val="00ED64DF"/>
    <w:rsid w:val="00EE38DD"/>
    <w:rsid w:val="00EE4A08"/>
    <w:rsid w:val="00EF059F"/>
    <w:rsid w:val="00EF0A7C"/>
    <w:rsid w:val="00EF11B7"/>
    <w:rsid w:val="00EF3B59"/>
    <w:rsid w:val="00EF61E0"/>
    <w:rsid w:val="00F024C0"/>
    <w:rsid w:val="00F030D7"/>
    <w:rsid w:val="00F03574"/>
    <w:rsid w:val="00F15C95"/>
    <w:rsid w:val="00F177F1"/>
    <w:rsid w:val="00F20CFA"/>
    <w:rsid w:val="00F236BE"/>
    <w:rsid w:val="00F2755B"/>
    <w:rsid w:val="00F306EE"/>
    <w:rsid w:val="00F373FF"/>
    <w:rsid w:val="00F40B36"/>
    <w:rsid w:val="00F4563D"/>
    <w:rsid w:val="00F51122"/>
    <w:rsid w:val="00F53851"/>
    <w:rsid w:val="00F546D1"/>
    <w:rsid w:val="00F56CA3"/>
    <w:rsid w:val="00F57732"/>
    <w:rsid w:val="00F601D1"/>
    <w:rsid w:val="00F62B1F"/>
    <w:rsid w:val="00F65B0C"/>
    <w:rsid w:val="00F66ED2"/>
    <w:rsid w:val="00F717DB"/>
    <w:rsid w:val="00F72DDB"/>
    <w:rsid w:val="00F72E6F"/>
    <w:rsid w:val="00F84223"/>
    <w:rsid w:val="00F8718F"/>
    <w:rsid w:val="00F90E72"/>
    <w:rsid w:val="00F9231D"/>
    <w:rsid w:val="00F92BA3"/>
    <w:rsid w:val="00FA0DDC"/>
    <w:rsid w:val="00FA169F"/>
    <w:rsid w:val="00FA217F"/>
    <w:rsid w:val="00FB05BE"/>
    <w:rsid w:val="00FB25B3"/>
    <w:rsid w:val="00FB3AFE"/>
    <w:rsid w:val="00FB618F"/>
    <w:rsid w:val="00FB66F3"/>
    <w:rsid w:val="00FB7C4D"/>
    <w:rsid w:val="00FC0579"/>
    <w:rsid w:val="00FC0A5B"/>
    <w:rsid w:val="00FC3955"/>
    <w:rsid w:val="00FC6F4B"/>
    <w:rsid w:val="00FD0D2E"/>
    <w:rsid w:val="00FD264F"/>
    <w:rsid w:val="00FD50F7"/>
    <w:rsid w:val="00FD7B79"/>
    <w:rsid w:val="00FE09DC"/>
    <w:rsid w:val="00FE1A08"/>
    <w:rsid w:val="00FE47C8"/>
    <w:rsid w:val="00FE4C2C"/>
    <w:rsid w:val="00FE5190"/>
    <w:rsid w:val="00FE6770"/>
    <w:rsid w:val="00FF2FE8"/>
    <w:rsid w:val="00FF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header"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E8"/>
    <w:rPr>
      <w:sz w:val="24"/>
      <w:szCs w:val="24"/>
    </w:rPr>
  </w:style>
  <w:style w:type="paragraph" w:styleId="Heading1">
    <w:name w:val="heading 1"/>
    <w:basedOn w:val="Normal"/>
    <w:next w:val="Normal"/>
    <w:link w:val="Heading1Char"/>
    <w:uiPriority w:val="99"/>
    <w:qFormat/>
    <w:rsid w:val="000E73B9"/>
    <w:pPr>
      <w:jc w:val="center"/>
      <w:outlineLvl w:val="0"/>
    </w:pPr>
    <w:rPr>
      <w:rFonts w:ascii="Arial" w:hAnsi="Arial" w:cs="Arial"/>
      <w:b/>
      <w:bCs/>
      <w:sz w:val="22"/>
      <w:szCs w:val="22"/>
    </w:rPr>
  </w:style>
  <w:style w:type="paragraph" w:styleId="Heading2">
    <w:name w:val="heading 2"/>
    <w:basedOn w:val="Normal"/>
    <w:next w:val="Normal"/>
    <w:link w:val="Heading2Char"/>
    <w:uiPriority w:val="99"/>
    <w:qFormat/>
    <w:rsid w:val="000E73B9"/>
    <w:pPr>
      <w:numPr>
        <w:numId w:val="1"/>
      </w:numPr>
      <w:ind w:right="605"/>
      <w:jc w:val="both"/>
      <w:outlineLvl w:val="1"/>
    </w:pPr>
    <w:rPr>
      <w:rFonts w:ascii="Arial" w:hAnsi="Arial" w:cs="Arial"/>
      <w:b/>
      <w:sz w:val="22"/>
      <w:szCs w:val="22"/>
      <w:lang w:val="ms-MY"/>
    </w:rPr>
  </w:style>
  <w:style w:type="paragraph" w:styleId="Heading3">
    <w:name w:val="heading 3"/>
    <w:basedOn w:val="Normal"/>
    <w:next w:val="Normal"/>
    <w:link w:val="Heading3Char"/>
    <w:uiPriority w:val="99"/>
    <w:qFormat/>
    <w:rsid w:val="00E105E8"/>
    <w:pPr>
      <w:keepNext/>
      <w:numPr>
        <w:ilvl w:val="2"/>
        <w:numId w:val="3"/>
      </w:numPr>
      <w:outlineLvl w:val="2"/>
    </w:pPr>
    <w:rPr>
      <w:b/>
      <w:bCs/>
      <w:sz w:val="22"/>
    </w:rPr>
  </w:style>
  <w:style w:type="paragraph" w:styleId="Heading4">
    <w:name w:val="heading 4"/>
    <w:basedOn w:val="Normal"/>
    <w:next w:val="Normal"/>
    <w:link w:val="Heading4Char"/>
    <w:uiPriority w:val="99"/>
    <w:qFormat/>
    <w:rsid w:val="00E105E8"/>
    <w:pPr>
      <w:keepNext/>
      <w:numPr>
        <w:ilvl w:val="3"/>
        <w:numId w:val="3"/>
      </w:numPr>
      <w:outlineLvl w:val="3"/>
    </w:pPr>
    <w:rPr>
      <w:rFonts w:ascii="Arial" w:hAnsi="Arial" w:cs="Arial"/>
      <w:b/>
      <w:bCs/>
      <w:sz w:val="20"/>
      <w:szCs w:val="20"/>
    </w:rPr>
  </w:style>
  <w:style w:type="paragraph" w:styleId="Heading5">
    <w:name w:val="heading 5"/>
    <w:basedOn w:val="Normal"/>
    <w:next w:val="Normal"/>
    <w:link w:val="Heading5Char"/>
    <w:uiPriority w:val="99"/>
    <w:qFormat/>
    <w:rsid w:val="00E105E8"/>
    <w:pPr>
      <w:keepNext/>
      <w:numPr>
        <w:ilvl w:val="4"/>
        <w:numId w:val="3"/>
      </w:numPr>
      <w:jc w:val="center"/>
      <w:outlineLvl w:val="4"/>
    </w:pPr>
    <w:rPr>
      <w:rFonts w:ascii="Arial" w:hAnsi="Arial" w:cs="Arial"/>
      <w:b/>
      <w:bCs/>
      <w:sz w:val="20"/>
      <w:szCs w:val="20"/>
    </w:rPr>
  </w:style>
  <w:style w:type="paragraph" w:styleId="Heading6">
    <w:name w:val="heading 6"/>
    <w:basedOn w:val="Normal"/>
    <w:next w:val="Normal"/>
    <w:link w:val="Heading6Char"/>
    <w:uiPriority w:val="99"/>
    <w:qFormat/>
    <w:rsid w:val="00E105E8"/>
    <w:pPr>
      <w:keepNext/>
      <w:numPr>
        <w:ilvl w:val="5"/>
        <w:numId w:val="3"/>
      </w:numPr>
      <w:jc w:val="center"/>
      <w:outlineLvl w:val="5"/>
    </w:pPr>
    <w:rPr>
      <w:rFonts w:ascii="Arial Narrow" w:hAnsi="Arial Narrow"/>
      <w:b/>
    </w:rPr>
  </w:style>
  <w:style w:type="paragraph" w:styleId="Heading7">
    <w:name w:val="heading 7"/>
    <w:basedOn w:val="Normal"/>
    <w:next w:val="Normal"/>
    <w:link w:val="Heading7Char"/>
    <w:uiPriority w:val="99"/>
    <w:qFormat/>
    <w:rsid w:val="00E105E8"/>
    <w:pPr>
      <w:keepNext/>
      <w:framePr w:hSpace="180" w:wrap="notBeside" w:vAnchor="text" w:hAnchor="margin" w:y="95"/>
      <w:widowControl w:val="0"/>
      <w:numPr>
        <w:ilvl w:val="6"/>
        <w:numId w:val="3"/>
      </w:numPr>
      <w:outlineLvl w:val="6"/>
    </w:pPr>
    <w:rPr>
      <w:rFonts w:ascii="Arial" w:hAnsi="Arial" w:cs="Arial"/>
      <w:b/>
      <w:bCs/>
      <w:sz w:val="20"/>
      <w:szCs w:val="20"/>
    </w:rPr>
  </w:style>
  <w:style w:type="paragraph" w:styleId="Heading8">
    <w:name w:val="heading 8"/>
    <w:basedOn w:val="Normal"/>
    <w:next w:val="Normal"/>
    <w:link w:val="Heading8Char"/>
    <w:uiPriority w:val="99"/>
    <w:qFormat/>
    <w:rsid w:val="00E105E8"/>
    <w:pPr>
      <w:keepNext/>
      <w:numPr>
        <w:ilvl w:val="7"/>
        <w:numId w:val="3"/>
      </w:numPr>
      <w:jc w:val="both"/>
      <w:outlineLvl w:val="7"/>
    </w:pPr>
    <w:rPr>
      <w:rFonts w:ascii="Arial" w:hAnsi="Arial" w:cs="Arial"/>
      <w:b/>
      <w:sz w:val="20"/>
      <w:szCs w:val="20"/>
      <w:lang w:val="ms-MY"/>
    </w:rPr>
  </w:style>
  <w:style w:type="paragraph" w:styleId="Heading9">
    <w:name w:val="heading 9"/>
    <w:basedOn w:val="Normal"/>
    <w:next w:val="Normal"/>
    <w:link w:val="Heading9Char"/>
    <w:semiHidden/>
    <w:unhideWhenUsed/>
    <w:qFormat/>
    <w:locked/>
    <w:rsid w:val="00665EE9"/>
    <w:pPr>
      <w:keepNext/>
      <w:keepLines/>
      <w:numPr>
        <w:ilvl w:val="8"/>
        <w:numId w:val="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E73B9"/>
    <w:rPr>
      <w:rFonts w:ascii="Arial" w:hAnsi="Arial" w:cs="Arial"/>
      <w:b/>
      <w:bCs/>
    </w:rPr>
  </w:style>
  <w:style w:type="character" w:customStyle="1" w:styleId="Heading2Char">
    <w:name w:val="Heading 2 Char"/>
    <w:link w:val="Heading2"/>
    <w:uiPriority w:val="99"/>
    <w:locked/>
    <w:rsid w:val="000E73B9"/>
    <w:rPr>
      <w:rFonts w:ascii="Arial" w:hAnsi="Arial" w:cs="Arial"/>
      <w:b/>
      <w:sz w:val="22"/>
      <w:szCs w:val="22"/>
      <w:lang w:val="ms-MY"/>
    </w:rPr>
  </w:style>
  <w:style w:type="character" w:customStyle="1" w:styleId="Heading3Char">
    <w:name w:val="Heading 3 Char"/>
    <w:link w:val="Heading3"/>
    <w:uiPriority w:val="99"/>
    <w:locked/>
    <w:rsid w:val="00C410C1"/>
    <w:rPr>
      <w:b/>
      <w:bCs/>
      <w:sz w:val="22"/>
      <w:szCs w:val="24"/>
    </w:rPr>
  </w:style>
  <w:style w:type="character" w:customStyle="1" w:styleId="Heading4Char">
    <w:name w:val="Heading 4 Char"/>
    <w:link w:val="Heading4"/>
    <w:uiPriority w:val="99"/>
    <w:locked/>
    <w:rsid w:val="00C410C1"/>
    <w:rPr>
      <w:rFonts w:ascii="Arial" w:hAnsi="Arial" w:cs="Arial"/>
      <w:b/>
      <w:bCs/>
    </w:rPr>
  </w:style>
  <w:style w:type="character" w:customStyle="1" w:styleId="Heading5Char">
    <w:name w:val="Heading 5 Char"/>
    <w:link w:val="Heading5"/>
    <w:uiPriority w:val="99"/>
    <w:locked/>
    <w:rsid w:val="00C410C1"/>
    <w:rPr>
      <w:rFonts w:ascii="Arial" w:hAnsi="Arial" w:cs="Arial"/>
      <w:b/>
      <w:bCs/>
    </w:rPr>
  </w:style>
  <w:style w:type="character" w:customStyle="1" w:styleId="Heading6Char">
    <w:name w:val="Heading 6 Char"/>
    <w:link w:val="Heading6"/>
    <w:uiPriority w:val="99"/>
    <w:locked/>
    <w:rsid w:val="00C410C1"/>
    <w:rPr>
      <w:rFonts w:ascii="Arial Narrow" w:hAnsi="Arial Narrow"/>
      <w:b/>
      <w:sz w:val="24"/>
      <w:szCs w:val="24"/>
    </w:rPr>
  </w:style>
  <w:style w:type="character" w:customStyle="1" w:styleId="Heading7Char">
    <w:name w:val="Heading 7 Char"/>
    <w:link w:val="Heading7"/>
    <w:uiPriority w:val="99"/>
    <w:locked/>
    <w:rsid w:val="00C410C1"/>
    <w:rPr>
      <w:rFonts w:ascii="Arial" w:hAnsi="Arial" w:cs="Arial"/>
      <w:b/>
      <w:bCs/>
    </w:rPr>
  </w:style>
  <w:style w:type="character" w:customStyle="1" w:styleId="Heading8Char">
    <w:name w:val="Heading 8 Char"/>
    <w:link w:val="Heading8"/>
    <w:uiPriority w:val="99"/>
    <w:locked/>
    <w:rsid w:val="00C410C1"/>
    <w:rPr>
      <w:rFonts w:ascii="Arial" w:hAnsi="Arial" w:cs="Arial"/>
      <w:b/>
      <w:lang w:val="ms-MY"/>
    </w:rPr>
  </w:style>
  <w:style w:type="paragraph" w:styleId="Header">
    <w:name w:val="header"/>
    <w:basedOn w:val="Normal"/>
    <w:link w:val="HeaderChar"/>
    <w:rsid w:val="00E105E8"/>
    <w:pPr>
      <w:tabs>
        <w:tab w:val="center" w:pos="4320"/>
        <w:tab w:val="right" w:pos="8640"/>
      </w:tabs>
    </w:pPr>
  </w:style>
  <w:style w:type="character" w:customStyle="1" w:styleId="HeaderChar">
    <w:name w:val="Header Char"/>
    <w:link w:val="Header"/>
    <w:uiPriority w:val="99"/>
    <w:locked/>
    <w:rsid w:val="0034594E"/>
    <w:rPr>
      <w:rFonts w:cs="Times New Roman"/>
      <w:sz w:val="24"/>
      <w:szCs w:val="24"/>
      <w:lang w:val="en-US" w:eastAsia="en-US"/>
    </w:rPr>
  </w:style>
  <w:style w:type="paragraph" w:styleId="Footer">
    <w:name w:val="footer"/>
    <w:basedOn w:val="Normal"/>
    <w:link w:val="FooterChar"/>
    <w:uiPriority w:val="99"/>
    <w:rsid w:val="00E105E8"/>
    <w:pPr>
      <w:tabs>
        <w:tab w:val="center" w:pos="4320"/>
        <w:tab w:val="right" w:pos="8640"/>
      </w:tabs>
    </w:pPr>
  </w:style>
  <w:style w:type="character" w:customStyle="1" w:styleId="FooterChar">
    <w:name w:val="Footer Char"/>
    <w:link w:val="Footer"/>
    <w:uiPriority w:val="99"/>
    <w:locked/>
    <w:rsid w:val="00C7016B"/>
    <w:rPr>
      <w:rFonts w:cs="Times New Roman"/>
      <w:sz w:val="24"/>
      <w:szCs w:val="24"/>
    </w:rPr>
  </w:style>
  <w:style w:type="paragraph" w:styleId="BodyText">
    <w:name w:val="Body Text"/>
    <w:basedOn w:val="Normal"/>
    <w:link w:val="BodyTextChar"/>
    <w:uiPriority w:val="99"/>
    <w:rsid w:val="00E105E8"/>
    <w:pPr>
      <w:tabs>
        <w:tab w:val="left" w:pos="1440"/>
      </w:tabs>
      <w:jc w:val="both"/>
    </w:pPr>
    <w:rPr>
      <w:rFonts w:ascii="Arial" w:hAnsi="Arial"/>
      <w:iCs/>
      <w:sz w:val="22"/>
      <w:lang w:val="ms-MY"/>
    </w:rPr>
  </w:style>
  <w:style w:type="character" w:customStyle="1" w:styleId="BodyTextChar">
    <w:name w:val="Body Text Char"/>
    <w:link w:val="BodyText"/>
    <w:uiPriority w:val="99"/>
    <w:semiHidden/>
    <w:locked/>
    <w:rsid w:val="00C410C1"/>
    <w:rPr>
      <w:rFonts w:cs="Times New Roman"/>
      <w:sz w:val="24"/>
      <w:szCs w:val="24"/>
    </w:rPr>
  </w:style>
  <w:style w:type="paragraph" w:styleId="BodyText3">
    <w:name w:val="Body Text 3"/>
    <w:basedOn w:val="Normal"/>
    <w:link w:val="BodyText3Char"/>
    <w:uiPriority w:val="99"/>
    <w:rsid w:val="00E105E8"/>
    <w:pPr>
      <w:jc w:val="both"/>
    </w:pPr>
    <w:rPr>
      <w:rFonts w:ascii="Arial" w:hAnsi="Arial" w:cs="Arial"/>
    </w:rPr>
  </w:style>
  <w:style w:type="character" w:customStyle="1" w:styleId="BodyText3Char">
    <w:name w:val="Body Text 3 Char"/>
    <w:link w:val="BodyText3"/>
    <w:uiPriority w:val="99"/>
    <w:semiHidden/>
    <w:locked/>
    <w:rsid w:val="00C410C1"/>
    <w:rPr>
      <w:rFonts w:cs="Times New Roman"/>
      <w:sz w:val="16"/>
      <w:szCs w:val="16"/>
    </w:rPr>
  </w:style>
  <w:style w:type="paragraph" w:styleId="BodyText2">
    <w:name w:val="Body Text 2"/>
    <w:basedOn w:val="Normal"/>
    <w:link w:val="BodyText2Char"/>
    <w:uiPriority w:val="99"/>
    <w:rsid w:val="00E105E8"/>
    <w:pPr>
      <w:tabs>
        <w:tab w:val="left" w:pos="3240"/>
      </w:tabs>
      <w:ind w:right="605"/>
      <w:jc w:val="both"/>
    </w:pPr>
    <w:rPr>
      <w:rFonts w:ascii="Arial" w:hAnsi="Arial" w:cs="Arial"/>
      <w:szCs w:val="20"/>
    </w:rPr>
  </w:style>
  <w:style w:type="character" w:customStyle="1" w:styleId="BodyText2Char">
    <w:name w:val="Body Text 2 Char"/>
    <w:link w:val="BodyText2"/>
    <w:uiPriority w:val="99"/>
    <w:semiHidden/>
    <w:locked/>
    <w:rsid w:val="00C410C1"/>
    <w:rPr>
      <w:rFonts w:cs="Times New Roman"/>
      <w:sz w:val="24"/>
      <w:szCs w:val="24"/>
    </w:rPr>
  </w:style>
  <w:style w:type="paragraph" w:styleId="NormalWeb">
    <w:name w:val="Normal (Web)"/>
    <w:basedOn w:val="Normal"/>
    <w:uiPriority w:val="99"/>
    <w:rsid w:val="00E105E8"/>
    <w:pPr>
      <w:spacing w:before="100" w:beforeAutospacing="1" w:after="100" w:afterAutospacing="1"/>
    </w:pPr>
    <w:rPr>
      <w:rFonts w:ascii="Arial Unicode MS" w:eastAsia="Arial Unicode MS" w:hAnsi="Arial Unicode MS" w:cs="Arial Unicode MS"/>
    </w:rPr>
  </w:style>
  <w:style w:type="character" w:styleId="PageNumber">
    <w:name w:val="page number"/>
    <w:uiPriority w:val="99"/>
    <w:rsid w:val="00E105E8"/>
    <w:rPr>
      <w:rFonts w:cs="Times New Roman"/>
    </w:rPr>
  </w:style>
  <w:style w:type="paragraph" w:styleId="ListParagraph">
    <w:name w:val="List Paragraph"/>
    <w:basedOn w:val="Normal"/>
    <w:link w:val="ListParagraphChar"/>
    <w:uiPriority w:val="34"/>
    <w:qFormat/>
    <w:rsid w:val="00E427D1"/>
    <w:pPr>
      <w:ind w:left="720"/>
    </w:pPr>
  </w:style>
  <w:style w:type="paragraph" w:styleId="NoSpacing">
    <w:name w:val="No Spacing"/>
    <w:uiPriority w:val="99"/>
    <w:qFormat/>
    <w:rsid w:val="00562636"/>
    <w:rPr>
      <w:sz w:val="24"/>
      <w:szCs w:val="24"/>
    </w:rPr>
  </w:style>
  <w:style w:type="table" w:styleId="TableGrid">
    <w:name w:val="Table Grid"/>
    <w:basedOn w:val="TableNormal"/>
    <w:uiPriority w:val="59"/>
    <w:rsid w:val="003939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lockText">
    <w:name w:val="Block Text"/>
    <w:basedOn w:val="Normal"/>
    <w:uiPriority w:val="99"/>
    <w:rsid w:val="0034594E"/>
    <w:pPr>
      <w:ind w:left="360" w:right="605"/>
      <w:jc w:val="both"/>
    </w:pPr>
    <w:rPr>
      <w:rFonts w:ascii="Arial" w:hAnsi="Arial" w:cs="Arial"/>
      <w:sz w:val="20"/>
    </w:rPr>
  </w:style>
  <w:style w:type="table" w:customStyle="1" w:styleId="TableGrid1">
    <w:name w:val="Table Grid1"/>
    <w:uiPriority w:val="99"/>
    <w:rsid w:val="0034594E"/>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FA0DDC"/>
    <w:rPr>
      <w:rFonts w:ascii="Tahoma" w:hAnsi="Tahoma" w:cs="Tahoma"/>
      <w:sz w:val="16"/>
      <w:szCs w:val="16"/>
    </w:rPr>
  </w:style>
  <w:style w:type="character" w:customStyle="1" w:styleId="BalloonTextChar">
    <w:name w:val="Balloon Text Char"/>
    <w:link w:val="BalloonText"/>
    <w:uiPriority w:val="99"/>
    <w:locked/>
    <w:rsid w:val="00FA0DDC"/>
    <w:rPr>
      <w:rFonts w:ascii="Tahoma" w:hAnsi="Tahoma" w:cs="Tahoma"/>
      <w:sz w:val="16"/>
      <w:szCs w:val="16"/>
      <w:lang w:val="en-US" w:eastAsia="en-US"/>
    </w:rPr>
  </w:style>
  <w:style w:type="character" w:styleId="Strong">
    <w:name w:val="Strong"/>
    <w:uiPriority w:val="99"/>
    <w:qFormat/>
    <w:rsid w:val="002A7304"/>
    <w:rPr>
      <w:rFonts w:cs="Times New Roman"/>
      <w:b/>
      <w:bCs/>
    </w:rPr>
  </w:style>
  <w:style w:type="character" w:styleId="Hyperlink">
    <w:name w:val="Hyperlink"/>
    <w:uiPriority w:val="99"/>
    <w:rsid w:val="002A7304"/>
    <w:rPr>
      <w:rFonts w:ascii="Verdana" w:hAnsi="Verdana" w:cs="Times New Roman"/>
      <w:color w:val="003399"/>
      <w:u w:val="single"/>
    </w:rPr>
  </w:style>
  <w:style w:type="character" w:customStyle="1" w:styleId="ptbrand3">
    <w:name w:val="ptbrand3"/>
    <w:uiPriority w:val="99"/>
    <w:rsid w:val="000933E4"/>
    <w:rPr>
      <w:rFonts w:cs="Times New Roman"/>
    </w:rPr>
  </w:style>
  <w:style w:type="character" w:customStyle="1" w:styleId="bindingandrelease">
    <w:name w:val="bindingandrelease"/>
    <w:uiPriority w:val="99"/>
    <w:rsid w:val="000933E4"/>
    <w:rPr>
      <w:rFonts w:cs="Times New Roman"/>
    </w:rPr>
  </w:style>
  <w:style w:type="character" w:styleId="FollowedHyperlink">
    <w:name w:val="FollowedHyperlink"/>
    <w:uiPriority w:val="99"/>
    <w:rsid w:val="000933E4"/>
    <w:rPr>
      <w:rFonts w:cs="Times New Roman"/>
      <w:color w:val="800080"/>
      <w:u w:val="single"/>
    </w:rPr>
  </w:style>
  <w:style w:type="character" w:customStyle="1" w:styleId="binding5">
    <w:name w:val="binding5"/>
    <w:uiPriority w:val="99"/>
    <w:rsid w:val="000A3754"/>
    <w:rPr>
      <w:rFonts w:cs="Times New Roman"/>
    </w:rPr>
  </w:style>
  <w:style w:type="paragraph" w:styleId="Caption">
    <w:name w:val="caption"/>
    <w:basedOn w:val="Normal"/>
    <w:next w:val="Normal"/>
    <w:unhideWhenUsed/>
    <w:qFormat/>
    <w:locked/>
    <w:rsid w:val="0019213C"/>
    <w:pPr>
      <w:spacing w:after="200"/>
    </w:pPr>
    <w:rPr>
      <w:b/>
      <w:bCs/>
      <w:color w:val="4F81BD"/>
      <w:sz w:val="18"/>
      <w:szCs w:val="18"/>
    </w:rPr>
  </w:style>
  <w:style w:type="character" w:customStyle="1" w:styleId="Heading9Char">
    <w:name w:val="Heading 9 Char"/>
    <w:link w:val="Heading9"/>
    <w:semiHidden/>
    <w:rsid w:val="00665EE9"/>
    <w:rPr>
      <w:rFonts w:ascii="Cambria" w:hAnsi="Cambria"/>
      <w:i/>
      <w:iCs/>
      <w:color w:val="404040"/>
    </w:rPr>
  </w:style>
  <w:style w:type="paragraph" w:styleId="DocumentMap">
    <w:name w:val="Document Map"/>
    <w:basedOn w:val="Normal"/>
    <w:link w:val="DocumentMapChar"/>
    <w:uiPriority w:val="99"/>
    <w:semiHidden/>
    <w:unhideWhenUsed/>
    <w:rsid w:val="000E73B9"/>
    <w:rPr>
      <w:rFonts w:ascii="Tahoma" w:hAnsi="Tahoma" w:cs="Tahoma"/>
      <w:sz w:val="16"/>
      <w:szCs w:val="16"/>
    </w:rPr>
  </w:style>
  <w:style w:type="character" w:customStyle="1" w:styleId="DocumentMapChar">
    <w:name w:val="Document Map Char"/>
    <w:link w:val="DocumentMap"/>
    <w:uiPriority w:val="99"/>
    <w:semiHidden/>
    <w:rsid w:val="000E73B9"/>
    <w:rPr>
      <w:rFonts w:ascii="Tahoma" w:hAnsi="Tahoma" w:cs="Tahoma"/>
      <w:sz w:val="16"/>
      <w:szCs w:val="16"/>
    </w:rPr>
  </w:style>
  <w:style w:type="character" w:styleId="Emphasis">
    <w:name w:val="Emphasis"/>
    <w:qFormat/>
    <w:locked/>
    <w:rsid w:val="00BD6ECF"/>
    <w:rPr>
      <w:rFonts w:ascii="Arial" w:hAnsi="Arial" w:hint="default"/>
      <w:i/>
      <w:iCs/>
      <w:color w:val="000000"/>
      <w:sz w:val="20"/>
      <w:szCs w:val="20"/>
    </w:rPr>
  </w:style>
  <w:style w:type="paragraph" w:customStyle="1" w:styleId="instructions">
    <w:name w:val="instructions"/>
    <w:basedOn w:val="Normal"/>
    <w:rsid w:val="00BD6ECF"/>
    <w:pPr>
      <w:spacing w:before="100" w:beforeAutospacing="1" w:after="100" w:afterAutospacing="1"/>
      <w:ind w:left="600"/>
    </w:pPr>
  </w:style>
  <w:style w:type="character" w:customStyle="1" w:styleId="Emphasis1">
    <w:name w:val="Emphasis1"/>
    <w:basedOn w:val="DefaultParagraphFont"/>
    <w:rsid w:val="00BD6ECF"/>
  </w:style>
  <w:style w:type="character" w:styleId="HTMLTypewriter">
    <w:name w:val="HTML Typewriter"/>
    <w:semiHidden/>
    <w:rsid w:val="00BD6ECF"/>
    <w:rPr>
      <w:rFonts w:ascii="Courier New" w:eastAsia="Times New Roman" w:hAnsi="Courier New" w:cs="Courier New" w:hint="default"/>
      <w:sz w:val="20"/>
      <w:szCs w:val="20"/>
    </w:rPr>
  </w:style>
  <w:style w:type="paragraph" w:customStyle="1" w:styleId="Default">
    <w:name w:val="Default"/>
    <w:rsid w:val="00C74664"/>
    <w:pPr>
      <w:autoSpaceDE w:val="0"/>
      <w:autoSpaceDN w:val="0"/>
      <w:adjustRightInd w:val="0"/>
    </w:pPr>
    <w:rPr>
      <w:color w:val="000000"/>
      <w:sz w:val="24"/>
      <w:szCs w:val="24"/>
    </w:rPr>
  </w:style>
  <w:style w:type="paragraph" w:customStyle="1" w:styleId="anchor">
    <w:name w:val="anchor"/>
    <w:basedOn w:val="Normal"/>
    <w:rsid w:val="000D4AF2"/>
    <w:pPr>
      <w:spacing w:before="100" w:beforeAutospacing="1" w:after="100" w:afterAutospacing="1"/>
    </w:pPr>
  </w:style>
  <w:style w:type="character" w:customStyle="1" w:styleId="ListParagraphChar">
    <w:name w:val="List Paragraph Char"/>
    <w:link w:val="ListParagraph"/>
    <w:uiPriority w:val="34"/>
    <w:rsid w:val="00264B8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header"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E8"/>
    <w:rPr>
      <w:sz w:val="24"/>
      <w:szCs w:val="24"/>
    </w:rPr>
  </w:style>
  <w:style w:type="paragraph" w:styleId="Heading1">
    <w:name w:val="heading 1"/>
    <w:basedOn w:val="Normal"/>
    <w:next w:val="Normal"/>
    <w:link w:val="Heading1Char"/>
    <w:uiPriority w:val="99"/>
    <w:qFormat/>
    <w:rsid w:val="000E73B9"/>
    <w:pPr>
      <w:jc w:val="center"/>
      <w:outlineLvl w:val="0"/>
    </w:pPr>
    <w:rPr>
      <w:rFonts w:ascii="Arial" w:hAnsi="Arial" w:cs="Arial"/>
      <w:b/>
      <w:bCs/>
      <w:sz w:val="22"/>
      <w:szCs w:val="22"/>
    </w:rPr>
  </w:style>
  <w:style w:type="paragraph" w:styleId="Heading2">
    <w:name w:val="heading 2"/>
    <w:basedOn w:val="Normal"/>
    <w:next w:val="Normal"/>
    <w:link w:val="Heading2Char"/>
    <w:uiPriority w:val="99"/>
    <w:qFormat/>
    <w:rsid w:val="000E73B9"/>
    <w:pPr>
      <w:numPr>
        <w:numId w:val="1"/>
      </w:numPr>
      <w:ind w:right="605"/>
      <w:jc w:val="both"/>
      <w:outlineLvl w:val="1"/>
    </w:pPr>
    <w:rPr>
      <w:rFonts w:ascii="Arial" w:hAnsi="Arial" w:cs="Arial"/>
      <w:b/>
      <w:sz w:val="22"/>
      <w:szCs w:val="22"/>
      <w:lang w:val="ms-MY"/>
    </w:rPr>
  </w:style>
  <w:style w:type="paragraph" w:styleId="Heading3">
    <w:name w:val="heading 3"/>
    <w:basedOn w:val="Normal"/>
    <w:next w:val="Normal"/>
    <w:link w:val="Heading3Char"/>
    <w:uiPriority w:val="99"/>
    <w:qFormat/>
    <w:rsid w:val="00E105E8"/>
    <w:pPr>
      <w:keepNext/>
      <w:numPr>
        <w:ilvl w:val="2"/>
        <w:numId w:val="3"/>
      </w:numPr>
      <w:outlineLvl w:val="2"/>
    </w:pPr>
    <w:rPr>
      <w:b/>
      <w:bCs/>
      <w:sz w:val="22"/>
    </w:rPr>
  </w:style>
  <w:style w:type="paragraph" w:styleId="Heading4">
    <w:name w:val="heading 4"/>
    <w:basedOn w:val="Normal"/>
    <w:next w:val="Normal"/>
    <w:link w:val="Heading4Char"/>
    <w:uiPriority w:val="99"/>
    <w:qFormat/>
    <w:rsid w:val="00E105E8"/>
    <w:pPr>
      <w:keepNext/>
      <w:numPr>
        <w:ilvl w:val="3"/>
        <w:numId w:val="3"/>
      </w:numPr>
      <w:outlineLvl w:val="3"/>
    </w:pPr>
    <w:rPr>
      <w:rFonts w:ascii="Arial" w:hAnsi="Arial" w:cs="Arial"/>
      <w:b/>
      <w:bCs/>
      <w:sz w:val="20"/>
      <w:szCs w:val="20"/>
    </w:rPr>
  </w:style>
  <w:style w:type="paragraph" w:styleId="Heading5">
    <w:name w:val="heading 5"/>
    <w:basedOn w:val="Normal"/>
    <w:next w:val="Normal"/>
    <w:link w:val="Heading5Char"/>
    <w:uiPriority w:val="99"/>
    <w:qFormat/>
    <w:rsid w:val="00E105E8"/>
    <w:pPr>
      <w:keepNext/>
      <w:numPr>
        <w:ilvl w:val="4"/>
        <w:numId w:val="3"/>
      </w:numPr>
      <w:jc w:val="center"/>
      <w:outlineLvl w:val="4"/>
    </w:pPr>
    <w:rPr>
      <w:rFonts w:ascii="Arial" w:hAnsi="Arial" w:cs="Arial"/>
      <w:b/>
      <w:bCs/>
      <w:sz w:val="20"/>
      <w:szCs w:val="20"/>
    </w:rPr>
  </w:style>
  <w:style w:type="paragraph" w:styleId="Heading6">
    <w:name w:val="heading 6"/>
    <w:basedOn w:val="Normal"/>
    <w:next w:val="Normal"/>
    <w:link w:val="Heading6Char"/>
    <w:uiPriority w:val="99"/>
    <w:qFormat/>
    <w:rsid w:val="00E105E8"/>
    <w:pPr>
      <w:keepNext/>
      <w:numPr>
        <w:ilvl w:val="5"/>
        <w:numId w:val="3"/>
      </w:numPr>
      <w:jc w:val="center"/>
      <w:outlineLvl w:val="5"/>
    </w:pPr>
    <w:rPr>
      <w:rFonts w:ascii="Arial Narrow" w:hAnsi="Arial Narrow"/>
      <w:b/>
    </w:rPr>
  </w:style>
  <w:style w:type="paragraph" w:styleId="Heading7">
    <w:name w:val="heading 7"/>
    <w:basedOn w:val="Normal"/>
    <w:next w:val="Normal"/>
    <w:link w:val="Heading7Char"/>
    <w:uiPriority w:val="99"/>
    <w:qFormat/>
    <w:rsid w:val="00E105E8"/>
    <w:pPr>
      <w:keepNext/>
      <w:framePr w:hSpace="180" w:wrap="notBeside" w:vAnchor="text" w:hAnchor="margin" w:y="95"/>
      <w:widowControl w:val="0"/>
      <w:numPr>
        <w:ilvl w:val="6"/>
        <w:numId w:val="3"/>
      </w:numPr>
      <w:outlineLvl w:val="6"/>
    </w:pPr>
    <w:rPr>
      <w:rFonts w:ascii="Arial" w:hAnsi="Arial" w:cs="Arial"/>
      <w:b/>
      <w:bCs/>
      <w:sz w:val="20"/>
      <w:szCs w:val="20"/>
    </w:rPr>
  </w:style>
  <w:style w:type="paragraph" w:styleId="Heading8">
    <w:name w:val="heading 8"/>
    <w:basedOn w:val="Normal"/>
    <w:next w:val="Normal"/>
    <w:link w:val="Heading8Char"/>
    <w:uiPriority w:val="99"/>
    <w:qFormat/>
    <w:rsid w:val="00E105E8"/>
    <w:pPr>
      <w:keepNext/>
      <w:numPr>
        <w:ilvl w:val="7"/>
        <w:numId w:val="3"/>
      </w:numPr>
      <w:jc w:val="both"/>
      <w:outlineLvl w:val="7"/>
    </w:pPr>
    <w:rPr>
      <w:rFonts w:ascii="Arial" w:hAnsi="Arial" w:cs="Arial"/>
      <w:b/>
      <w:sz w:val="20"/>
      <w:szCs w:val="20"/>
      <w:lang w:val="ms-MY"/>
    </w:rPr>
  </w:style>
  <w:style w:type="paragraph" w:styleId="Heading9">
    <w:name w:val="heading 9"/>
    <w:basedOn w:val="Normal"/>
    <w:next w:val="Normal"/>
    <w:link w:val="Heading9Char"/>
    <w:semiHidden/>
    <w:unhideWhenUsed/>
    <w:qFormat/>
    <w:locked/>
    <w:rsid w:val="00665EE9"/>
    <w:pPr>
      <w:keepNext/>
      <w:keepLines/>
      <w:numPr>
        <w:ilvl w:val="8"/>
        <w:numId w:val="3"/>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E73B9"/>
    <w:rPr>
      <w:rFonts w:ascii="Arial" w:hAnsi="Arial" w:cs="Arial"/>
      <w:b/>
      <w:bCs/>
    </w:rPr>
  </w:style>
  <w:style w:type="character" w:customStyle="1" w:styleId="Heading2Char">
    <w:name w:val="Heading 2 Char"/>
    <w:link w:val="Heading2"/>
    <w:uiPriority w:val="99"/>
    <w:locked/>
    <w:rsid w:val="000E73B9"/>
    <w:rPr>
      <w:rFonts w:ascii="Arial" w:hAnsi="Arial" w:cs="Arial"/>
      <w:b/>
      <w:sz w:val="22"/>
      <w:szCs w:val="22"/>
      <w:lang w:val="ms-MY"/>
    </w:rPr>
  </w:style>
  <w:style w:type="character" w:customStyle="1" w:styleId="Heading3Char">
    <w:name w:val="Heading 3 Char"/>
    <w:link w:val="Heading3"/>
    <w:uiPriority w:val="99"/>
    <w:locked/>
    <w:rsid w:val="00C410C1"/>
    <w:rPr>
      <w:b/>
      <w:bCs/>
      <w:sz w:val="22"/>
      <w:szCs w:val="24"/>
    </w:rPr>
  </w:style>
  <w:style w:type="character" w:customStyle="1" w:styleId="Heading4Char">
    <w:name w:val="Heading 4 Char"/>
    <w:link w:val="Heading4"/>
    <w:uiPriority w:val="99"/>
    <w:locked/>
    <w:rsid w:val="00C410C1"/>
    <w:rPr>
      <w:rFonts w:ascii="Arial" w:hAnsi="Arial" w:cs="Arial"/>
      <w:b/>
      <w:bCs/>
    </w:rPr>
  </w:style>
  <w:style w:type="character" w:customStyle="1" w:styleId="Heading5Char">
    <w:name w:val="Heading 5 Char"/>
    <w:link w:val="Heading5"/>
    <w:uiPriority w:val="99"/>
    <w:locked/>
    <w:rsid w:val="00C410C1"/>
    <w:rPr>
      <w:rFonts w:ascii="Arial" w:hAnsi="Arial" w:cs="Arial"/>
      <w:b/>
      <w:bCs/>
    </w:rPr>
  </w:style>
  <w:style w:type="character" w:customStyle="1" w:styleId="Heading6Char">
    <w:name w:val="Heading 6 Char"/>
    <w:link w:val="Heading6"/>
    <w:uiPriority w:val="99"/>
    <w:locked/>
    <w:rsid w:val="00C410C1"/>
    <w:rPr>
      <w:rFonts w:ascii="Arial Narrow" w:hAnsi="Arial Narrow"/>
      <w:b/>
      <w:sz w:val="24"/>
      <w:szCs w:val="24"/>
    </w:rPr>
  </w:style>
  <w:style w:type="character" w:customStyle="1" w:styleId="Heading7Char">
    <w:name w:val="Heading 7 Char"/>
    <w:link w:val="Heading7"/>
    <w:uiPriority w:val="99"/>
    <w:locked/>
    <w:rsid w:val="00C410C1"/>
    <w:rPr>
      <w:rFonts w:ascii="Arial" w:hAnsi="Arial" w:cs="Arial"/>
      <w:b/>
      <w:bCs/>
    </w:rPr>
  </w:style>
  <w:style w:type="character" w:customStyle="1" w:styleId="Heading8Char">
    <w:name w:val="Heading 8 Char"/>
    <w:link w:val="Heading8"/>
    <w:uiPriority w:val="99"/>
    <w:locked/>
    <w:rsid w:val="00C410C1"/>
    <w:rPr>
      <w:rFonts w:ascii="Arial" w:hAnsi="Arial" w:cs="Arial"/>
      <w:b/>
      <w:lang w:val="ms-MY"/>
    </w:rPr>
  </w:style>
  <w:style w:type="paragraph" w:styleId="Header">
    <w:name w:val="header"/>
    <w:basedOn w:val="Normal"/>
    <w:link w:val="HeaderChar"/>
    <w:rsid w:val="00E105E8"/>
    <w:pPr>
      <w:tabs>
        <w:tab w:val="center" w:pos="4320"/>
        <w:tab w:val="right" w:pos="8640"/>
      </w:tabs>
    </w:pPr>
  </w:style>
  <w:style w:type="character" w:customStyle="1" w:styleId="HeaderChar">
    <w:name w:val="Header Char"/>
    <w:link w:val="Header"/>
    <w:uiPriority w:val="99"/>
    <w:locked/>
    <w:rsid w:val="0034594E"/>
    <w:rPr>
      <w:rFonts w:cs="Times New Roman"/>
      <w:sz w:val="24"/>
      <w:szCs w:val="24"/>
      <w:lang w:val="en-US" w:eastAsia="en-US"/>
    </w:rPr>
  </w:style>
  <w:style w:type="paragraph" w:styleId="Footer">
    <w:name w:val="footer"/>
    <w:basedOn w:val="Normal"/>
    <w:link w:val="FooterChar"/>
    <w:uiPriority w:val="99"/>
    <w:rsid w:val="00E105E8"/>
    <w:pPr>
      <w:tabs>
        <w:tab w:val="center" w:pos="4320"/>
        <w:tab w:val="right" w:pos="8640"/>
      </w:tabs>
    </w:pPr>
  </w:style>
  <w:style w:type="character" w:customStyle="1" w:styleId="FooterChar">
    <w:name w:val="Footer Char"/>
    <w:link w:val="Footer"/>
    <w:uiPriority w:val="99"/>
    <w:locked/>
    <w:rsid w:val="00C7016B"/>
    <w:rPr>
      <w:rFonts w:cs="Times New Roman"/>
      <w:sz w:val="24"/>
      <w:szCs w:val="24"/>
    </w:rPr>
  </w:style>
  <w:style w:type="paragraph" w:styleId="BodyText">
    <w:name w:val="Body Text"/>
    <w:basedOn w:val="Normal"/>
    <w:link w:val="BodyTextChar"/>
    <w:uiPriority w:val="99"/>
    <w:rsid w:val="00E105E8"/>
    <w:pPr>
      <w:tabs>
        <w:tab w:val="left" w:pos="1440"/>
      </w:tabs>
      <w:jc w:val="both"/>
    </w:pPr>
    <w:rPr>
      <w:rFonts w:ascii="Arial" w:hAnsi="Arial"/>
      <w:iCs/>
      <w:sz w:val="22"/>
      <w:lang w:val="ms-MY"/>
    </w:rPr>
  </w:style>
  <w:style w:type="character" w:customStyle="1" w:styleId="BodyTextChar">
    <w:name w:val="Body Text Char"/>
    <w:link w:val="BodyText"/>
    <w:uiPriority w:val="99"/>
    <w:semiHidden/>
    <w:locked/>
    <w:rsid w:val="00C410C1"/>
    <w:rPr>
      <w:rFonts w:cs="Times New Roman"/>
      <w:sz w:val="24"/>
      <w:szCs w:val="24"/>
    </w:rPr>
  </w:style>
  <w:style w:type="paragraph" w:styleId="BodyText3">
    <w:name w:val="Body Text 3"/>
    <w:basedOn w:val="Normal"/>
    <w:link w:val="BodyText3Char"/>
    <w:uiPriority w:val="99"/>
    <w:rsid w:val="00E105E8"/>
    <w:pPr>
      <w:jc w:val="both"/>
    </w:pPr>
    <w:rPr>
      <w:rFonts w:ascii="Arial" w:hAnsi="Arial" w:cs="Arial"/>
    </w:rPr>
  </w:style>
  <w:style w:type="character" w:customStyle="1" w:styleId="BodyText3Char">
    <w:name w:val="Body Text 3 Char"/>
    <w:link w:val="BodyText3"/>
    <w:uiPriority w:val="99"/>
    <w:semiHidden/>
    <w:locked/>
    <w:rsid w:val="00C410C1"/>
    <w:rPr>
      <w:rFonts w:cs="Times New Roman"/>
      <w:sz w:val="16"/>
      <w:szCs w:val="16"/>
    </w:rPr>
  </w:style>
  <w:style w:type="paragraph" w:styleId="BodyText2">
    <w:name w:val="Body Text 2"/>
    <w:basedOn w:val="Normal"/>
    <w:link w:val="BodyText2Char"/>
    <w:uiPriority w:val="99"/>
    <w:rsid w:val="00E105E8"/>
    <w:pPr>
      <w:tabs>
        <w:tab w:val="left" w:pos="3240"/>
      </w:tabs>
      <w:ind w:right="605"/>
      <w:jc w:val="both"/>
    </w:pPr>
    <w:rPr>
      <w:rFonts w:ascii="Arial" w:hAnsi="Arial" w:cs="Arial"/>
      <w:szCs w:val="20"/>
    </w:rPr>
  </w:style>
  <w:style w:type="character" w:customStyle="1" w:styleId="BodyText2Char">
    <w:name w:val="Body Text 2 Char"/>
    <w:link w:val="BodyText2"/>
    <w:uiPriority w:val="99"/>
    <w:semiHidden/>
    <w:locked/>
    <w:rsid w:val="00C410C1"/>
    <w:rPr>
      <w:rFonts w:cs="Times New Roman"/>
      <w:sz w:val="24"/>
      <w:szCs w:val="24"/>
    </w:rPr>
  </w:style>
  <w:style w:type="paragraph" w:styleId="NormalWeb">
    <w:name w:val="Normal (Web)"/>
    <w:basedOn w:val="Normal"/>
    <w:uiPriority w:val="99"/>
    <w:rsid w:val="00E105E8"/>
    <w:pPr>
      <w:spacing w:before="100" w:beforeAutospacing="1" w:after="100" w:afterAutospacing="1"/>
    </w:pPr>
    <w:rPr>
      <w:rFonts w:ascii="Arial Unicode MS" w:eastAsia="Arial Unicode MS" w:hAnsi="Arial Unicode MS" w:cs="Arial Unicode MS"/>
    </w:rPr>
  </w:style>
  <w:style w:type="character" w:styleId="PageNumber">
    <w:name w:val="page number"/>
    <w:uiPriority w:val="99"/>
    <w:rsid w:val="00E105E8"/>
    <w:rPr>
      <w:rFonts w:cs="Times New Roman"/>
    </w:rPr>
  </w:style>
  <w:style w:type="paragraph" w:styleId="ListParagraph">
    <w:name w:val="List Paragraph"/>
    <w:basedOn w:val="Normal"/>
    <w:link w:val="ListParagraphChar"/>
    <w:uiPriority w:val="34"/>
    <w:qFormat/>
    <w:rsid w:val="00E427D1"/>
    <w:pPr>
      <w:ind w:left="720"/>
    </w:pPr>
  </w:style>
  <w:style w:type="paragraph" w:styleId="NoSpacing">
    <w:name w:val="No Spacing"/>
    <w:uiPriority w:val="99"/>
    <w:qFormat/>
    <w:rsid w:val="00562636"/>
    <w:rPr>
      <w:sz w:val="24"/>
      <w:szCs w:val="24"/>
    </w:rPr>
  </w:style>
  <w:style w:type="table" w:styleId="TableGrid">
    <w:name w:val="Table Grid"/>
    <w:basedOn w:val="TableNormal"/>
    <w:uiPriority w:val="59"/>
    <w:rsid w:val="003939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lockText">
    <w:name w:val="Block Text"/>
    <w:basedOn w:val="Normal"/>
    <w:uiPriority w:val="99"/>
    <w:rsid w:val="0034594E"/>
    <w:pPr>
      <w:ind w:left="360" w:right="605"/>
      <w:jc w:val="both"/>
    </w:pPr>
    <w:rPr>
      <w:rFonts w:ascii="Arial" w:hAnsi="Arial" w:cs="Arial"/>
      <w:sz w:val="20"/>
    </w:rPr>
  </w:style>
  <w:style w:type="table" w:customStyle="1" w:styleId="TableGrid1">
    <w:name w:val="Table Grid1"/>
    <w:uiPriority w:val="99"/>
    <w:rsid w:val="0034594E"/>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FA0DDC"/>
    <w:rPr>
      <w:rFonts w:ascii="Tahoma" w:hAnsi="Tahoma" w:cs="Tahoma"/>
      <w:sz w:val="16"/>
      <w:szCs w:val="16"/>
    </w:rPr>
  </w:style>
  <w:style w:type="character" w:customStyle="1" w:styleId="BalloonTextChar">
    <w:name w:val="Balloon Text Char"/>
    <w:link w:val="BalloonText"/>
    <w:uiPriority w:val="99"/>
    <w:locked/>
    <w:rsid w:val="00FA0DDC"/>
    <w:rPr>
      <w:rFonts w:ascii="Tahoma" w:hAnsi="Tahoma" w:cs="Tahoma"/>
      <w:sz w:val="16"/>
      <w:szCs w:val="16"/>
      <w:lang w:val="en-US" w:eastAsia="en-US"/>
    </w:rPr>
  </w:style>
  <w:style w:type="character" w:styleId="Strong">
    <w:name w:val="Strong"/>
    <w:uiPriority w:val="99"/>
    <w:qFormat/>
    <w:rsid w:val="002A7304"/>
    <w:rPr>
      <w:rFonts w:cs="Times New Roman"/>
      <w:b/>
      <w:bCs/>
    </w:rPr>
  </w:style>
  <w:style w:type="character" w:styleId="Hyperlink">
    <w:name w:val="Hyperlink"/>
    <w:uiPriority w:val="99"/>
    <w:rsid w:val="002A7304"/>
    <w:rPr>
      <w:rFonts w:ascii="Verdana" w:hAnsi="Verdana" w:cs="Times New Roman"/>
      <w:color w:val="003399"/>
      <w:u w:val="single"/>
    </w:rPr>
  </w:style>
  <w:style w:type="character" w:customStyle="1" w:styleId="ptbrand3">
    <w:name w:val="ptbrand3"/>
    <w:uiPriority w:val="99"/>
    <w:rsid w:val="000933E4"/>
    <w:rPr>
      <w:rFonts w:cs="Times New Roman"/>
    </w:rPr>
  </w:style>
  <w:style w:type="character" w:customStyle="1" w:styleId="bindingandrelease">
    <w:name w:val="bindingandrelease"/>
    <w:uiPriority w:val="99"/>
    <w:rsid w:val="000933E4"/>
    <w:rPr>
      <w:rFonts w:cs="Times New Roman"/>
    </w:rPr>
  </w:style>
  <w:style w:type="character" w:styleId="FollowedHyperlink">
    <w:name w:val="FollowedHyperlink"/>
    <w:uiPriority w:val="99"/>
    <w:rsid w:val="000933E4"/>
    <w:rPr>
      <w:rFonts w:cs="Times New Roman"/>
      <w:color w:val="800080"/>
      <w:u w:val="single"/>
    </w:rPr>
  </w:style>
  <w:style w:type="character" w:customStyle="1" w:styleId="binding5">
    <w:name w:val="binding5"/>
    <w:uiPriority w:val="99"/>
    <w:rsid w:val="000A3754"/>
    <w:rPr>
      <w:rFonts w:cs="Times New Roman"/>
    </w:rPr>
  </w:style>
  <w:style w:type="paragraph" w:styleId="Caption">
    <w:name w:val="caption"/>
    <w:basedOn w:val="Normal"/>
    <w:next w:val="Normal"/>
    <w:unhideWhenUsed/>
    <w:qFormat/>
    <w:locked/>
    <w:rsid w:val="0019213C"/>
    <w:pPr>
      <w:spacing w:after="200"/>
    </w:pPr>
    <w:rPr>
      <w:b/>
      <w:bCs/>
      <w:color w:val="4F81BD"/>
      <w:sz w:val="18"/>
      <w:szCs w:val="18"/>
    </w:rPr>
  </w:style>
  <w:style w:type="character" w:customStyle="1" w:styleId="Heading9Char">
    <w:name w:val="Heading 9 Char"/>
    <w:link w:val="Heading9"/>
    <w:semiHidden/>
    <w:rsid w:val="00665EE9"/>
    <w:rPr>
      <w:rFonts w:ascii="Cambria" w:hAnsi="Cambria"/>
      <w:i/>
      <w:iCs/>
      <w:color w:val="404040"/>
    </w:rPr>
  </w:style>
  <w:style w:type="paragraph" w:styleId="DocumentMap">
    <w:name w:val="Document Map"/>
    <w:basedOn w:val="Normal"/>
    <w:link w:val="DocumentMapChar"/>
    <w:uiPriority w:val="99"/>
    <w:semiHidden/>
    <w:unhideWhenUsed/>
    <w:rsid w:val="000E73B9"/>
    <w:rPr>
      <w:rFonts w:ascii="Tahoma" w:hAnsi="Tahoma" w:cs="Tahoma"/>
      <w:sz w:val="16"/>
      <w:szCs w:val="16"/>
    </w:rPr>
  </w:style>
  <w:style w:type="character" w:customStyle="1" w:styleId="DocumentMapChar">
    <w:name w:val="Document Map Char"/>
    <w:link w:val="DocumentMap"/>
    <w:uiPriority w:val="99"/>
    <w:semiHidden/>
    <w:rsid w:val="000E73B9"/>
    <w:rPr>
      <w:rFonts w:ascii="Tahoma" w:hAnsi="Tahoma" w:cs="Tahoma"/>
      <w:sz w:val="16"/>
      <w:szCs w:val="16"/>
    </w:rPr>
  </w:style>
  <w:style w:type="character" w:styleId="Emphasis">
    <w:name w:val="Emphasis"/>
    <w:qFormat/>
    <w:locked/>
    <w:rsid w:val="00BD6ECF"/>
    <w:rPr>
      <w:rFonts w:ascii="Arial" w:hAnsi="Arial" w:hint="default"/>
      <w:i/>
      <w:iCs/>
      <w:color w:val="000000"/>
      <w:sz w:val="20"/>
      <w:szCs w:val="20"/>
    </w:rPr>
  </w:style>
  <w:style w:type="paragraph" w:customStyle="1" w:styleId="instructions">
    <w:name w:val="instructions"/>
    <w:basedOn w:val="Normal"/>
    <w:rsid w:val="00BD6ECF"/>
    <w:pPr>
      <w:spacing w:before="100" w:beforeAutospacing="1" w:after="100" w:afterAutospacing="1"/>
      <w:ind w:left="600"/>
    </w:pPr>
  </w:style>
  <w:style w:type="character" w:customStyle="1" w:styleId="Emphasis1">
    <w:name w:val="Emphasis1"/>
    <w:basedOn w:val="DefaultParagraphFont"/>
    <w:rsid w:val="00BD6ECF"/>
  </w:style>
  <w:style w:type="character" w:styleId="HTMLTypewriter">
    <w:name w:val="HTML Typewriter"/>
    <w:semiHidden/>
    <w:rsid w:val="00BD6ECF"/>
    <w:rPr>
      <w:rFonts w:ascii="Courier New" w:eastAsia="Times New Roman" w:hAnsi="Courier New" w:cs="Courier New" w:hint="default"/>
      <w:sz w:val="20"/>
      <w:szCs w:val="20"/>
    </w:rPr>
  </w:style>
  <w:style w:type="paragraph" w:customStyle="1" w:styleId="Default">
    <w:name w:val="Default"/>
    <w:rsid w:val="00C74664"/>
    <w:pPr>
      <w:autoSpaceDE w:val="0"/>
      <w:autoSpaceDN w:val="0"/>
      <w:adjustRightInd w:val="0"/>
    </w:pPr>
    <w:rPr>
      <w:color w:val="000000"/>
      <w:sz w:val="24"/>
      <w:szCs w:val="24"/>
    </w:rPr>
  </w:style>
  <w:style w:type="paragraph" w:customStyle="1" w:styleId="anchor">
    <w:name w:val="anchor"/>
    <w:basedOn w:val="Normal"/>
    <w:rsid w:val="000D4AF2"/>
    <w:pPr>
      <w:spacing w:before="100" w:beforeAutospacing="1" w:after="100" w:afterAutospacing="1"/>
    </w:pPr>
  </w:style>
  <w:style w:type="character" w:customStyle="1" w:styleId="ListParagraphChar">
    <w:name w:val="List Paragraph Char"/>
    <w:link w:val="ListParagraph"/>
    <w:uiPriority w:val="34"/>
    <w:rsid w:val="00264B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93127">
      <w:bodyDiv w:val="1"/>
      <w:marLeft w:val="0"/>
      <w:marRight w:val="0"/>
      <w:marTop w:val="0"/>
      <w:marBottom w:val="0"/>
      <w:divBdr>
        <w:top w:val="none" w:sz="0" w:space="0" w:color="auto"/>
        <w:left w:val="none" w:sz="0" w:space="0" w:color="auto"/>
        <w:bottom w:val="none" w:sz="0" w:space="0" w:color="auto"/>
        <w:right w:val="none" w:sz="0" w:space="0" w:color="auto"/>
      </w:divBdr>
    </w:div>
    <w:div w:id="223762864">
      <w:bodyDiv w:val="1"/>
      <w:marLeft w:val="0"/>
      <w:marRight w:val="0"/>
      <w:marTop w:val="0"/>
      <w:marBottom w:val="0"/>
      <w:divBdr>
        <w:top w:val="none" w:sz="0" w:space="0" w:color="auto"/>
        <w:left w:val="none" w:sz="0" w:space="0" w:color="auto"/>
        <w:bottom w:val="none" w:sz="0" w:space="0" w:color="auto"/>
        <w:right w:val="none" w:sz="0" w:space="0" w:color="auto"/>
      </w:divBdr>
    </w:div>
    <w:div w:id="273174060">
      <w:bodyDiv w:val="1"/>
      <w:marLeft w:val="0"/>
      <w:marRight w:val="0"/>
      <w:marTop w:val="0"/>
      <w:marBottom w:val="0"/>
      <w:divBdr>
        <w:top w:val="none" w:sz="0" w:space="0" w:color="auto"/>
        <w:left w:val="none" w:sz="0" w:space="0" w:color="auto"/>
        <w:bottom w:val="none" w:sz="0" w:space="0" w:color="auto"/>
        <w:right w:val="none" w:sz="0" w:space="0" w:color="auto"/>
      </w:divBdr>
    </w:div>
    <w:div w:id="399062688">
      <w:bodyDiv w:val="1"/>
      <w:marLeft w:val="0"/>
      <w:marRight w:val="0"/>
      <w:marTop w:val="0"/>
      <w:marBottom w:val="0"/>
      <w:divBdr>
        <w:top w:val="none" w:sz="0" w:space="0" w:color="auto"/>
        <w:left w:val="none" w:sz="0" w:space="0" w:color="auto"/>
        <w:bottom w:val="none" w:sz="0" w:space="0" w:color="auto"/>
        <w:right w:val="none" w:sz="0" w:space="0" w:color="auto"/>
      </w:divBdr>
      <w:divsChild>
        <w:div w:id="49153375">
          <w:marLeft w:val="0"/>
          <w:marRight w:val="0"/>
          <w:marTop w:val="0"/>
          <w:marBottom w:val="0"/>
          <w:divBdr>
            <w:top w:val="none" w:sz="0" w:space="0" w:color="auto"/>
            <w:left w:val="none" w:sz="0" w:space="0" w:color="auto"/>
            <w:bottom w:val="none" w:sz="0" w:space="0" w:color="auto"/>
            <w:right w:val="none" w:sz="0" w:space="0" w:color="auto"/>
          </w:divBdr>
        </w:div>
      </w:divsChild>
    </w:div>
    <w:div w:id="520975094">
      <w:marLeft w:val="0"/>
      <w:marRight w:val="0"/>
      <w:marTop w:val="0"/>
      <w:marBottom w:val="0"/>
      <w:divBdr>
        <w:top w:val="none" w:sz="0" w:space="0" w:color="auto"/>
        <w:left w:val="none" w:sz="0" w:space="0" w:color="auto"/>
        <w:bottom w:val="none" w:sz="0" w:space="0" w:color="auto"/>
        <w:right w:val="none" w:sz="0" w:space="0" w:color="auto"/>
      </w:divBdr>
    </w:div>
    <w:div w:id="520975095">
      <w:marLeft w:val="0"/>
      <w:marRight w:val="0"/>
      <w:marTop w:val="0"/>
      <w:marBottom w:val="0"/>
      <w:divBdr>
        <w:top w:val="none" w:sz="0" w:space="0" w:color="auto"/>
        <w:left w:val="none" w:sz="0" w:space="0" w:color="auto"/>
        <w:bottom w:val="none" w:sz="0" w:space="0" w:color="auto"/>
        <w:right w:val="none" w:sz="0" w:space="0" w:color="auto"/>
      </w:divBdr>
    </w:div>
    <w:div w:id="520975096">
      <w:marLeft w:val="0"/>
      <w:marRight w:val="0"/>
      <w:marTop w:val="0"/>
      <w:marBottom w:val="0"/>
      <w:divBdr>
        <w:top w:val="none" w:sz="0" w:space="0" w:color="auto"/>
        <w:left w:val="none" w:sz="0" w:space="0" w:color="auto"/>
        <w:bottom w:val="none" w:sz="0" w:space="0" w:color="auto"/>
        <w:right w:val="none" w:sz="0" w:space="0" w:color="auto"/>
      </w:divBdr>
    </w:div>
    <w:div w:id="520975097">
      <w:marLeft w:val="0"/>
      <w:marRight w:val="0"/>
      <w:marTop w:val="0"/>
      <w:marBottom w:val="0"/>
      <w:divBdr>
        <w:top w:val="none" w:sz="0" w:space="0" w:color="auto"/>
        <w:left w:val="none" w:sz="0" w:space="0" w:color="auto"/>
        <w:bottom w:val="none" w:sz="0" w:space="0" w:color="auto"/>
        <w:right w:val="none" w:sz="0" w:space="0" w:color="auto"/>
      </w:divBdr>
    </w:div>
    <w:div w:id="520975098">
      <w:marLeft w:val="0"/>
      <w:marRight w:val="0"/>
      <w:marTop w:val="0"/>
      <w:marBottom w:val="0"/>
      <w:divBdr>
        <w:top w:val="none" w:sz="0" w:space="0" w:color="auto"/>
        <w:left w:val="none" w:sz="0" w:space="0" w:color="auto"/>
        <w:bottom w:val="none" w:sz="0" w:space="0" w:color="auto"/>
        <w:right w:val="none" w:sz="0" w:space="0" w:color="auto"/>
      </w:divBdr>
    </w:div>
    <w:div w:id="520975099">
      <w:marLeft w:val="0"/>
      <w:marRight w:val="0"/>
      <w:marTop w:val="0"/>
      <w:marBottom w:val="0"/>
      <w:divBdr>
        <w:top w:val="none" w:sz="0" w:space="0" w:color="auto"/>
        <w:left w:val="none" w:sz="0" w:space="0" w:color="auto"/>
        <w:bottom w:val="none" w:sz="0" w:space="0" w:color="auto"/>
        <w:right w:val="none" w:sz="0" w:space="0" w:color="auto"/>
      </w:divBdr>
    </w:div>
    <w:div w:id="520975100">
      <w:marLeft w:val="0"/>
      <w:marRight w:val="0"/>
      <w:marTop w:val="0"/>
      <w:marBottom w:val="0"/>
      <w:divBdr>
        <w:top w:val="none" w:sz="0" w:space="0" w:color="auto"/>
        <w:left w:val="none" w:sz="0" w:space="0" w:color="auto"/>
        <w:bottom w:val="none" w:sz="0" w:space="0" w:color="auto"/>
        <w:right w:val="none" w:sz="0" w:space="0" w:color="auto"/>
      </w:divBdr>
    </w:div>
    <w:div w:id="520975101">
      <w:marLeft w:val="0"/>
      <w:marRight w:val="0"/>
      <w:marTop w:val="0"/>
      <w:marBottom w:val="0"/>
      <w:divBdr>
        <w:top w:val="none" w:sz="0" w:space="0" w:color="auto"/>
        <w:left w:val="none" w:sz="0" w:space="0" w:color="auto"/>
        <w:bottom w:val="none" w:sz="0" w:space="0" w:color="auto"/>
        <w:right w:val="none" w:sz="0" w:space="0" w:color="auto"/>
      </w:divBdr>
    </w:div>
    <w:div w:id="520975102">
      <w:marLeft w:val="0"/>
      <w:marRight w:val="0"/>
      <w:marTop w:val="0"/>
      <w:marBottom w:val="0"/>
      <w:divBdr>
        <w:top w:val="none" w:sz="0" w:space="0" w:color="auto"/>
        <w:left w:val="none" w:sz="0" w:space="0" w:color="auto"/>
        <w:bottom w:val="none" w:sz="0" w:space="0" w:color="auto"/>
        <w:right w:val="none" w:sz="0" w:space="0" w:color="auto"/>
      </w:divBdr>
    </w:div>
    <w:div w:id="653995262">
      <w:bodyDiv w:val="1"/>
      <w:marLeft w:val="0"/>
      <w:marRight w:val="0"/>
      <w:marTop w:val="0"/>
      <w:marBottom w:val="0"/>
      <w:divBdr>
        <w:top w:val="none" w:sz="0" w:space="0" w:color="auto"/>
        <w:left w:val="none" w:sz="0" w:space="0" w:color="auto"/>
        <w:bottom w:val="none" w:sz="0" w:space="0" w:color="auto"/>
        <w:right w:val="none" w:sz="0" w:space="0" w:color="auto"/>
      </w:divBdr>
      <w:divsChild>
        <w:div w:id="1176382294">
          <w:marLeft w:val="0"/>
          <w:marRight w:val="0"/>
          <w:marTop w:val="0"/>
          <w:marBottom w:val="0"/>
          <w:divBdr>
            <w:top w:val="none" w:sz="0" w:space="0" w:color="auto"/>
            <w:left w:val="none" w:sz="0" w:space="0" w:color="auto"/>
            <w:bottom w:val="none" w:sz="0" w:space="0" w:color="auto"/>
            <w:right w:val="none" w:sz="0" w:space="0" w:color="auto"/>
          </w:divBdr>
        </w:div>
      </w:divsChild>
    </w:div>
    <w:div w:id="1122453960">
      <w:bodyDiv w:val="1"/>
      <w:marLeft w:val="0"/>
      <w:marRight w:val="0"/>
      <w:marTop w:val="0"/>
      <w:marBottom w:val="0"/>
      <w:divBdr>
        <w:top w:val="none" w:sz="0" w:space="0" w:color="auto"/>
        <w:left w:val="none" w:sz="0" w:space="0" w:color="auto"/>
        <w:bottom w:val="none" w:sz="0" w:space="0" w:color="auto"/>
        <w:right w:val="none" w:sz="0" w:space="0" w:color="auto"/>
      </w:divBdr>
    </w:div>
    <w:div w:id="1185822105">
      <w:bodyDiv w:val="1"/>
      <w:marLeft w:val="0"/>
      <w:marRight w:val="0"/>
      <w:marTop w:val="0"/>
      <w:marBottom w:val="0"/>
      <w:divBdr>
        <w:top w:val="none" w:sz="0" w:space="0" w:color="auto"/>
        <w:left w:val="none" w:sz="0" w:space="0" w:color="auto"/>
        <w:bottom w:val="none" w:sz="0" w:space="0" w:color="auto"/>
        <w:right w:val="none" w:sz="0" w:space="0" w:color="auto"/>
      </w:divBdr>
      <w:divsChild>
        <w:div w:id="59595248">
          <w:marLeft w:val="0"/>
          <w:marRight w:val="0"/>
          <w:marTop w:val="0"/>
          <w:marBottom w:val="0"/>
          <w:divBdr>
            <w:top w:val="none" w:sz="0" w:space="0" w:color="auto"/>
            <w:left w:val="none" w:sz="0" w:space="0" w:color="auto"/>
            <w:bottom w:val="none" w:sz="0" w:space="0" w:color="auto"/>
            <w:right w:val="none" w:sz="0" w:space="0" w:color="auto"/>
          </w:divBdr>
        </w:div>
        <w:div w:id="477769032">
          <w:marLeft w:val="0"/>
          <w:marRight w:val="0"/>
          <w:marTop w:val="0"/>
          <w:marBottom w:val="0"/>
          <w:divBdr>
            <w:top w:val="none" w:sz="0" w:space="0" w:color="auto"/>
            <w:left w:val="none" w:sz="0" w:space="0" w:color="auto"/>
            <w:bottom w:val="none" w:sz="0" w:space="0" w:color="auto"/>
            <w:right w:val="none" w:sz="0" w:space="0" w:color="auto"/>
          </w:divBdr>
        </w:div>
        <w:div w:id="594943241">
          <w:marLeft w:val="0"/>
          <w:marRight w:val="0"/>
          <w:marTop w:val="0"/>
          <w:marBottom w:val="0"/>
          <w:divBdr>
            <w:top w:val="none" w:sz="0" w:space="0" w:color="auto"/>
            <w:left w:val="none" w:sz="0" w:space="0" w:color="auto"/>
            <w:bottom w:val="none" w:sz="0" w:space="0" w:color="auto"/>
            <w:right w:val="none" w:sz="0" w:space="0" w:color="auto"/>
          </w:divBdr>
        </w:div>
        <w:div w:id="716440887">
          <w:marLeft w:val="0"/>
          <w:marRight w:val="0"/>
          <w:marTop w:val="0"/>
          <w:marBottom w:val="0"/>
          <w:divBdr>
            <w:top w:val="none" w:sz="0" w:space="0" w:color="auto"/>
            <w:left w:val="none" w:sz="0" w:space="0" w:color="auto"/>
            <w:bottom w:val="none" w:sz="0" w:space="0" w:color="auto"/>
            <w:right w:val="none" w:sz="0" w:space="0" w:color="auto"/>
          </w:divBdr>
        </w:div>
        <w:div w:id="1122729446">
          <w:marLeft w:val="0"/>
          <w:marRight w:val="0"/>
          <w:marTop w:val="0"/>
          <w:marBottom w:val="0"/>
          <w:divBdr>
            <w:top w:val="none" w:sz="0" w:space="0" w:color="auto"/>
            <w:left w:val="none" w:sz="0" w:space="0" w:color="auto"/>
            <w:bottom w:val="none" w:sz="0" w:space="0" w:color="auto"/>
            <w:right w:val="none" w:sz="0" w:space="0" w:color="auto"/>
          </w:divBdr>
        </w:div>
        <w:div w:id="1470125258">
          <w:marLeft w:val="0"/>
          <w:marRight w:val="0"/>
          <w:marTop w:val="0"/>
          <w:marBottom w:val="0"/>
          <w:divBdr>
            <w:top w:val="none" w:sz="0" w:space="0" w:color="auto"/>
            <w:left w:val="none" w:sz="0" w:space="0" w:color="auto"/>
            <w:bottom w:val="none" w:sz="0" w:space="0" w:color="auto"/>
            <w:right w:val="none" w:sz="0" w:space="0" w:color="auto"/>
          </w:divBdr>
        </w:div>
        <w:div w:id="1558469386">
          <w:marLeft w:val="0"/>
          <w:marRight w:val="0"/>
          <w:marTop w:val="0"/>
          <w:marBottom w:val="0"/>
          <w:divBdr>
            <w:top w:val="none" w:sz="0" w:space="0" w:color="auto"/>
            <w:left w:val="none" w:sz="0" w:space="0" w:color="auto"/>
            <w:bottom w:val="none" w:sz="0" w:space="0" w:color="auto"/>
            <w:right w:val="none" w:sz="0" w:space="0" w:color="auto"/>
          </w:divBdr>
        </w:div>
        <w:div w:id="1683166422">
          <w:marLeft w:val="0"/>
          <w:marRight w:val="0"/>
          <w:marTop w:val="0"/>
          <w:marBottom w:val="0"/>
          <w:divBdr>
            <w:top w:val="none" w:sz="0" w:space="0" w:color="auto"/>
            <w:left w:val="none" w:sz="0" w:space="0" w:color="auto"/>
            <w:bottom w:val="none" w:sz="0" w:space="0" w:color="auto"/>
            <w:right w:val="none" w:sz="0" w:space="0" w:color="auto"/>
          </w:divBdr>
        </w:div>
        <w:div w:id="1689139295">
          <w:marLeft w:val="0"/>
          <w:marRight w:val="0"/>
          <w:marTop w:val="0"/>
          <w:marBottom w:val="0"/>
          <w:divBdr>
            <w:top w:val="none" w:sz="0" w:space="0" w:color="auto"/>
            <w:left w:val="none" w:sz="0" w:space="0" w:color="auto"/>
            <w:bottom w:val="none" w:sz="0" w:space="0" w:color="auto"/>
            <w:right w:val="none" w:sz="0" w:space="0" w:color="auto"/>
          </w:divBdr>
        </w:div>
        <w:div w:id="1821313798">
          <w:marLeft w:val="0"/>
          <w:marRight w:val="0"/>
          <w:marTop w:val="0"/>
          <w:marBottom w:val="0"/>
          <w:divBdr>
            <w:top w:val="none" w:sz="0" w:space="0" w:color="auto"/>
            <w:left w:val="none" w:sz="0" w:space="0" w:color="auto"/>
            <w:bottom w:val="none" w:sz="0" w:space="0" w:color="auto"/>
            <w:right w:val="none" w:sz="0" w:space="0" w:color="auto"/>
          </w:divBdr>
        </w:div>
      </w:divsChild>
    </w:div>
    <w:div w:id="1420755759">
      <w:bodyDiv w:val="1"/>
      <w:marLeft w:val="0"/>
      <w:marRight w:val="0"/>
      <w:marTop w:val="0"/>
      <w:marBottom w:val="0"/>
      <w:divBdr>
        <w:top w:val="none" w:sz="0" w:space="0" w:color="auto"/>
        <w:left w:val="none" w:sz="0" w:space="0" w:color="auto"/>
        <w:bottom w:val="none" w:sz="0" w:space="0" w:color="auto"/>
        <w:right w:val="none" w:sz="0" w:space="0" w:color="auto"/>
      </w:divBdr>
    </w:div>
    <w:div w:id="1569345659">
      <w:bodyDiv w:val="1"/>
      <w:marLeft w:val="0"/>
      <w:marRight w:val="0"/>
      <w:marTop w:val="0"/>
      <w:marBottom w:val="0"/>
      <w:divBdr>
        <w:top w:val="none" w:sz="0" w:space="0" w:color="auto"/>
        <w:left w:val="none" w:sz="0" w:space="0" w:color="auto"/>
        <w:bottom w:val="none" w:sz="0" w:space="0" w:color="auto"/>
        <w:right w:val="none" w:sz="0" w:space="0" w:color="auto"/>
      </w:divBdr>
      <w:divsChild>
        <w:div w:id="9264184">
          <w:marLeft w:val="0"/>
          <w:marRight w:val="0"/>
          <w:marTop w:val="0"/>
          <w:marBottom w:val="0"/>
          <w:divBdr>
            <w:top w:val="none" w:sz="0" w:space="0" w:color="auto"/>
            <w:left w:val="none" w:sz="0" w:space="0" w:color="auto"/>
            <w:bottom w:val="none" w:sz="0" w:space="0" w:color="auto"/>
            <w:right w:val="none" w:sz="0" w:space="0" w:color="auto"/>
          </w:divBdr>
        </w:div>
        <w:div w:id="203252867">
          <w:marLeft w:val="0"/>
          <w:marRight w:val="0"/>
          <w:marTop w:val="0"/>
          <w:marBottom w:val="0"/>
          <w:divBdr>
            <w:top w:val="none" w:sz="0" w:space="0" w:color="auto"/>
            <w:left w:val="none" w:sz="0" w:space="0" w:color="auto"/>
            <w:bottom w:val="none" w:sz="0" w:space="0" w:color="auto"/>
            <w:right w:val="none" w:sz="0" w:space="0" w:color="auto"/>
          </w:divBdr>
        </w:div>
        <w:div w:id="362092389">
          <w:marLeft w:val="0"/>
          <w:marRight w:val="0"/>
          <w:marTop w:val="0"/>
          <w:marBottom w:val="0"/>
          <w:divBdr>
            <w:top w:val="none" w:sz="0" w:space="0" w:color="auto"/>
            <w:left w:val="none" w:sz="0" w:space="0" w:color="auto"/>
            <w:bottom w:val="none" w:sz="0" w:space="0" w:color="auto"/>
            <w:right w:val="none" w:sz="0" w:space="0" w:color="auto"/>
          </w:divBdr>
        </w:div>
        <w:div w:id="483471929">
          <w:marLeft w:val="0"/>
          <w:marRight w:val="0"/>
          <w:marTop w:val="0"/>
          <w:marBottom w:val="0"/>
          <w:divBdr>
            <w:top w:val="none" w:sz="0" w:space="0" w:color="auto"/>
            <w:left w:val="none" w:sz="0" w:space="0" w:color="auto"/>
            <w:bottom w:val="none" w:sz="0" w:space="0" w:color="auto"/>
            <w:right w:val="none" w:sz="0" w:space="0" w:color="auto"/>
          </w:divBdr>
        </w:div>
        <w:div w:id="624628475">
          <w:marLeft w:val="0"/>
          <w:marRight w:val="0"/>
          <w:marTop w:val="0"/>
          <w:marBottom w:val="0"/>
          <w:divBdr>
            <w:top w:val="none" w:sz="0" w:space="0" w:color="auto"/>
            <w:left w:val="none" w:sz="0" w:space="0" w:color="auto"/>
            <w:bottom w:val="none" w:sz="0" w:space="0" w:color="auto"/>
            <w:right w:val="none" w:sz="0" w:space="0" w:color="auto"/>
          </w:divBdr>
        </w:div>
        <w:div w:id="869883029">
          <w:marLeft w:val="0"/>
          <w:marRight w:val="0"/>
          <w:marTop w:val="0"/>
          <w:marBottom w:val="0"/>
          <w:divBdr>
            <w:top w:val="none" w:sz="0" w:space="0" w:color="auto"/>
            <w:left w:val="none" w:sz="0" w:space="0" w:color="auto"/>
            <w:bottom w:val="none" w:sz="0" w:space="0" w:color="auto"/>
            <w:right w:val="none" w:sz="0" w:space="0" w:color="auto"/>
          </w:divBdr>
        </w:div>
        <w:div w:id="1175995832">
          <w:marLeft w:val="0"/>
          <w:marRight w:val="0"/>
          <w:marTop w:val="0"/>
          <w:marBottom w:val="0"/>
          <w:divBdr>
            <w:top w:val="none" w:sz="0" w:space="0" w:color="auto"/>
            <w:left w:val="none" w:sz="0" w:space="0" w:color="auto"/>
            <w:bottom w:val="none" w:sz="0" w:space="0" w:color="auto"/>
            <w:right w:val="none" w:sz="0" w:space="0" w:color="auto"/>
          </w:divBdr>
        </w:div>
        <w:div w:id="1289552099">
          <w:marLeft w:val="0"/>
          <w:marRight w:val="0"/>
          <w:marTop w:val="0"/>
          <w:marBottom w:val="0"/>
          <w:divBdr>
            <w:top w:val="none" w:sz="0" w:space="0" w:color="auto"/>
            <w:left w:val="none" w:sz="0" w:space="0" w:color="auto"/>
            <w:bottom w:val="none" w:sz="0" w:space="0" w:color="auto"/>
            <w:right w:val="none" w:sz="0" w:space="0" w:color="auto"/>
          </w:divBdr>
        </w:div>
        <w:div w:id="1404176515">
          <w:marLeft w:val="0"/>
          <w:marRight w:val="0"/>
          <w:marTop w:val="0"/>
          <w:marBottom w:val="0"/>
          <w:divBdr>
            <w:top w:val="none" w:sz="0" w:space="0" w:color="auto"/>
            <w:left w:val="none" w:sz="0" w:space="0" w:color="auto"/>
            <w:bottom w:val="none" w:sz="0" w:space="0" w:color="auto"/>
            <w:right w:val="none" w:sz="0" w:space="0" w:color="auto"/>
          </w:divBdr>
        </w:div>
        <w:div w:id="1931743108">
          <w:marLeft w:val="0"/>
          <w:marRight w:val="0"/>
          <w:marTop w:val="0"/>
          <w:marBottom w:val="0"/>
          <w:divBdr>
            <w:top w:val="none" w:sz="0" w:space="0" w:color="auto"/>
            <w:left w:val="none" w:sz="0" w:space="0" w:color="auto"/>
            <w:bottom w:val="none" w:sz="0" w:space="0" w:color="auto"/>
            <w:right w:val="none" w:sz="0" w:space="0" w:color="auto"/>
          </w:divBdr>
        </w:div>
      </w:divsChild>
    </w:div>
    <w:div w:id="1679231958">
      <w:bodyDiv w:val="1"/>
      <w:marLeft w:val="0"/>
      <w:marRight w:val="0"/>
      <w:marTop w:val="0"/>
      <w:marBottom w:val="0"/>
      <w:divBdr>
        <w:top w:val="none" w:sz="0" w:space="0" w:color="auto"/>
        <w:left w:val="none" w:sz="0" w:space="0" w:color="auto"/>
        <w:bottom w:val="none" w:sz="0" w:space="0" w:color="auto"/>
        <w:right w:val="none" w:sz="0" w:space="0" w:color="auto"/>
      </w:divBdr>
    </w:div>
    <w:div w:id="21201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EEF38-1688-4FC9-B7B6-2C556B21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MIMOS Berhad</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Zarina</dc:creator>
  <cp:lastModifiedBy>student</cp:lastModifiedBy>
  <cp:revision>7</cp:revision>
  <cp:lastPrinted>2016-03-10T04:50:00Z</cp:lastPrinted>
  <dcterms:created xsi:type="dcterms:W3CDTF">2020-02-12T17:09:00Z</dcterms:created>
  <dcterms:modified xsi:type="dcterms:W3CDTF">2020-03-10T08:19:00Z</dcterms:modified>
</cp:coreProperties>
</file>